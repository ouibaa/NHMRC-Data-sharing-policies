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ECB7" w14:textId="191AA3B5" w:rsidR="00322630" w:rsidRPr="00906A49" w:rsidRDefault="00607596" w:rsidP="00906A49">
      <w:pPr>
        <w:spacing w:after="0" w:line="240" w:lineRule="auto"/>
        <w:jc w:val="center"/>
        <w:rPr>
          <w:rFonts w:ascii="Arial" w:hAnsi="Arial" w:cs="Arial"/>
          <w:b/>
          <w:bCs/>
          <w:sz w:val="24"/>
          <w:szCs w:val="24"/>
        </w:rPr>
      </w:pPr>
      <w:r w:rsidRPr="00906A49">
        <w:rPr>
          <w:rFonts w:ascii="Arial" w:hAnsi="Arial" w:cs="Arial"/>
          <w:b/>
          <w:bCs/>
          <w:sz w:val="24"/>
          <w:szCs w:val="24"/>
        </w:rPr>
        <w:t xml:space="preserve"> </w:t>
      </w:r>
    </w:p>
    <w:p w14:paraId="09EA53BE" w14:textId="77777777" w:rsidR="00322630" w:rsidRPr="00906A49" w:rsidRDefault="00322630" w:rsidP="00906A49">
      <w:pPr>
        <w:spacing w:after="0" w:line="240" w:lineRule="auto"/>
        <w:jc w:val="center"/>
        <w:rPr>
          <w:rFonts w:ascii="Arial" w:hAnsi="Arial" w:cs="Arial"/>
          <w:b/>
          <w:bCs/>
          <w:sz w:val="24"/>
          <w:szCs w:val="24"/>
        </w:rPr>
      </w:pPr>
    </w:p>
    <w:p w14:paraId="4C99D341" w14:textId="77777777" w:rsidR="00322630" w:rsidRPr="00906A49" w:rsidRDefault="00322630" w:rsidP="00906A49">
      <w:pPr>
        <w:spacing w:after="0" w:line="240" w:lineRule="auto"/>
        <w:jc w:val="center"/>
        <w:rPr>
          <w:rFonts w:ascii="Arial" w:hAnsi="Arial" w:cs="Arial"/>
          <w:b/>
          <w:bCs/>
          <w:sz w:val="24"/>
          <w:szCs w:val="24"/>
        </w:rPr>
      </w:pPr>
    </w:p>
    <w:p w14:paraId="71DA1C53" w14:textId="77777777" w:rsidR="00322630" w:rsidRPr="00906A49" w:rsidRDefault="00322630" w:rsidP="00906A49">
      <w:pPr>
        <w:spacing w:after="0" w:line="240" w:lineRule="auto"/>
        <w:jc w:val="center"/>
        <w:rPr>
          <w:rFonts w:ascii="Arial" w:hAnsi="Arial" w:cs="Arial"/>
          <w:b/>
          <w:bCs/>
          <w:sz w:val="24"/>
          <w:szCs w:val="24"/>
        </w:rPr>
      </w:pPr>
    </w:p>
    <w:p w14:paraId="05FE822D" w14:textId="77777777" w:rsidR="00322630" w:rsidRPr="00906A49" w:rsidRDefault="00322630" w:rsidP="00906A49">
      <w:pPr>
        <w:spacing w:after="0" w:line="240" w:lineRule="auto"/>
        <w:jc w:val="center"/>
        <w:rPr>
          <w:rFonts w:ascii="Arial" w:hAnsi="Arial" w:cs="Arial"/>
          <w:b/>
          <w:bCs/>
          <w:sz w:val="24"/>
          <w:szCs w:val="24"/>
        </w:rPr>
      </w:pPr>
    </w:p>
    <w:p w14:paraId="6C26F6F4" w14:textId="62285491" w:rsidR="00322630" w:rsidRPr="00906A49" w:rsidRDefault="00322630" w:rsidP="00906A49">
      <w:pPr>
        <w:spacing w:after="0" w:line="240" w:lineRule="auto"/>
        <w:jc w:val="center"/>
        <w:rPr>
          <w:rFonts w:ascii="Arial" w:hAnsi="Arial" w:cs="Arial"/>
          <w:b/>
          <w:bCs/>
          <w:sz w:val="24"/>
          <w:szCs w:val="24"/>
        </w:rPr>
      </w:pPr>
    </w:p>
    <w:p w14:paraId="4041336A" w14:textId="205E4333" w:rsidR="008B3A65" w:rsidRPr="00906A49" w:rsidRDefault="008B3A65" w:rsidP="00906A49">
      <w:pPr>
        <w:spacing w:after="0" w:line="240" w:lineRule="auto"/>
        <w:jc w:val="center"/>
        <w:rPr>
          <w:rFonts w:ascii="Arial" w:hAnsi="Arial" w:cs="Arial"/>
          <w:b/>
          <w:bCs/>
          <w:sz w:val="24"/>
          <w:szCs w:val="24"/>
        </w:rPr>
      </w:pPr>
    </w:p>
    <w:p w14:paraId="5B44BF43" w14:textId="77777777" w:rsidR="008B3A65" w:rsidRPr="00906A49" w:rsidRDefault="008B3A65" w:rsidP="00906A49">
      <w:pPr>
        <w:spacing w:after="0" w:line="240" w:lineRule="auto"/>
        <w:jc w:val="center"/>
        <w:rPr>
          <w:rFonts w:ascii="Arial" w:hAnsi="Arial" w:cs="Arial"/>
          <w:b/>
          <w:bCs/>
          <w:sz w:val="24"/>
          <w:szCs w:val="24"/>
        </w:rPr>
      </w:pPr>
    </w:p>
    <w:p w14:paraId="0BE3F2E9" w14:textId="77777777" w:rsidR="00322630" w:rsidRPr="00906A49" w:rsidRDefault="00322630" w:rsidP="00906A49">
      <w:pPr>
        <w:spacing w:after="0" w:line="240" w:lineRule="auto"/>
        <w:jc w:val="center"/>
        <w:rPr>
          <w:rFonts w:ascii="Arial" w:hAnsi="Arial" w:cs="Arial"/>
          <w:b/>
          <w:bCs/>
          <w:sz w:val="24"/>
          <w:szCs w:val="24"/>
        </w:rPr>
      </w:pPr>
    </w:p>
    <w:p w14:paraId="3CD363A5" w14:textId="77777777" w:rsidR="00322630" w:rsidRPr="00906A49" w:rsidRDefault="00322630" w:rsidP="00906A49">
      <w:pPr>
        <w:spacing w:after="0" w:line="240" w:lineRule="auto"/>
        <w:jc w:val="center"/>
        <w:rPr>
          <w:rFonts w:ascii="Arial" w:hAnsi="Arial" w:cs="Arial"/>
          <w:b/>
          <w:bCs/>
          <w:sz w:val="24"/>
          <w:szCs w:val="24"/>
        </w:rPr>
      </w:pPr>
    </w:p>
    <w:p w14:paraId="1CCDE2F7" w14:textId="77777777" w:rsidR="00322630" w:rsidRPr="00906A49" w:rsidRDefault="00322630" w:rsidP="00906A49">
      <w:pPr>
        <w:spacing w:after="0" w:line="240" w:lineRule="auto"/>
        <w:jc w:val="center"/>
        <w:rPr>
          <w:rFonts w:ascii="Arial" w:hAnsi="Arial" w:cs="Arial"/>
          <w:b/>
          <w:bCs/>
          <w:sz w:val="24"/>
          <w:szCs w:val="24"/>
        </w:rPr>
      </w:pPr>
    </w:p>
    <w:p w14:paraId="279E89C7" w14:textId="1B478BF4" w:rsidR="00322630" w:rsidRPr="00906A49" w:rsidRDefault="00CB7235" w:rsidP="00906A49">
      <w:pPr>
        <w:spacing w:after="0" w:line="240" w:lineRule="auto"/>
        <w:jc w:val="center"/>
        <w:rPr>
          <w:rFonts w:ascii="Arial" w:hAnsi="Arial" w:cs="Arial"/>
          <w:b/>
          <w:bCs/>
          <w:sz w:val="24"/>
          <w:szCs w:val="24"/>
        </w:rPr>
      </w:pPr>
      <w:r w:rsidRPr="00906A49">
        <w:rPr>
          <w:rFonts w:ascii="Arial" w:hAnsi="Arial" w:cs="Arial"/>
          <w:b/>
          <w:bCs/>
          <w:sz w:val="24"/>
          <w:szCs w:val="24"/>
        </w:rPr>
        <w:t xml:space="preserve">Data sharing </w:t>
      </w:r>
      <w:r w:rsidR="008A0975" w:rsidRPr="00906A49">
        <w:rPr>
          <w:rFonts w:ascii="Arial" w:hAnsi="Arial" w:cs="Arial"/>
          <w:b/>
          <w:bCs/>
          <w:sz w:val="24"/>
          <w:szCs w:val="24"/>
        </w:rPr>
        <w:t>policies</w:t>
      </w:r>
      <w:r w:rsidR="00474FD0" w:rsidRPr="00906A49">
        <w:rPr>
          <w:rFonts w:ascii="Arial" w:hAnsi="Arial" w:cs="Arial"/>
          <w:b/>
          <w:bCs/>
          <w:sz w:val="24"/>
          <w:szCs w:val="24"/>
        </w:rPr>
        <w:t>: a scoping review</w:t>
      </w:r>
      <w:r w:rsidR="008904DF" w:rsidRPr="00906A49">
        <w:rPr>
          <w:rFonts w:ascii="Arial" w:hAnsi="Arial" w:cs="Arial"/>
          <w:b/>
          <w:bCs/>
          <w:sz w:val="24"/>
          <w:szCs w:val="24"/>
        </w:rPr>
        <w:t xml:space="preserve"> protocol</w:t>
      </w:r>
      <w:r w:rsidR="00322630" w:rsidRPr="00906A49">
        <w:rPr>
          <w:rFonts w:ascii="Arial" w:hAnsi="Arial" w:cs="Arial"/>
          <w:b/>
          <w:bCs/>
          <w:sz w:val="24"/>
          <w:szCs w:val="24"/>
        </w:rPr>
        <w:br/>
      </w:r>
    </w:p>
    <w:p w14:paraId="5B37D9A3" w14:textId="77777777" w:rsidR="008904DF" w:rsidRPr="00906A49" w:rsidRDefault="008904DF" w:rsidP="00906A49">
      <w:pPr>
        <w:spacing w:after="0" w:line="240" w:lineRule="auto"/>
        <w:rPr>
          <w:rFonts w:ascii="Arial" w:hAnsi="Arial" w:cs="Arial"/>
          <w:b/>
          <w:bCs/>
          <w:sz w:val="24"/>
          <w:szCs w:val="24"/>
        </w:rPr>
      </w:pPr>
    </w:p>
    <w:p w14:paraId="3DF2C9C3" w14:textId="01F97CDD" w:rsidR="007469DC" w:rsidRPr="00906A49" w:rsidRDefault="007469DC" w:rsidP="00906A49">
      <w:pPr>
        <w:spacing w:after="0" w:line="240" w:lineRule="auto"/>
        <w:rPr>
          <w:rFonts w:ascii="Arial" w:hAnsi="Arial" w:cs="Arial"/>
          <w:b/>
          <w:bCs/>
          <w:sz w:val="24"/>
          <w:szCs w:val="24"/>
        </w:rPr>
      </w:pPr>
      <w:r w:rsidRPr="00906A49">
        <w:rPr>
          <w:rFonts w:ascii="Arial" w:hAnsi="Arial" w:cs="Arial"/>
          <w:b/>
          <w:bCs/>
          <w:sz w:val="24"/>
          <w:szCs w:val="24"/>
        </w:rPr>
        <w:br/>
      </w:r>
    </w:p>
    <w:p w14:paraId="7907BC98" w14:textId="38DAFC92" w:rsidR="007469DC" w:rsidRPr="00906A49" w:rsidRDefault="007469DC" w:rsidP="00906A49">
      <w:pPr>
        <w:spacing w:after="0" w:line="240" w:lineRule="auto"/>
        <w:rPr>
          <w:rFonts w:ascii="Arial" w:hAnsi="Arial" w:cs="Arial"/>
          <w:b/>
          <w:bCs/>
          <w:sz w:val="24"/>
          <w:szCs w:val="24"/>
        </w:rPr>
      </w:pPr>
    </w:p>
    <w:p w14:paraId="44182F80" w14:textId="6EE31FC2" w:rsidR="007469DC" w:rsidRPr="00906A49" w:rsidRDefault="007469DC" w:rsidP="00906A49">
      <w:pPr>
        <w:spacing w:after="0" w:line="240" w:lineRule="auto"/>
        <w:rPr>
          <w:rFonts w:ascii="Arial" w:hAnsi="Arial" w:cs="Arial"/>
          <w:b/>
          <w:bCs/>
          <w:sz w:val="24"/>
          <w:szCs w:val="24"/>
        </w:rPr>
      </w:pPr>
    </w:p>
    <w:p w14:paraId="1A4642A6" w14:textId="1477A6CF" w:rsidR="007469DC" w:rsidRPr="00906A49" w:rsidRDefault="007469DC" w:rsidP="00906A49">
      <w:pPr>
        <w:spacing w:after="0" w:line="240" w:lineRule="auto"/>
        <w:rPr>
          <w:rFonts w:ascii="Arial" w:hAnsi="Arial" w:cs="Arial"/>
          <w:b/>
          <w:bCs/>
          <w:sz w:val="24"/>
          <w:szCs w:val="24"/>
        </w:rPr>
      </w:pPr>
    </w:p>
    <w:p w14:paraId="4D471822" w14:textId="3B75AE63" w:rsidR="007469DC" w:rsidRPr="00906A49" w:rsidRDefault="007469DC" w:rsidP="00906A49">
      <w:pPr>
        <w:spacing w:after="0" w:line="240" w:lineRule="auto"/>
        <w:rPr>
          <w:rFonts w:ascii="Arial" w:hAnsi="Arial" w:cs="Arial"/>
          <w:b/>
          <w:bCs/>
          <w:sz w:val="24"/>
          <w:szCs w:val="24"/>
        </w:rPr>
      </w:pPr>
    </w:p>
    <w:p w14:paraId="378461EA" w14:textId="6CAD145D" w:rsidR="007469DC" w:rsidRPr="00906A49" w:rsidRDefault="007469DC" w:rsidP="00906A49">
      <w:pPr>
        <w:spacing w:after="0" w:line="240" w:lineRule="auto"/>
        <w:rPr>
          <w:rFonts w:ascii="Arial" w:hAnsi="Arial" w:cs="Arial"/>
          <w:b/>
          <w:bCs/>
          <w:sz w:val="24"/>
          <w:szCs w:val="24"/>
        </w:rPr>
      </w:pPr>
    </w:p>
    <w:p w14:paraId="46F32321" w14:textId="78977FD4" w:rsidR="007469DC" w:rsidRPr="00906A49" w:rsidRDefault="007469DC" w:rsidP="00906A49">
      <w:pPr>
        <w:spacing w:after="0" w:line="240" w:lineRule="auto"/>
        <w:rPr>
          <w:rFonts w:ascii="Arial" w:hAnsi="Arial" w:cs="Arial"/>
          <w:b/>
          <w:bCs/>
          <w:sz w:val="24"/>
          <w:szCs w:val="24"/>
        </w:rPr>
      </w:pPr>
    </w:p>
    <w:p w14:paraId="670FD5DC" w14:textId="658C3DD9" w:rsidR="007469DC" w:rsidRPr="00906A49" w:rsidRDefault="007469DC" w:rsidP="00906A49">
      <w:pPr>
        <w:spacing w:after="0" w:line="240" w:lineRule="auto"/>
        <w:rPr>
          <w:rFonts w:ascii="Arial" w:hAnsi="Arial" w:cs="Arial"/>
          <w:b/>
          <w:bCs/>
          <w:sz w:val="24"/>
          <w:szCs w:val="24"/>
        </w:rPr>
      </w:pPr>
    </w:p>
    <w:p w14:paraId="3B62ABB6" w14:textId="77777777" w:rsidR="00474FD0" w:rsidRPr="00906A49" w:rsidRDefault="00474FD0" w:rsidP="00906A49">
      <w:pPr>
        <w:spacing w:after="0" w:line="240" w:lineRule="auto"/>
        <w:rPr>
          <w:rFonts w:ascii="Arial" w:hAnsi="Arial" w:cs="Arial"/>
          <w:b/>
          <w:bCs/>
          <w:sz w:val="24"/>
          <w:szCs w:val="24"/>
        </w:rPr>
      </w:pPr>
    </w:p>
    <w:p w14:paraId="7830700A" w14:textId="77777777" w:rsidR="00474FD0" w:rsidRPr="00906A49" w:rsidRDefault="00474FD0" w:rsidP="00906A49">
      <w:pPr>
        <w:spacing w:after="0" w:line="240" w:lineRule="auto"/>
        <w:rPr>
          <w:rFonts w:ascii="Arial" w:hAnsi="Arial" w:cs="Arial"/>
          <w:b/>
          <w:bCs/>
          <w:sz w:val="24"/>
          <w:szCs w:val="24"/>
        </w:rPr>
      </w:pPr>
    </w:p>
    <w:p w14:paraId="454E0A26" w14:textId="77777777" w:rsidR="00474FD0" w:rsidRPr="00906A49" w:rsidRDefault="00474FD0" w:rsidP="00906A49">
      <w:pPr>
        <w:spacing w:after="0" w:line="240" w:lineRule="auto"/>
        <w:rPr>
          <w:rFonts w:ascii="Arial" w:hAnsi="Arial" w:cs="Arial"/>
          <w:b/>
          <w:bCs/>
          <w:sz w:val="24"/>
          <w:szCs w:val="24"/>
        </w:rPr>
      </w:pPr>
    </w:p>
    <w:p w14:paraId="2C4C05B9" w14:textId="77777777" w:rsidR="00474FD0" w:rsidRPr="00906A49" w:rsidRDefault="00474FD0" w:rsidP="00906A49">
      <w:pPr>
        <w:spacing w:after="0" w:line="240" w:lineRule="auto"/>
        <w:rPr>
          <w:rFonts w:ascii="Arial" w:hAnsi="Arial" w:cs="Arial"/>
          <w:b/>
          <w:bCs/>
          <w:sz w:val="24"/>
          <w:szCs w:val="24"/>
        </w:rPr>
      </w:pPr>
    </w:p>
    <w:p w14:paraId="1E0DD3EB" w14:textId="77777777" w:rsidR="00474FD0" w:rsidRPr="00906A49" w:rsidRDefault="00474FD0" w:rsidP="00906A49">
      <w:pPr>
        <w:spacing w:after="0" w:line="240" w:lineRule="auto"/>
        <w:rPr>
          <w:rFonts w:ascii="Arial" w:hAnsi="Arial" w:cs="Arial"/>
          <w:b/>
          <w:bCs/>
          <w:sz w:val="24"/>
          <w:szCs w:val="24"/>
        </w:rPr>
      </w:pPr>
    </w:p>
    <w:p w14:paraId="53B67AB5" w14:textId="77777777" w:rsidR="00474FD0" w:rsidRPr="00906A49" w:rsidRDefault="00474FD0" w:rsidP="00906A49">
      <w:pPr>
        <w:spacing w:after="0" w:line="240" w:lineRule="auto"/>
        <w:rPr>
          <w:rFonts w:ascii="Arial" w:hAnsi="Arial" w:cs="Arial"/>
          <w:b/>
          <w:bCs/>
          <w:sz w:val="24"/>
          <w:szCs w:val="24"/>
        </w:rPr>
      </w:pPr>
    </w:p>
    <w:p w14:paraId="63E4EAA0" w14:textId="77777777" w:rsidR="00474FD0" w:rsidRPr="00906A49" w:rsidRDefault="00474FD0" w:rsidP="00906A49">
      <w:pPr>
        <w:spacing w:after="0" w:line="240" w:lineRule="auto"/>
        <w:rPr>
          <w:rFonts w:ascii="Arial" w:hAnsi="Arial" w:cs="Arial"/>
          <w:b/>
          <w:bCs/>
          <w:sz w:val="24"/>
          <w:szCs w:val="24"/>
        </w:rPr>
      </w:pPr>
    </w:p>
    <w:p w14:paraId="76A11C89" w14:textId="77777777" w:rsidR="00474FD0" w:rsidRPr="00906A49" w:rsidRDefault="00474FD0" w:rsidP="00906A49">
      <w:pPr>
        <w:spacing w:after="0" w:line="240" w:lineRule="auto"/>
        <w:rPr>
          <w:rFonts w:ascii="Arial" w:hAnsi="Arial" w:cs="Arial"/>
          <w:b/>
          <w:bCs/>
          <w:sz w:val="24"/>
          <w:szCs w:val="24"/>
        </w:rPr>
      </w:pPr>
    </w:p>
    <w:p w14:paraId="67BB0A0D" w14:textId="77777777" w:rsidR="00474FD0" w:rsidRPr="00906A49" w:rsidRDefault="00474FD0" w:rsidP="00906A49">
      <w:pPr>
        <w:spacing w:after="0" w:line="240" w:lineRule="auto"/>
        <w:rPr>
          <w:rFonts w:ascii="Arial" w:hAnsi="Arial" w:cs="Arial"/>
          <w:b/>
          <w:bCs/>
          <w:sz w:val="24"/>
          <w:szCs w:val="24"/>
        </w:rPr>
      </w:pPr>
    </w:p>
    <w:p w14:paraId="22A51DDB" w14:textId="77777777" w:rsidR="00474FD0" w:rsidRPr="00906A49" w:rsidRDefault="00474FD0" w:rsidP="00906A49">
      <w:pPr>
        <w:spacing w:after="0" w:line="240" w:lineRule="auto"/>
        <w:rPr>
          <w:rFonts w:ascii="Arial" w:hAnsi="Arial" w:cs="Arial"/>
          <w:b/>
          <w:bCs/>
          <w:sz w:val="24"/>
          <w:szCs w:val="24"/>
        </w:rPr>
      </w:pPr>
    </w:p>
    <w:p w14:paraId="7925E3A7" w14:textId="77777777" w:rsidR="00474FD0" w:rsidRPr="00906A49" w:rsidRDefault="00474FD0" w:rsidP="00906A49">
      <w:pPr>
        <w:spacing w:after="0" w:line="240" w:lineRule="auto"/>
        <w:rPr>
          <w:rFonts w:ascii="Arial" w:hAnsi="Arial" w:cs="Arial"/>
          <w:b/>
          <w:bCs/>
          <w:sz w:val="24"/>
          <w:szCs w:val="24"/>
        </w:rPr>
      </w:pPr>
    </w:p>
    <w:p w14:paraId="129FF585" w14:textId="77777777" w:rsidR="00474FD0" w:rsidRPr="00906A49" w:rsidRDefault="00474FD0" w:rsidP="00906A49">
      <w:pPr>
        <w:spacing w:after="0" w:line="240" w:lineRule="auto"/>
        <w:rPr>
          <w:rFonts w:ascii="Arial" w:hAnsi="Arial" w:cs="Arial"/>
          <w:b/>
          <w:bCs/>
          <w:sz w:val="24"/>
          <w:szCs w:val="24"/>
        </w:rPr>
      </w:pPr>
    </w:p>
    <w:p w14:paraId="539D124D" w14:textId="77777777" w:rsidR="00474FD0" w:rsidRPr="00906A49" w:rsidRDefault="00474FD0" w:rsidP="00906A49">
      <w:pPr>
        <w:spacing w:after="0" w:line="240" w:lineRule="auto"/>
        <w:rPr>
          <w:rFonts w:ascii="Arial" w:hAnsi="Arial" w:cs="Arial"/>
          <w:b/>
          <w:bCs/>
          <w:sz w:val="24"/>
          <w:szCs w:val="24"/>
        </w:rPr>
      </w:pPr>
    </w:p>
    <w:p w14:paraId="1D3FEBC3" w14:textId="77777777" w:rsidR="00474FD0" w:rsidRPr="00906A49" w:rsidRDefault="00474FD0" w:rsidP="00906A49">
      <w:pPr>
        <w:spacing w:after="0" w:line="240" w:lineRule="auto"/>
        <w:rPr>
          <w:rFonts w:ascii="Arial" w:hAnsi="Arial" w:cs="Arial"/>
          <w:b/>
          <w:bCs/>
          <w:sz w:val="24"/>
          <w:szCs w:val="24"/>
        </w:rPr>
      </w:pPr>
    </w:p>
    <w:p w14:paraId="30B0C117" w14:textId="77777777" w:rsidR="00474FD0" w:rsidRPr="00906A49" w:rsidRDefault="00474FD0" w:rsidP="00906A49">
      <w:pPr>
        <w:spacing w:after="0" w:line="240" w:lineRule="auto"/>
        <w:rPr>
          <w:rFonts w:ascii="Arial" w:hAnsi="Arial" w:cs="Arial"/>
          <w:b/>
          <w:bCs/>
          <w:sz w:val="24"/>
          <w:szCs w:val="24"/>
        </w:rPr>
      </w:pPr>
    </w:p>
    <w:p w14:paraId="0EEF09FE" w14:textId="77777777" w:rsidR="00474FD0" w:rsidRPr="00906A49" w:rsidRDefault="00474FD0" w:rsidP="00906A49">
      <w:pPr>
        <w:spacing w:after="0" w:line="240" w:lineRule="auto"/>
        <w:rPr>
          <w:rFonts w:ascii="Arial" w:hAnsi="Arial" w:cs="Arial"/>
          <w:b/>
          <w:bCs/>
          <w:sz w:val="24"/>
          <w:szCs w:val="24"/>
        </w:rPr>
      </w:pPr>
    </w:p>
    <w:p w14:paraId="70AB963D" w14:textId="77777777" w:rsidR="00474FD0" w:rsidRPr="00906A49" w:rsidRDefault="00474FD0" w:rsidP="00906A49">
      <w:pPr>
        <w:spacing w:after="0" w:line="240" w:lineRule="auto"/>
        <w:rPr>
          <w:rFonts w:ascii="Arial" w:hAnsi="Arial" w:cs="Arial"/>
          <w:b/>
          <w:bCs/>
          <w:sz w:val="24"/>
          <w:szCs w:val="24"/>
        </w:rPr>
      </w:pPr>
    </w:p>
    <w:p w14:paraId="4648A5BF" w14:textId="77777777" w:rsidR="00474FD0" w:rsidRPr="00906A49" w:rsidRDefault="00474FD0" w:rsidP="00906A49">
      <w:pPr>
        <w:spacing w:after="0" w:line="240" w:lineRule="auto"/>
        <w:rPr>
          <w:rFonts w:ascii="Arial" w:hAnsi="Arial" w:cs="Arial"/>
          <w:b/>
          <w:bCs/>
          <w:sz w:val="24"/>
          <w:szCs w:val="24"/>
        </w:rPr>
      </w:pPr>
    </w:p>
    <w:p w14:paraId="0DA0B41E" w14:textId="77777777" w:rsidR="00474FD0" w:rsidRPr="00906A49" w:rsidRDefault="00474FD0" w:rsidP="00906A49">
      <w:pPr>
        <w:spacing w:after="0" w:line="240" w:lineRule="auto"/>
        <w:rPr>
          <w:rFonts w:ascii="Arial" w:hAnsi="Arial" w:cs="Arial"/>
          <w:b/>
          <w:bCs/>
          <w:sz w:val="24"/>
          <w:szCs w:val="24"/>
        </w:rPr>
      </w:pPr>
    </w:p>
    <w:p w14:paraId="24391722" w14:textId="77777777" w:rsidR="00474FD0" w:rsidRPr="00906A49" w:rsidRDefault="00474FD0" w:rsidP="00906A49">
      <w:pPr>
        <w:spacing w:after="0" w:line="240" w:lineRule="auto"/>
        <w:rPr>
          <w:rFonts w:ascii="Arial" w:hAnsi="Arial" w:cs="Arial"/>
          <w:b/>
          <w:bCs/>
          <w:sz w:val="24"/>
          <w:szCs w:val="24"/>
        </w:rPr>
      </w:pPr>
    </w:p>
    <w:p w14:paraId="55CF9676" w14:textId="77777777" w:rsidR="00474FD0" w:rsidRPr="00906A49" w:rsidRDefault="00474FD0" w:rsidP="00906A49">
      <w:pPr>
        <w:spacing w:after="0" w:line="240" w:lineRule="auto"/>
        <w:rPr>
          <w:rFonts w:ascii="Arial" w:hAnsi="Arial" w:cs="Arial"/>
          <w:b/>
          <w:bCs/>
          <w:sz w:val="24"/>
          <w:szCs w:val="24"/>
        </w:rPr>
      </w:pPr>
    </w:p>
    <w:p w14:paraId="0A27140C" w14:textId="77777777" w:rsidR="00474FD0" w:rsidRPr="00906A49" w:rsidRDefault="00474FD0" w:rsidP="00906A49">
      <w:pPr>
        <w:spacing w:after="0" w:line="240" w:lineRule="auto"/>
        <w:rPr>
          <w:rFonts w:ascii="Arial" w:hAnsi="Arial" w:cs="Arial"/>
          <w:b/>
          <w:bCs/>
          <w:sz w:val="24"/>
          <w:szCs w:val="24"/>
        </w:rPr>
      </w:pPr>
    </w:p>
    <w:p w14:paraId="57D156FA" w14:textId="77777777" w:rsidR="00474FD0" w:rsidRPr="00906A49" w:rsidRDefault="00474FD0" w:rsidP="00906A49">
      <w:pPr>
        <w:spacing w:after="0" w:line="240" w:lineRule="auto"/>
        <w:rPr>
          <w:rFonts w:ascii="Arial" w:hAnsi="Arial" w:cs="Arial"/>
          <w:b/>
          <w:bCs/>
          <w:sz w:val="24"/>
          <w:szCs w:val="24"/>
        </w:rPr>
      </w:pPr>
    </w:p>
    <w:p w14:paraId="21581657" w14:textId="77777777" w:rsidR="00474FD0" w:rsidRPr="00906A49" w:rsidRDefault="00474FD0" w:rsidP="00906A49">
      <w:pPr>
        <w:spacing w:after="0" w:line="240" w:lineRule="auto"/>
        <w:rPr>
          <w:rFonts w:ascii="Arial" w:hAnsi="Arial" w:cs="Arial"/>
          <w:b/>
          <w:bCs/>
          <w:sz w:val="24"/>
          <w:szCs w:val="24"/>
        </w:rPr>
      </w:pPr>
    </w:p>
    <w:p w14:paraId="68A2067C" w14:textId="77777777" w:rsidR="00474FD0" w:rsidRPr="00906A49" w:rsidRDefault="00474FD0" w:rsidP="00906A49">
      <w:pPr>
        <w:spacing w:after="0" w:line="240" w:lineRule="auto"/>
        <w:rPr>
          <w:rFonts w:ascii="Arial" w:hAnsi="Arial" w:cs="Arial"/>
          <w:b/>
          <w:bCs/>
          <w:sz w:val="24"/>
          <w:szCs w:val="24"/>
        </w:rPr>
      </w:pPr>
    </w:p>
    <w:p w14:paraId="62CE5CE4" w14:textId="77777777" w:rsidR="00474FD0" w:rsidRPr="00906A49" w:rsidRDefault="00474FD0" w:rsidP="00906A49">
      <w:pPr>
        <w:spacing w:after="0" w:line="240" w:lineRule="auto"/>
        <w:rPr>
          <w:rFonts w:ascii="Arial" w:hAnsi="Arial" w:cs="Arial"/>
          <w:b/>
          <w:bCs/>
          <w:sz w:val="24"/>
          <w:szCs w:val="24"/>
        </w:rPr>
      </w:pPr>
    </w:p>
    <w:p w14:paraId="080FDE6F" w14:textId="77777777" w:rsidR="00474FD0" w:rsidRPr="00906A49" w:rsidRDefault="00474FD0" w:rsidP="00906A49">
      <w:pPr>
        <w:spacing w:after="0" w:line="240" w:lineRule="auto"/>
        <w:rPr>
          <w:rFonts w:ascii="Arial" w:hAnsi="Arial" w:cs="Arial"/>
          <w:b/>
          <w:bCs/>
          <w:sz w:val="24"/>
          <w:szCs w:val="24"/>
        </w:rPr>
      </w:pPr>
    </w:p>
    <w:p w14:paraId="7DEC2C35" w14:textId="77777777" w:rsidR="00474FD0" w:rsidRPr="00906A49" w:rsidRDefault="00474FD0" w:rsidP="00906A49">
      <w:pPr>
        <w:spacing w:after="0" w:line="240" w:lineRule="auto"/>
        <w:rPr>
          <w:rFonts w:ascii="Arial" w:hAnsi="Arial" w:cs="Arial"/>
          <w:b/>
          <w:bCs/>
          <w:sz w:val="24"/>
          <w:szCs w:val="24"/>
        </w:rPr>
      </w:pPr>
    </w:p>
    <w:p w14:paraId="1DD4A2F5" w14:textId="67E56EA4" w:rsidR="00474FD0" w:rsidRPr="00906A49" w:rsidRDefault="00474FD0" w:rsidP="00906A49">
      <w:pPr>
        <w:spacing w:after="0" w:line="240" w:lineRule="auto"/>
        <w:rPr>
          <w:rFonts w:ascii="Arial" w:hAnsi="Arial" w:cs="Arial"/>
          <w:b/>
          <w:bCs/>
          <w:sz w:val="24"/>
          <w:szCs w:val="24"/>
        </w:rPr>
      </w:pPr>
    </w:p>
    <w:p w14:paraId="0E4CE5A1" w14:textId="78800AC9" w:rsidR="008144E1" w:rsidRPr="00906A49" w:rsidRDefault="008144E1" w:rsidP="00906A49">
      <w:pPr>
        <w:spacing w:after="0" w:line="240" w:lineRule="auto"/>
        <w:rPr>
          <w:rFonts w:ascii="Arial" w:hAnsi="Arial" w:cs="Arial"/>
          <w:b/>
          <w:bCs/>
          <w:sz w:val="24"/>
          <w:szCs w:val="24"/>
        </w:rPr>
      </w:pPr>
      <w:r w:rsidRPr="00906A49">
        <w:rPr>
          <w:rFonts w:ascii="Arial" w:hAnsi="Arial" w:cs="Arial"/>
          <w:b/>
          <w:bCs/>
          <w:sz w:val="24"/>
          <w:szCs w:val="24"/>
        </w:rPr>
        <w:lastRenderedPageBreak/>
        <w:t>TITLE</w:t>
      </w:r>
    </w:p>
    <w:p w14:paraId="5308A704" w14:textId="500D4867" w:rsidR="00B602C6" w:rsidRPr="00906A49" w:rsidRDefault="00CB7235" w:rsidP="00906A49">
      <w:pPr>
        <w:spacing w:after="0" w:line="240" w:lineRule="auto"/>
        <w:rPr>
          <w:rFonts w:ascii="Arial" w:hAnsi="Arial" w:cs="Arial"/>
          <w:sz w:val="24"/>
          <w:szCs w:val="24"/>
        </w:rPr>
      </w:pPr>
      <w:r w:rsidRPr="00906A49">
        <w:rPr>
          <w:rFonts w:ascii="Arial" w:hAnsi="Arial" w:cs="Arial"/>
          <w:sz w:val="24"/>
          <w:szCs w:val="24"/>
        </w:rPr>
        <w:t xml:space="preserve">Data sharing </w:t>
      </w:r>
      <w:r w:rsidR="008A0975" w:rsidRPr="00906A49">
        <w:rPr>
          <w:rFonts w:ascii="Arial" w:hAnsi="Arial" w:cs="Arial"/>
          <w:sz w:val="24"/>
          <w:szCs w:val="24"/>
        </w:rPr>
        <w:t>policies</w:t>
      </w:r>
      <w:r w:rsidR="008144E1" w:rsidRPr="00906A49">
        <w:rPr>
          <w:rFonts w:ascii="Arial" w:hAnsi="Arial" w:cs="Arial"/>
          <w:sz w:val="24"/>
          <w:szCs w:val="24"/>
        </w:rPr>
        <w:t>: a scoping review</w:t>
      </w:r>
      <w:r w:rsidR="005976CF" w:rsidRPr="00906A49">
        <w:rPr>
          <w:rFonts w:ascii="Arial" w:hAnsi="Arial" w:cs="Arial"/>
          <w:sz w:val="24"/>
          <w:szCs w:val="24"/>
        </w:rPr>
        <w:t xml:space="preserve"> protocol</w:t>
      </w:r>
    </w:p>
    <w:p w14:paraId="289F6B0A" w14:textId="77777777" w:rsidR="004A4125" w:rsidRPr="00906A49" w:rsidRDefault="004A4125" w:rsidP="00906A49">
      <w:pPr>
        <w:spacing w:after="0" w:line="240" w:lineRule="auto"/>
        <w:rPr>
          <w:rFonts w:ascii="Arial" w:hAnsi="Arial" w:cs="Arial"/>
          <w:sz w:val="24"/>
          <w:szCs w:val="24"/>
        </w:rPr>
      </w:pPr>
    </w:p>
    <w:p w14:paraId="290802D3" w14:textId="77777777" w:rsidR="004A4125" w:rsidRPr="00906A49" w:rsidRDefault="004A4125" w:rsidP="00906A49">
      <w:pPr>
        <w:spacing w:after="0" w:line="240" w:lineRule="auto"/>
        <w:rPr>
          <w:rFonts w:ascii="Arial" w:hAnsi="Arial" w:cs="Arial"/>
          <w:sz w:val="24"/>
          <w:szCs w:val="24"/>
        </w:rPr>
      </w:pPr>
      <w:r w:rsidRPr="00906A49">
        <w:rPr>
          <w:rFonts w:ascii="Arial" w:hAnsi="Arial" w:cs="Arial"/>
          <w:b/>
          <w:bCs/>
          <w:sz w:val="24"/>
          <w:szCs w:val="24"/>
        </w:rPr>
        <w:t>INTRODUCTION</w:t>
      </w:r>
    </w:p>
    <w:p w14:paraId="33612CF3" w14:textId="77777777" w:rsidR="004A4125" w:rsidRPr="00906A49" w:rsidRDefault="004A4125" w:rsidP="00906A49">
      <w:pPr>
        <w:spacing w:after="0" w:line="240" w:lineRule="auto"/>
        <w:rPr>
          <w:rFonts w:ascii="Arial" w:hAnsi="Arial" w:cs="Arial"/>
          <w:b/>
          <w:bCs/>
          <w:sz w:val="24"/>
          <w:szCs w:val="24"/>
        </w:rPr>
      </w:pPr>
      <w:r w:rsidRPr="00906A49">
        <w:rPr>
          <w:rFonts w:ascii="Arial" w:hAnsi="Arial" w:cs="Arial"/>
          <w:b/>
          <w:bCs/>
          <w:sz w:val="24"/>
          <w:szCs w:val="24"/>
        </w:rPr>
        <w:t>Rationale</w:t>
      </w:r>
    </w:p>
    <w:p w14:paraId="3D7BBF29" w14:textId="30515066" w:rsidR="007E2A18" w:rsidRDefault="00344D0C" w:rsidP="00A66338">
      <w:pPr>
        <w:spacing w:after="0" w:line="240" w:lineRule="auto"/>
        <w:rPr>
          <w:rFonts w:ascii="Arial" w:hAnsi="Arial" w:cs="Arial"/>
          <w:sz w:val="24"/>
          <w:szCs w:val="24"/>
        </w:rPr>
      </w:pPr>
      <w:bookmarkStart w:id="0" w:name="_Hlk81253482"/>
      <w:r>
        <w:rPr>
          <w:rFonts w:ascii="Arial" w:hAnsi="Arial" w:cs="Arial"/>
          <w:sz w:val="24"/>
          <w:szCs w:val="24"/>
        </w:rPr>
        <w:t xml:space="preserve">The </w:t>
      </w:r>
      <w:r w:rsidR="00A66338">
        <w:rPr>
          <w:rFonts w:ascii="Arial" w:hAnsi="Arial" w:cs="Arial"/>
          <w:sz w:val="24"/>
          <w:szCs w:val="24"/>
        </w:rPr>
        <w:t>in-</w:t>
      </w:r>
      <w:proofErr w:type="gramStart"/>
      <w:r w:rsidR="00A66338">
        <w:rPr>
          <w:rFonts w:ascii="Arial" w:hAnsi="Arial" w:cs="Arial"/>
          <w:sz w:val="24"/>
          <w:szCs w:val="24"/>
        </w:rPr>
        <w:t>principle</w:t>
      </w:r>
      <w:proofErr w:type="gramEnd"/>
      <w:r w:rsidR="00A66338">
        <w:rPr>
          <w:rFonts w:ascii="Arial" w:hAnsi="Arial" w:cs="Arial"/>
          <w:sz w:val="24"/>
          <w:szCs w:val="24"/>
        </w:rPr>
        <w:t xml:space="preserve"> support for </w:t>
      </w:r>
      <w:r>
        <w:rPr>
          <w:rFonts w:ascii="Arial" w:hAnsi="Arial" w:cs="Arial"/>
          <w:sz w:val="24"/>
          <w:szCs w:val="24"/>
        </w:rPr>
        <w:t>d</w:t>
      </w:r>
      <w:r w:rsidR="00A66338">
        <w:rPr>
          <w:rFonts w:ascii="Arial" w:hAnsi="Arial" w:cs="Arial"/>
          <w:sz w:val="24"/>
          <w:szCs w:val="24"/>
        </w:rPr>
        <w:t>ata sharing</w:t>
      </w:r>
      <w:r>
        <w:rPr>
          <w:rFonts w:ascii="Arial" w:hAnsi="Arial" w:cs="Arial"/>
          <w:sz w:val="24"/>
          <w:szCs w:val="24"/>
        </w:rPr>
        <w:t xml:space="preserve"> is strong</w:t>
      </w:r>
      <w:r w:rsidR="00A66338">
        <w:rPr>
          <w:rFonts w:ascii="Arial" w:hAnsi="Arial" w:cs="Arial"/>
          <w:sz w:val="24"/>
          <w:szCs w:val="24"/>
        </w:rPr>
        <w:t xml:space="preserve">. </w:t>
      </w:r>
      <w:r w:rsidR="001C17B9">
        <w:rPr>
          <w:rFonts w:ascii="Arial" w:hAnsi="Arial" w:cs="Arial"/>
          <w:sz w:val="24"/>
          <w:szCs w:val="24"/>
        </w:rPr>
        <w:t xml:space="preserve">Research participants, biomedical researchers, healthcare consumers and health professionals </w:t>
      </w:r>
      <w:r w:rsidR="00A66338" w:rsidRPr="00906A49">
        <w:rPr>
          <w:rFonts w:ascii="Arial" w:hAnsi="Arial" w:cs="Arial"/>
          <w:sz w:val="24"/>
          <w:szCs w:val="24"/>
        </w:rPr>
        <w:t>are generally supportive of sharing of health research</w:t>
      </w:r>
      <w:r w:rsidR="003E34D3">
        <w:rPr>
          <w:rFonts w:ascii="Arial" w:hAnsi="Arial" w:cs="Arial"/>
          <w:sz w:val="24"/>
          <w:szCs w:val="24"/>
        </w:rPr>
        <w:t xml:space="preserve">, </w:t>
      </w:r>
      <w:r w:rsidR="00A66338" w:rsidRPr="00906A49">
        <w:rPr>
          <w:rFonts w:ascii="Arial" w:hAnsi="Arial" w:cs="Arial"/>
          <w:sz w:val="24"/>
          <w:szCs w:val="24"/>
        </w:rPr>
        <w:t xml:space="preserve">clinical trial </w:t>
      </w:r>
      <w:r w:rsidR="003E34D3">
        <w:rPr>
          <w:rFonts w:ascii="Arial" w:hAnsi="Arial" w:cs="Arial"/>
          <w:sz w:val="24"/>
          <w:szCs w:val="24"/>
        </w:rPr>
        <w:t xml:space="preserve">and </w:t>
      </w:r>
      <w:r w:rsidR="001C17B9" w:rsidRPr="00906A49">
        <w:rPr>
          <w:rFonts w:ascii="Arial" w:hAnsi="Arial" w:cs="Arial"/>
          <w:sz w:val="24"/>
          <w:szCs w:val="24"/>
        </w:rPr>
        <w:t>health administrative</w:t>
      </w:r>
      <w:r w:rsidR="003E34D3">
        <w:rPr>
          <w:rFonts w:ascii="Arial" w:hAnsi="Arial" w:cs="Arial"/>
          <w:sz w:val="24"/>
          <w:szCs w:val="24"/>
        </w:rPr>
        <w:t>,</w:t>
      </w:r>
      <w:r w:rsidR="00A66338" w:rsidRPr="00906A49">
        <w:rPr>
          <w:rFonts w:ascii="Arial" w:hAnsi="Arial" w:cs="Arial"/>
          <w:sz w:val="24"/>
          <w:szCs w:val="24"/>
        </w:rPr>
        <w:t xml:space="preserve"> particularly if de-identified or anonymised.</w:t>
      </w:r>
      <w:r w:rsidR="00A66338" w:rsidRPr="00906A49">
        <w:rPr>
          <w:rFonts w:ascii="Arial" w:hAnsi="Arial" w:cs="Arial"/>
          <w:sz w:val="24"/>
          <w:szCs w:val="24"/>
        </w:rPr>
        <w:fldChar w:fldCharType="begin">
          <w:fldData xml:space="preserve">PEVuZE5vdGU+PENpdGU+PEF1dGhvcj5IdXRjaGluZ3M8L0F1dGhvcj48WWVhcj4yMDIxPC9ZZWFy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PEVuZE5vdGU+PENpdGU+PEF1dGhvcj5IdXRjaGluZ3M8L0F1dGhvcj48WWVhcj4yMDIxPC9ZZWFy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A66338" w:rsidRPr="00906A49">
        <w:rPr>
          <w:rFonts w:ascii="Arial" w:hAnsi="Arial" w:cs="Arial"/>
          <w:sz w:val="24"/>
          <w:szCs w:val="24"/>
        </w:rPr>
      </w:r>
      <w:r w:rsidR="00A66338" w:rsidRPr="00906A49">
        <w:rPr>
          <w:rFonts w:ascii="Arial" w:hAnsi="Arial" w:cs="Arial"/>
          <w:sz w:val="24"/>
          <w:szCs w:val="24"/>
        </w:rPr>
        <w:fldChar w:fldCharType="separate"/>
      </w:r>
      <w:r w:rsidR="00AD1D0B">
        <w:rPr>
          <w:rFonts w:ascii="Arial" w:hAnsi="Arial" w:cs="Arial"/>
          <w:noProof/>
          <w:sz w:val="24"/>
          <w:szCs w:val="24"/>
        </w:rPr>
        <w:t>(1-8)</w:t>
      </w:r>
      <w:r w:rsidR="00A66338" w:rsidRPr="00906A49">
        <w:rPr>
          <w:rFonts w:ascii="Arial" w:hAnsi="Arial" w:cs="Arial"/>
          <w:sz w:val="24"/>
          <w:szCs w:val="24"/>
        </w:rPr>
        <w:fldChar w:fldCharType="end"/>
      </w:r>
      <w:r w:rsidR="00A66338">
        <w:rPr>
          <w:rFonts w:ascii="Arial" w:hAnsi="Arial" w:cs="Arial"/>
          <w:sz w:val="24"/>
          <w:szCs w:val="24"/>
        </w:rPr>
        <w:t xml:space="preserve"> The scientific community has gradually shifted from a cultural perception of data ownership to data custodianship and stewardship, and technological developments and statistical advances have greatly strengthened data sharing possibilities.</w:t>
      </w:r>
      <w:r w:rsidR="00A66338">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A66338">
        <w:rPr>
          <w:rFonts w:ascii="Arial" w:hAnsi="Arial" w:cs="Arial"/>
          <w:sz w:val="24"/>
          <w:szCs w:val="24"/>
        </w:rPr>
      </w:r>
      <w:r w:rsidR="00A66338">
        <w:rPr>
          <w:rFonts w:ascii="Arial" w:hAnsi="Arial" w:cs="Arial"/>
          <w:sz w:val="24"/>
          <w:szCs w:val="24"/>
        </w:rPr>
        <w:fldChar w:fldCharType="separate"/>
      </w:r>
      <w:r w:rsidR="00AD1D0B">
        <w:rPr>
          <w:rFonts w:ascii="Arial" w:hAnsi="Arial" w:cs="Arial"/>
          <w:noProof/>
          <w:sz w:val="24"/>
          <w:szCs w:val="24"/>
        </w:rPr>
        <w:t>(9)</w:t>
      </w:r>
      <w:r w:rsidR="00A66338">
        <w:rPr>
          <w:rFonts w:ascii="Arial" w:hAnsi="Arial" w:cs="Arial"/>
          <w:sz w:val="24"/>
          <w:szCs w:val="24"/>
        </w:rPr>
        <w:fldChar w:fldCharType="end"/>
      </w:r>
      <w:r w:rsidR="00A66338">
        <w:rPr>
          <w:rFonts w:ascii="Arial" w:hAnsi="Arial" w:cs="Arial"/>
          <w:sz w:val="24"/>
          <w:szCs w:val="24"/>
        </w:rPr>
        <w:t xml:space="preserve"> </w:t>
      </w:r>
      <w:r w:rsidR="00A66338">
        <w:rPr>
          <w:rFonts w:ascii="Arial" w:hAnsi="Arial" w:cs="Arial"/>
          <w:sz w:val="24"/>
          <w:szCs w:val="24"/>
        </w:rPr>
        <w:br/>
      </w:r>
      <w:r w:rsidR="008052CC">
        <w:rPr>
          <w:rFonts w:ascii="Arial" w:hAnsi="Arial" w:cs="Arial"/>
          <w:sz w:val="24"/>
          <w:szCs w:val="24"/>
        </w:rPr>
        <w:br/>
      </w:r>
      <w:r>
        <w:rPr>
          <w:rFonts w:ascii="Arial" w:hAnsi="Arial" w:cs="Arial"/>
          <w:sz w:val="24"/>
          <w:szCs w:val="24"/>
        </w:rPr>
        <w:t xml:space="preserve">However, </w:t>
      </w:r>
      <w:r w:rsidR="00C2056A">
        <w:rPr>
          <w:rFonts w:ascii="Arial" w:hAnsi="Arial" w:cs="Arial"/>
          <w:sz w:val="24"/>
          <w:szCs w:val="24"/>
        </w:rPr>
        <w:t xml:space="preserve">despite scientific and ethical imperatives, </w:t>
      </w:r>
      <w:r>
        <w:rPr>
          <w:rFonts w:ascii="Arial" w:hAnsi="Arial" w:cs="Arial"/>
          <w:sz w:val="24"/>
          <w:szCs w:val="24"/>
        </w:rPr>
        <w:t>the</w:t>
      </w:r>
      <w:r w:rsidR="008052CC">
        <w:rPr>
          <w:rFonts w:ascii="Arial" w:hAnsi="Arial" w:cs="Arial"/>
          <w:sz w:val="24"/>
          <w:szCs w:val="24"/>
        </w:rPr>
        <w:t xml:space="preserve"> </w:t>
      </w:r>
      <w:r>
        <w:rPr>
          <w:rFonts w:ascii="Arial" w:hAnsi="Arial" w:cs="Arial"/>
          <w:sz w:val="24"/>
          <w:szCs w:val="24"/>
        </w:rPr>
        <w:t>in-</w:t>
      </w:r>
      <w:r w:rsidR="008052CC">
        <w:rPr>
          <w:rFonts w:ascii="Arial" w:hAnsi="Arial" w:cs="Arial"/>
          <w:sz w:val="24"/>
          <w:szCs w:val="24"/>
        </w:rPr>
        <w:t xml:space="preserve">practice </w:t>
      </w:r>
      <w:r w:rsidR="00B74CF0">
        <w:rPr>
          <w:rFonts w:ascii="Arial" w:hAnsi="Arial" w:cs="Arial"/>
          <w:sz w:val="24"/>
          <w:szCs w:val="24"/>
        </w:rPr>
        <w:t>commitment</w:t>
      </w:r>
      <w:r>
        <w:rPr>
          <w:rFonts w:ascii="Arial" w:hAnsi="Arial" w:cs="Arial"/>
          <w:sz w:val="24"/>
          <w:szCs w:val="24"/>
        </w:rPr>
        <w:t xml:space="preserve"> to shar</w:t>
      </w:r>
      <w:r w:rsidR="00B74CF0">
        <w:rPr>
          <w:rFonts w:ascii="Arial" w:hAnsi="Arial" w:cs="Arial"/>
          <w:sz w:val="24"/>
          <w:szCs w:val="24"/>
        </w:rPr>
        <w:t>ing</w:t>
      </w:r>
      <w:r>
        <w:rPr>
          <w:rFonts w:ascii="Arial" w:hAnsi="Arial" w:cs="Arial"/>
          <w:sz w:val="24"/>
          <w:szCs w:val="24"/>
        </w:rPr>
        <w:t xml:space="preserve"> data is low</w:t>
      </w:r>
      <w:r w:rsidRPr="00906A49">
        <w:rPr>
          <w:rFonts w:ascii="Arial" w:hAnsi="Arial" w:cs="Arial"/>
          <w:sz w:val="24"/>
          <w:szCs w:val="24"/>
        </w:rPr>
        <w:t>.</w:t>
      </w:r>
      <w:r w:rsidRPr="00906A49">
        <w:rPr>
          <w:rFonts w:ascii="Arial" w:hAnsi="Arial" w:cs="Arial"/>
          <w:sz w:val="24"/>
          <w:szCs w:val="24"/>
        </w:rPr>
        <w:fldChar w:fldCharType="begin">
          <w:fldData xml:space="preserve">PEVuZE5vdGU+PENpdGU+PEF1dGhvcj5SYW1hZ29wYWxhbjwvQXV0aG9yPjxZZWFyPjIwMTc8L1ll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PEVuZE5vdGU+PENpdGU+PEF1dGhvcj5SYW1hZ29wYWxhbjwvQXV0aG9yPjxZZWFyPjIwMTc8L1ll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Pr="00906A49">
        <w:rPr>
          <w:rFonts w:ascii="Arial" w:hAnsi="Arial" w:cs="Arial"/>
          <w:sz w:val="24"/>
          <w:szCs w:val="24"/>
        </w:rPr>
      </w:r>
      <w:r w:rsidRPr="00906A49">
        <w:rPr>
          <w:rFonts w:ascii="Arial" w:hAnsi="Arial" w:cs="Arial"/>
          <w:sz w:val="24"/>
          <w:szCs w:val="24"/>
        </w:rPr>
        <w:fldChar w:fldCharType="separate"/>
      </w:r>
      <w:r w:rsidR="00AD1D0B">
        <w:rPr>
          <w:rFonts w:ascii="Arial" w:hAnsi="Arial" w:cs="Arial"/>
          <w:noProof/>
          <w:sz w:val="24"/>
          <w:szCs w:val="24"/>
        </w:rPr>
        <w:t>(10, 11)</w:t>
      </w:r>
      <w:r w:rsidRPr="00906A49">
        <w:rPr>
          <w:rFonts w:ascii="Arial" w:hAnsi="Arial" w:cs="Arial"/>
          <w:sz w:val="24"/>
          <w:szCs w:val="24"/>
        </w:rPr>
        <w:fldChar w:fldCharType="end"/>
      </w:r>
      <w:r w:rsidR="00B74CF0">
        <w:rPr>
          <w:rFonts w:ascii="Arial" w:hAnsi="Arial" w:cs="Arial"/>
          <w:sz w:val="24"/>
          <w:szCs w:val="24"/>
        </w:rPr>
        <w:t xml:space="preserve"> The practice of data sharing is dictated by data sharing policies. Over the past few decades, </w:t>
      </w:r>
      <w:proofErr w:type="gramStart"/>
      <w:r w:rsidR="00B74CF0">
        <w:rPr>
          <w:rFonts w:ascii="Arial" w:hAnsi="Arial" w:cs="Arial"/>
          <w:sz w:val="24"/>
          <w:szCs w:val="24"/>
        </w:rPr>
        <w:t>a large number of</w:t>
      </w:r>
      <w:proofErr w:type="gramEnd"/>
      <w:r w:rsidR="00B74CF0">
        <w:rPr>
          <w:rFonts w:ascii="Arial" w:hAnsi="Arial" w:cs="Arial"/>
          <w:sz w:val="24"/>
          <w:szCs w:val="24"/>
        </w:rPr>
        <w:t xml:space="preserve"> data sharing policies have been </w:t>
      </w:r>
      <w:r w:rsidR="0097572B">
        <w:rPr>
          <w:rFonts w:ascii="Arial" w:hAnsi="Arial" w:cs="Arial"/>
          <w:sz w:val="24"/>
          <w:szCs w:val="24"/>
        </w:rPr>
        <w:t>developed</w:t>
      </w:r>
      <w:r w:rsidR="00405A1C">
        <w:rPr>
          <w:rFonts w:ascii="Arial" w:hAnsi="Arial" w:cs="Arial"/>
          <w:sz w:val="24"/>
          <w:szCs w:val="24"/>
        </w:rPr>
        <w:t xml:space="preserve"> by a wide range of stakeholders.</w:t>
      </w:r>
      <w:r w:rsidR="002C5E96" w:rsidRPr="002C5E96">
        <w:rPr>
          <w:rFonts w:ascii="Arial" w:hAnsi="Arial" w:cs="Arial"/>
          <w:sz w:val="24"/>
          <w:szCs w:val="24"/>
        </w:rPr>
        <w:t xml:space="preserve"> </w:t>
      </w:r>
      <w:r w:rsidR="002C5E96">
        <w:rPr>
          <w:rFonts w:ascii="Arial" w:hAnsi="Arial" w:cs="Arial"/>
          <w:sz w:val="24"/>
          <w:szCs w:val="24"/>
        </w:rPr>
        <w:t xml:space="preserve">These data sharing policies </w:t>
      </w:r>
      <w:r w:rsidR="0097572B">
        <w:rPr>
          <w:rFonts w:ascii="Arial" w:hAnsi="Arial" w:cs="Arial"/>
          <w:sz w:val="24"/>
          <w:szCs w:val="24"/>
        </w:rPr>
        <w:t>are defined by a variety of principles and describe a variety of approaches to addressing issues</w:t>
      </w:r>
      <w:r w:rsidR="002C5E96">
        <w:rPr>
          <w:rFonts w:ascii="Arial" w:hAnsi="Arial" w:cs="Arial"/>
          <w:sz w:val="24"/>
          <w:szCs w:val="24"/>
        </w:rPr>
        <w:t>.</w:t>
      </w:r>
      <w:r w:rsidR="002C5E96">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2C5E96">
        <w:rPr>
          <w:rFonts w:ascii="Arial" w:hAnsi="Arial" w:cs="Arial"/>
          <w:sz w:val="24"/>
          <w:szCs w:val="24"/>
        </w:rPr>
      </w:r>
      <w:r w:rsidR="002C5E96">
        <w:rPr>
          <w:rFonts w:ascii="Arial" w:hAnsi="Arial" w:cs="Arial"/>
          <w:sz w:val="24"/>
          <w:szCs w:val="24"/>
        </w:rPr>
        <w:fldChar w:fldCharType="separate"/>
      </w:r>
      <w:r w:rsidR="00AD1D0B">
        <w:rPr>
          <w:rFonts w:ascii="Arial" w:hAnsi="Arial" w:cs="Arial"/>
          <w:noProof/>
          <w:sz w:val="24"/>
          <w:szCs w:val="24"/>
        </w:rPr>
        <w:t>(12)</w:t>
      </w:r>
      <w:r w:rsidR="002C5E96">
        <w:rPr>
          <w:rFonts w:ascii="Arial" w:hAnsi="Arial" w:cs="Arial"/>
          <w:sz w:val="24"/>
          <w:szCs w:val="24"/>
        </w:rPr>
        <w:fldChar w:fldCharType="end"/>
      </w:r>
      <w:r w:rsidR="002C5E96">
        <w:rPr>
          <w:rFonts w:ascii="Arial" w:hAnsi="Arial" w:cs="Arial"/>
          <w:sz w:val="24"/>
          <w:szCs w:val="24"/>
        </w:rPr>
        <w:t xml:space="preserve"> </w:t>
      </w:r>
      <w:r w:rsidR="007E2A18">
        <w:rPr>
          <w:rFonts w:ascii="Arial" w:hAnsi="Arial" w:cs="Arial"/>
          <w:sz w:val="24"/>
          <w:szCs w:val="24"/>
        </w:rPr>
        <w:t xml:space="preserve">However, </w:t>
      </w:r>
      <w:r w:rsidR="0097572B">
        <w:rPr>
          <w:rFonts w:ascii="Arial" w:hAnsi="Arial" w:cs="Arial"/>
          <w:sz w:val="24"/>
          <w:szCs w:val="24"/>
        </w:rPr>
        <w:t>they</w:t>
      </w:r>
      <w:r w:rsidR="007E2A18">
        <w:rPr>
          <w:rFonts w:ascii="Arial" w:hAnsi="Arial" w:cs="Arial"/>
          <w:sz w:val="24"/>
          <w:szCs w:val="24"/>
        </w:rPr>
        <w:t xml:space="preserve"> have </w:t>
      </w:r>
      <w:r w:rsidR="0097572B">
        <w:rPr>
          <w:rFonts w:ascii="Arial" w:hAnsi="Arial" w:cs="Arial"/>
          <w:sz w:val="24"/>
          <w:szCs w:val="24"/>
        </w:rPr>
        <w:t xml:space="preserve">been </w:t>
      </w:r>
      <w:r w:rsidR="0070033D">
        <w:rPr>
          <w:rFonts w:ascii="Arial" w:hAnsi="Arial" w:cs="Arial"/>
          <w:sz w:val="24"/>
          <w:szCs w:val="24"/>
        </w:rPr>
        <w:t>generally</w:t>
      </w:r>
      <w:r w:rsidR="0097572B">
        <w:rPr>
          <w:rFonts w:ascii="Arial" w:hAnsi="Arial" w:cs="Arial"/>
          <w:sz w:val="24"/>
          <w:szCs w:val="24"/>
        </w:rPr>
        <w:t xml:space="preserve"> unsuccessful in</w:t>
      </w:r>
      <w:r w:rsidR="007E2A18">
        <w:rPr>
          <w:rFonts w:ascii="Arial" w:hAnsi="Arial" w:cs="Arial"/>
          <w:sz w:val="24"/>
          <w:szCs w:val="24"/>
        </w:rPr>
        <w:t xml:space="preserve"> </w:t>
      </w:r>
      <w:r w:rsidR="003E34D3">
        <w:rPr>
          <w:rFonts w:ascii="Arial" w:hAnsi="Arial" w:cs="Arial"/>
          <w:sz w:val="24"/>
          <w:szCs w:val="24"/>
        </w:rPr>
        <w:t>clos</w:t>
      </w:r>
      <w:r w:rsidR="0097572B">
        <w:rPr>
          <w:rFonts w:ascii="Arial" w:hAnsi="Arial" w:cs="Arial"/>
          <w:sz w:val="24"/>
          <w:szCs w:val="24"/>
        </w:rPr>
        <w:t>ing</w:t>
      </w:r>
      <w:r w:rsidR="00A66338">
        <w:rPr>
          <w:rFonts w:ascii="Arial" w:hAnsi="Arial" w:cs="Arial"/>
          <w:sz w:val="24"/>
          <w:szCs w:val="24"/>
        </w:rPr>
        <w:t xml:space="preserve"> the gap between the high level of in-principle support for data sharing and low level of in-practice willingness to actual do so</w:t>
      </w:r>
      <w:r w:rsidR="0097572B">
        <w:rPr>
          <w:rFonts w:ascii="Arial" w:hAnsi="Arial" w:cs="Arial"/>
          <w:sz w:val="24"/>
          <w:szCs w:val="24"/>
        </w:rPr>
        <w:t>.</w:t>
      </w:r>
      <w:r w:rsidR="00A66338">
        <w:rPr>
          <w:rFonts w:ascii="Arial" w:hAnsi="Arial" w:cs="Arial"/>
          <w:sz w:val="24"/>
          <w:szCs w:val="24"/>
        </w:rPr>
        <w:fldChar w:fldCharType="begin">
          <w:fldData xml:space="preserve">PEVuZE5vdGU+PENpdGU+PEF1dGhvcj5UYW48L0F1dGhvcj48WWVhcj4yMDIxPC9ZZWFyPjxSZWNO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PEVuZE5vdGU+PENpdGU+PEF1dGhvcj5UYW48L0F1dGhvcj48WWVhcj4yMDIxPC9ZZWFyPjxSZWNO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A66338">
        <w:rPr>
          <w:rFonts w:ascii="Arial" w:hAnsi="Arial" w:cs="Arial"/>
          <w:sz w:val="24"/>
          <w:szCs w:val="24"/>
        </w:rPr>
      </w:r>
      <w:r w:rsidR="00A66338">
        <w:rPr>
          <w:rFonts w:ascii="Arial" w:hAnsi="Arial" w:cs="Arial"/>
          <w:sz w:val="24"/>
          <w:szCs w:val="24"/>
        </w:rPr>
        <w:fldChar w:fldCharType="separate"/>
      </w:r>
      <w:r w:rsidR="00AD1D0B">
        <w:rPr>
          <w:rFonts w:ascii="Arial" w:hAnsi="Arial" w:cs="Arial"/>
          <w:noProof/>
          <w:sz w:val="24"/>
          <w:szCs w:val="24"/>
        </w:rPr>
        <w:t>(13, 14)</w:t>
      </w:r>
      <w:r w:rsidR="00A66338">
        <w:rPr>
          <w:rFonts w:ascii="Arial" w:hAnsi="Arial" w:cs="Arial"/>
          <w:sz w:val="24"/>
          <w:szCs w:val="24"/>
        </w:rPr>
        <w:fldChar w:fldCharType="end"/>
      </w:r>
    </w:p>
    <w:p w14:paraId="249C2590" w14:textId="77777777" w:rsidR="006D26DC" w:rsidRDefault="006D26DC" w:rsidP="00906A49">
      <w:pPr>
        <w:spacing w:after="0" w:line="240" w:lineRule="auto"/>
        <w:rPr>
          <w:rFonts w:ascii="Arial" w:hAnsi="Arial" w:cs="Arial"/>
          <w:sz w:val="24"/>
          <w:szCs w:val="24"/>
        </w:rPr>
      </w:pPr>
    </w:p>
    <w:p w14:paraId="4D71664E" w14:textId="56EF307A" w:rsidR="00E72EA1" w:rsidRDefault="004D1BDD" w:rsidP="00E72EA1">
      <w:pPr>
        <w:spacing w:after="0" w:line="240" w:lineRule="auto"/>
        <w:rPr>
          <w:rFonts w:ascii="Arial" w:hAnsi="Arial" w:cs="Arial"/>
          <w:sz w:val="24"/>
          <w:szCs w:val="24"/>
        </w:rPr>
      </w:pPr>
      <w:bookmarkStart w:id="1" w:name="_Hlk86225827"/>
      <w:r>
        <w:rPr>
          <w:rFonts w:ascii="Arial" w:hAnsi="Arial" w:cs="Arial"/>
          <w:sz w:val="24"/>
          <w:szCs w:val="24"/>
        </w:rPr>
        <w:t>Blasimme et al (2018) conducted a</w:t>
      </w:r>
      <w:r w:rsidR="00D77ED1">
        <w:rPr>
          <w:rFonts w:ascii="Arial" w:hAnsi="Arial" w:cs="Arial"/>
          <w:sz w:val="24"/>
          <w:szCs w:val="24"/>
        </w:rPr>
        <w:t xml:space="preserve"> </w:t>
      </w:r>
      <w:r w:rsidR="00173D32">
        <w:rPr>
          <w:rFonts w:ascii="Arial" w:hAnsi="Arial" w:cs="Arial"/>
          <w:sz w:val="24"/>
          <w:szCs w:val="24"/>
        </w:rPr>
        <w:t xml:space="preserve">network and qualitative content analysis </w:t>
      </w:r>
      <w:r w:rsidR="00FE0C62">
        <w:rPr>
          <w:rFonts w:ascii="Arial" w:hAnsi="Arial" w:cs="Arial"/>
          <w:sz w:val="24"/>
          <w:szCs w:val="24"/>
        </w:rPr>
        <w:t>of 230 data sharing polic</w:t>
      </w:r>
      <w:r w:rsidR="00F01570">
        <w:rPr>
          <w:rFonts w:ascii="Arial" w:hAnsi="Arial" w:cs="Arial"/>
          <w:sz w:val="24"/>
          <w:szCs w:val="24"/>
        </w:rPr>
        <w:t>y documents</w:t>
      </w:r>
      <w:r w:rsidR="00FE0C62">
        <w:rPr>
          <w:rFonts w:ascii="Arial" w:hAnsi="Arial" w:cs="Arial"/>
          <w:sz w:val="24"/>
          <w:szCs w:val="24"/>
        </w:rPr>
        <w:t xml:space="preserve"> </w:t>
      </w:r>
      <w:r w:rsidR="00173D32">
        <w:rPr>
          <w:rFonts w:ascii="Arial" w:hAnsi="Arial" w:cs="Arial"/>
          <w:sz w:val="24"/>
          <w:szCs w:val="24"/>
        </w:rPr>
        <w:t>by</w:t>
      </w:r>
      <w:r w:rsidR="00F01570">
        <w:rPr>
          <w:rFonts w:ascii="Arial" w:hAnsi="Arial" w:cs="Arial"/>
          <w:sz w:val="24"/>
          <w:szCs w:val="24"/>
        </w:rPr>
        <w:t xml:space="preserve"> 97 organisations </w:t>
      </w:r>
      <w:r w:rsidR="00D855F6">
        <w:rPr>
          <w:rFonts w:ascii="Arial" w:hAnsi="Arial" w:cs="Arial"/>
          <w:sz w:val="24"/>
          <w:szCs w:val="24"/>
        </w:rPr>
        <w:t>over two decades</w:t>
      </w:r>
      <w:bookmarkEnd w:id="1"/>
      <w:r w:rsidR="005076A4">
        <w:rPr>
          <w:rFonts w:ascii="Arial" w:hAnsi="Arial" w:cs="Arial"/>
          <w:sz w:val="24"/>
          <w:szCs w:val="24"/>
        </w:rPr>
        <w:t xml:space="preserve"> and found the data sharing policy landscape to be fragmented and stakeholder interests and expectations to be divergent.</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AD1D0B">
        <w:rPr>
          <w:rFonts w:ascii="Arial" w:hAnsi="Arial" w:cs="Arial"/>
          <w:noProof/>
          <w:sz w:val="24"/>
          <w:szCs w:val="24"/>
        </w:rPr>
        <w:t>(12)</w:t>
      </w:r>
      <w:r>
        <w:rPr>
          <w:rFonts w:ascii="Arial" w:hAnsi="Arial" w:cs="Arial"/>
          <w:sz w:val="24"/>
          <w:szCs w:val="24"/>
        </w:rPr>
        <w:fldChar w:fldCharType="end"/>
      </w:r>
      <w:bookmarkStart w:id="2" w:name="_Hlk86225902"/>
      <w:r w:rsidR="00A0544C">
        <w:rPr>
          <w:rFonts w:ascii="Arial" w:hAnsi="Arial" w:cs="Arial"/>
          <w:sz w:val="24"/>
          <w:szCs w:val="24"/>
        </w:rPr>
        <w:t xml:space="preserve"> </w:t>
      </w:r>
      <w:bookmarkEnd w:id="2"/>
      <w:r w:rsidR="00A0544C" w:rsidRPr="009E2502">
        <w:rPr>
          <w:rFonts w:ascii="Arial" w:hAnsi="Arial" w:cs="Arial"/>
          <w:sz w:val="24"/>
          <w:szCs w:val="24"/>
        </w:rPr>
        <w:t xml:space="preserve">They </w:t>
      </w:r>
      <w:r w:rsidR="00AB27B0">
        <w:rPr>
          <w:rFonts w:ascii="Arial" w:hAnsi="Arial" w:cs="Arial"/>
          <w:sz w:val="24"/>
          <w:szCs w:val="24"/>
        </w:rPr>
        <w:t>concluded that</w:t>
      </w:r>
      <w:r w:rsidR="005076A4">
        <w:rPr>
          <w:rFonts w:ascii="Arial" w:hAnsi="Arial" w:cs="Arial"/>
          <w:sz w:val="24"/>
          <w:szCs w:val="24"/>
        </w:rPr>
        <w:t xml:space="preserve"> the research community </w:t>
      </w:r>
      <w:r w:rsidR="00AB27B0">
        <w:rPr>
          <w:rFonts w:ascii="Arial" w:hAnsi="Arial" w:cs="Arial"/>
          <w:sz w:val="24"/>
          <w:szCs w:val="24"/>
        </w:rPr>
        <w:t xml:space="preserve">should </w:t>
      </w:r>
      <w:r w:rsidR="00894137" w:rsidRPr="009E2502">
        <w:rPr>
          <w:rFonts w:ascii="Arial" w:hAnsi="Arial" w:cs="Arial"/>
          <w:sz w:val="24"/>
          <w:szCs w:val="24"/>
        </w:rPr>
        <w:t>adopt</w:t>
      </w:r>
      <w:r w:rsidR="00806866" w:rsidRPr="009E2502">
        <w:rPr>
          <w:rFonts w:ascii="Arial" w:hAnsi="Arial" w:cs="Arial"/>
          <w:sz w:val="24"/>
          <w:szCs w:val="24"/>
        </w:rPr>
        <w:t xml:space="preserve"> </w:t>
      </w:r>
      <w:r w:rsidR="009E2502" w:rsidRPr="009E2502">
        <w:rPr>
          <w:rFonts w:ascii="Arial" w:hAnsi="Arial" w:cs="Arial"/>
          <w:sz w:val="24"/>
          <w:szCs w:val="24"/>
        </w:rPr>
        <w:t xml:space="preserve">and develop </w:t>
      </w:r>
      <w:r w:rsidR="00806866" w:rsidRPr="009E2502">
        <w:rPr>
          <w:rFonts w:ascii="Arial" w:hAnsi="Arial" w:cs="Arial"/>
          <w:sz w:val="24"/>
          <w:szCs w:val="24"/>
        </w:rPr>
        <w:t>innovative tools</w:t>
      </w:r>
      <w:r w:rsidR="009E2502">
        <w:rPr>
          <w:rFonts w:ascii="Arial" w:hAnsi="Arial" w:cs="Arial"/>
          <w:sz w:val="24"/>
          <w:szCs w:val="24"/>
        </w:rPr>
        <w:t>, recalibrat</w:t>
      </w:r>
      <w:r w:rsidR="005076A4">
        <w:rPr>
          <w:rFonts w:ascii="Arial" w:hAnsi="Arial" w:cs="Arial"/>
          <w:sz w:val="24"/>
          <w:szCs w:val="24"/>
        </w:rPr>
        <w:t>e</w:t>
      </w:r>
      <w:r w:rsidR="009E2502">
        <w:rPr>
          <w:rFonts w:ascii="Arial" w:hAnsi="Arial" w:cs="Arial"/>
          <w:sz w:val="24"/>
          <w:szCs w:val="24"/>
        </w:rPr>
        <w:t xml:space="preserve"> and redistribut</w:t>
      </w:r>
      <w:r w:rsidR="005076A4">
        <w:rPr>
          <w:rFonts w:ascii="Arial" w:hAnsi="Arial" w:cs="Arial"/>
          <w:sz w:val="24"/>
          <w:szCs w:val="24"/>
        </w:rPr>
        <w:t>e</w:t>
      </w:r>
      <w:r w:rsidR="009E2502">
        <w:rPr>
          <w:rFonts w:ascii="Arial" w:hAnsi="Arial" w:cs="Arial"/>
          <w:sz w:val="24"/>
          <w:szCs w:val="24"/>
        </w:rPr>
        <w:t xml:space="preserve"> policy emphasis</w:t>
      </w:r>
      <w:r w:rsidR="00FB25D1">
        <w:rPr>
          <w:rFonts w:ascii="Arial" w:hAnsi="Arial" w:cs="Arial"/>
          <w:sz w:val="24"/>
          <w:szCs w:val="24"/>
        </w:rPr>
        <w:t>, and</w:t>
      </w:r>
      <w:r w:rsidR="002B4E3E">
        <w:rPr>
          <w:rFonts w:ascii="Arial" w:hAnsi="Arial" w:cs="Arial"/>
          <w:sz w:val="24"/>
          <w:szCs w:val="24"/>
        </w:rPr>
        <w:t xml:space="preserve"> harmonis</w:t>
      </w:r>
      <w:r w:rsidR="00AB27B0">
        <w:rPr>
          <w:rFonts w:ascii="Arial" w:hAnsi="Arial" w:cs="Arial"/>
          <w:sz w:val="24"/>
          <w:szCs w:val="24"/>
        </w:rPr>
        <w:t xml:space="preserve">e </w:t>
      </w:r>
      <w:r w:rsidR="002B4E3E">
        <w:rPr>
          <w:rFonts w:ascii="Arial" w:hAnsi="Arial" w:cs="Arial"/>
          <w:sz w:val="24"/>
          <w:szCs w:val="24"/>
        </w:rPr>
        <w:t>international data sharing policies</w:t>
      </w:r>
      <w:r w:rsidR="00382B55">
        <w:rPr>
          <w:rFonts w:ascii="Arial" w:hAnsi="Arial" w:cs="Arial"/>
          <w:sz w:val="24"/>
          <w:szCs w:val="24"/>
        </w:rPr>
        <w:t>.</w:t>
      </w:r>
      <w:r w:rsidR="00382B55">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382B55">
        <w:rPr>
          <w:rFonts w:ascii="Arial" w:hAnsi="Arial" w:cs="Arial"/>
          <w:sz w:val="24"/>
          <w:szCs w:val="24"/>
        </w:rPr>
      </w:r>
      <w:r w:rsidR="00382B55">
        <w:rPr>
          <w:rFonts w:ascii="Arial" w:hAnsi="Arial" w:cs="Arial"/>
          <w:sz w:val="24"/>
          <w:szCs w:val="24"/>
        </w:rPr>
        <w:fldChar w:fldCharType="separate"/>
      </w:r>
      <w:r w:rsidR="00AD1D0B">
        <w:rPr>
          <w:rFonts w:ascii="Arial" w:hAnsi="Arial" w:cs="Arial"/>
          <w:noProof/>
          <w:sz w:val="24"/>
          <w:szCs w:val="24"/>
        </w:rPr>
        <w:t>(12)</w:t>
      </w:r>
      <w:r w:rsidR="00382B55">
        <w:rPr>
          <w:rFonts w:ascii="Arial" w:hAnsi="Arial" w:cs="Arial"/>
          <w:sz w:val="24"/>
          <w:szCs w:val="24"/>
        </w:rPr>
        <w:fldChar w:fldCharType="end"/>
      </w:r>
      <w:r w:rsidR="00E72EA1">
        <w:rPr>
          <w:rFonts w:ascii="Arial" w:hAnsi="Arial" w:cs="Arial"/>
          <w:sz w:val="24"/>
          <w:szCs w:val="24"/>
        </w:rPr>
        <w:t xml:space="preserve"> </w:t>
      </w:r>
      <w:r w:rsidR="00E72EA1" w:rsidRPr="00E72EA1">
        <w:rPr>
          <w:rFonts w:ascii="Arial" w:hAnsi="Arial" w:cs="Arial"/>
          <w:sz w:val="24"/>
          <w:szCs w:val="24"/>
        </w:rPr>
        <w:t>Waithira et al.</w:t>
      </w:r>
      <w:r w:rsidR="00E72EA1">
        <w:rPr>
          <w:rFonts w:ascii="Arial" w:hAnsi="Arial" w:cs="Arial"/>
          <w:sz w:val="24"/>
          <w:szCs w:val="24"/>
        </w:rPr>
        <w:t xml:space="preserve"> described the elements of a data sharing policy for </w:t>
      </w:r>
      <w:r w:rsidR="00E72EA1" w:rsidRPr="00445CB8">
        <w:rPr>
          <w:rFonts w:ascii="Arial" w:hAnsi="Arial" w:cs="Arial"/>
          <w:sz w:val="24"/>
          <w:szCs w:val="24"/>
        </w:rPr>
        <w:t>institution</w:t>
      </w:r>
      <w:r w:rsidR="00E72EA1">
        <w:rPr>
          <w:rFonts w:ascii="Arial" w:hAnsi="Arial" w:cs="Arial"/>
          <w:sz w:val="24"/>
          <w:szCs w:val="24"/>
        </w:rPr>
        <w:t>s</w:t>
      </w:r>
      <w:r w:rsidR="00E72EA1" w:rsidRPr="00445CB8">
        <w:rPr>
          <w:rFonts w:ascii="Arial" w:hAnsi="Arial" w:cs="Arial"/>
          <w:sz w:val="24"/>
          <w:szCs w:val="24"/>
        </w:rPr>
        <w:t>, department</w:t>
      </w:r>
      <w:r w:rsidR="00E72EA1">
        <w:rPr>
          <w:rFonts w:ascii="Arial" w:hAnsi="Arial" w:cs="Arial"/>
          <w:sz w:val="24"/>
          <w:szCs w:val="24"/>
        </w:rPr>
        <w:t>s</w:t>
      </w:r>
      <w:r w:rsidR="00E72EA1" w:rsidRPr="00445CB8">
        <w:rPr>
          <w:rFonts w:ascii="Arial" w:hAnsi="Arial" w:cs="Arial"/>
          <w:sz w:val="24"/>
          <w:szCs w:val="24"/>
        </w:rPr>
        <w:t xml:space="preserve"> or group</w:t>
      </w:r>
      <w:r w:rsidR="00E72EA1">
        <w:rPr>
          <w:rFonts w:ascii="Arial" w:hAnsi="Arial" w:cs="Arial"/>
          <w:sz w:val="24"/>
          <w:szCs w:val="24"/>
        </w:rPr>
        <w:t>s.</w:t>
      </w:r>
      <w:r w:rsidR="00E72EA1">
        <w:rPr>
          <w:rFonts w:ascii="Arial" w:hAnsi="Arial" w:cs="Arial"/>
          <w:sz w:val="24"/>
          <w:szCs w:val="24"/>
        </w:rPr>
        <w:fldChar w:fldCharType="begin">
          <w:fldData xml:space="preserve">PEVuZE5vdGU+PENpdGU+PEF1dGhvcj5XYWl0aGlyYTwvQXV0aG9yPjxZZWFyPjIwMTk8L1llYXI+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PEVuZE5vdGU+PENpdGU+PEF1dGhvcj5XYWl0aGlyYTwvQXV0aG9yPjxZZWFyPjIwMTk8L1llYXI+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E72EA1">
        <w:rPr>
          <w:rFonts w:ascii="Arial" w:hAnsi="Arial" w:cs="Arial"/>
          <w:sz w:val="24"/>
          <w:szCs w:val="24"/>
        </w:rPr>
      </w:r>
      <w:r w:rsidR="00E72EA1">
        <w:rPr>
          <w:rFonts w:ascii="Arial" w:hAnsi="Arial" w:cs="Arial"/>
          <w:sz w:val="24"/>
          <w:szCs w:val="24"/>
        </w:rPr>
        <w:fldChar w:fldCharType="separate"/>
      </w:r>
      <w:r w:rsidR="00AD1D0B">
        <w:rPr>
          <w:rFonts w:ascii="Arial" w:hAnsi="Arial" w:cs="Arial"/>
          <w:noProof/>
          <w:sz w:val="24"/>
          <w:szCs w:val="24"/>
        </w:rPr>
        <w:t>(15)</w:t>
      </w:r>
      <w:r w:rsidR="00E72EA1">
        <w:rPr>
          <w:rFonts w:ascii="Arial" w:hAnsi="Arial" w:cs="Arial"/>
          <w:sz w:val="24"/>
          <w:szCs w:val="24"/>
        </w:rPr>
        <w:fldChar w:fldCharType="end"/>
      </w:r>
      <w:r w:rsidR="00E72EA1">
        <w:rPr>
          <w:rFonts w:ascii="Arial" w:hAnsi="Arial" w:cs="Arial"/>
          <w:sz w:val="24"/>
          <w:szCs w:val="24"/>
        </w:rPr>
        <w:t xml:space="preserve"> They included aims, data management for data sharing, models of sharing, data access criteria, consent models for participants, and budgeting and cost recovery.</w:t>
      </w:r>
    </w:p>
    <w:p w14:paraId="2629E864" w14:textId="30C50C7C" w:rsidR="002B4E3E" w:rsidRDefault="002B4E3E" w:rsidP="00906A49">
      <w:pPr>
        <w:spacing w:after="0" w:line="240" w:lineRule="auto"/>
        <w:rPr>
          <w:rFonts w:ascii="Arial" w:hAnsi="Arial" w:cs="Arial"/>
          <w:sz w:val="24"/>
          <w:szCs w:val="24"/>
        </w:rPr>
      </w:pPr>
    </w:p>
    <w:p w14:paraId="127CC7D1" w14:textId="77777777" w:rsidR="002B4E3E" w:rsidRDefault="002B4E3E" w:rsidP="00906A49">
      <w:pPr>
        <w:spacing w:after="0"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left w:w="57" w:type="dxa"/>
          <w:right w:w="57" w:type="dxa"/>
        </w:tblCellMar>
        <w:tblLook w:val="04A0" w:firstRow="1" w:lastRow="0" w:firstColumn="1" w:lastColumn="0" w:noHBand="0" w:noVBand="1"/>
      </w:tblPr>
      <w:tblGrid>
        <w:gridCol w:w="3250"/>
        <w:gridCol w:w="6502"/>
      </w:tblGrid>
      <w:tr w:rsidR="00806866" w14:paraId="70F955E4" w14:textId="77777777" w:rsidTr="00EA37C4">
        <w:tc>
          <w:tcPr>
            <w:tcW w:w="9752" w:type="dxa"/>
            <w:gridSpan w:val="2"/>
            <w:tcBorders>
              <w:top w:val="nil"/>
              <w:bottom w:val="single" w:sz="12" w:space="0" w:color="auto"/>
            </w:tcBorders>
          </w:tcPr>
          <w:p w14:paraId="1AC775A7" w14:textId="0167D5BF" w:rsidR="00806866" w:rsidRPr="00B01B30" w:rsidRDefault="00806866" w:rsidP="00906A49">
            <w:pPr>
              <w:rPr>
                <w:rFonts w:ascii="Arial" w:hAnsi="Arial" w:cs="Arial"/>
                <w:b/>
                <w:bCs/>
                <w:sz w:val="24"/>
                <w:szCs w:val="24"/>
              </w:rPr>
            </w:pPr>
            <w:r w:rsidRPr="00B01B30">
              <w:rPr>
                <w:rFonts w:ascii="Arial" w:hAnsi="Arial" w:cs="Arial"/>
                <w:b/>
                <w:bCs/>
                <w:sz w:val="24"/>
                <w:szCs w:val="24"/>
              </w:rPr>
              <w:t xml:space="preserve">Table 1. </w:t>
            </w:r>
            <w:r w:rsidR="00B1395B">
              <w:rPr>
                <w:rFonts w:ascii="Arial" w:hAnsi="Arial" w:cs="Arial"/>
                <w:b/>
                <w:bCs/>
                <w:sz w:val="24"/>
                <w:szCs w:val="24"/>
              </w:rPr>
              <w:t>F</w:t>
            </w:r>
            <w:r w:rsidRPr="00B01B30">
              <w:rPr>
                <w:rFonts w:ascii="Arial" w:hAnsi="Arial" w:cs="Arial"/>
                <w:b/>
                <w:bCs/>
                <w:sz w:val="24"/>
                <w:szCs w:val="24"/>
              </w:rPr>
              <w:t xml:space="preserve">uture </w:t>
            </w:r>
            <w:r w:rsidR="00B1395B">
              <w:rPr>
                <w:rFonts w:ascii="Arial" w:hAnsi="Arial" w:cs="Arial"/>
                <w:b/>
                <w:bCs/>
                <w:sz w:val="24"/>
                <w:szCs w:val="24"/>
              </w:rPr>
              <w:t xml:space="preserve">directions </w:t>
            </w:r>
            <w:r w:rsidRPr="00B01B30">
              <w:rPr>
                <w:rFonts w:ascii="Arial" w:hAnsi="Arial" w:cs="Arial"/>
                <w:b/>
                <w:bCs/>
                <w:sz w:val="24"/>
                <w:szCs w:val="24"/>
              </w:rPr>
              <w:t>of data sharing policies</w:t>
            </w:r>
            <w:r w:rsidR="00B1395B">
              <w:rPr>
                <w:rFonts w:ascii="Arial" w:hAnsi="Arial" w:cs="Arial"/>
                <w:b/>
                <w:bCs/>
                <w:sz w:val="24"/>
                <w:szCs w:val="24"/>
              </w:rPr>
              <w:t xml:space="preserve"> by themes</w:t>
            </w:r>
            <w:r w:rsidR="00CA254C">
              <w:rPr>
                <w:rFonts w:ascii="Arial" w:hAnsi="Arial" w:cs="Arial"/>
                <w:b/>
                <w:bCs/>
                <w:sz w:val="24"/>
                <w:szCs w:val="24"/>
              </w:rPr>
              <w:t>*</w:t>
            </w:r>
          </w:p>
        </w:tc>
      </w:tr>
      <w:tr w:rsidR="00A5032E" w14:paraId="3E4C3B87" w14:textId="77777777" w:rsidTr="00EA37C4">
        <w:tc>
          <w:tcPr>
            <w:tcW w:w="3250" w:type="dxa"/>
            <w:tcBorders>
              <w:top w:val="single" w:sz="12" w:space="0" w:color="auto"/>
              <w:bottom w:val="single" w:sz="12" w:space="0" w:color="auto"/>
            </w:tcBorders>
          </w:tcPr>
          <w:p w14:paraId="2860FDF2" w14:textId="096F3A4B" w:rsidR="00A5032E" w:rsidRPr="00B01B30" w:rsidRDefault="00A5032E" w:rsidP="00906A49">
            <w:pPr>
              <w:rPr>
                <w:rFonts w:ascii="Arial" w:hAnsi="Arial" w:cs="Arial"/>
                <w:b/>
                <w:bCs/>
                <w:sz w:val="24"/>
                <w:szCs w:val="24"/>
              </w:rPr>
            </w:pPr>
            <w:r w:rsidRPr="00B01B30">
              <w:rPr>
                <w:rFonts w:ascii="Arial" w:hAnsi="Arial" w:cs="Arial"/>
                <w:b/>
                <w:bCs/>
                <w:sz w:val="24"/>
                <w:szCs w:val="24"/>
              </w:rPr>
              <w:t>Data sharing policy themes</w:t>
            </w:r>
            <w:r>
              <w:rPr>
                <w:rFonts w:ascii="Arial" w:hAnsi="Arial" w:cs="Arial"/>
                <w:b/>
                <w:bCs/>
                <w:sz w:val="24"/>
                <w:szCs w:val="24"/>
              </w:rPr>
              <w:t>**</w:t>
            </w:r>
          </w:p>
        </w:tc>
        <w:tc>
          <w:tcPr>
            <w:tcW w:w="6502" w:type="dxa"/>
            <w:tcBorders>
              <w:top w:val="single" w:sz="12" w:space="0" w:color="auto"/>
              <w:bottom w:val="single" w:sz="12" w:space="0" w:color="auto"/>
            </w:tcBorders>
          </w:tcPr>
          <w:p w14:paraId="562E0394" w14:textId="69C87B92" w:rsidR="00A5032E" w:rsidRPr="00B1395B" w:rsidRDefault="00B1395B" w:rsidP="00906A49">
            <w:pPr>
              <w:rPr>
                <w:rFonts w:ascii="Arial" w:hAnsi="Arial" w:cs="Arial"/>
                <w:b/>
                <w:bCs/>
                <w:sz w:val="24"/>
                <w:szCs w:val="24"/>
              </w:rPr>
            </w:pPr>
            <w:r w:rsidRPr="00B1395B">
              <w:rPr>
                <w:rFonts w:ascii="Arial" w:hAnsi="Arial" w:cs="Arial"/>
                <w:b/>
                <w:bCs/>
                <w:sz w:val="24"/>
                <w:szCs w:val="24"/>
              </w:rPr>
              <w:t>Future directions</w:t>
            </w:r>
          </w:p>
        </w:tc>
      </w:tr>
      <w:tr w:rsidR="002F7B3C" w14:paraId="442E64AC" w14:textId="77777777" w:rsidTr="00EA37C4">
        <w:tc>
          <w:tcPr>
            <w:tcW w:w="3250" w:type="dxa"/>
            <w:tcBorders>
              <w:top w:val="single" w:sz="12" w:space="0" w:color="auto"/>
            </w:tcBorders>
          </w:tcPr>
          <w:p w14:paraId="0D948010" w14:textId="4C809E7D" w:rsidR="002F7B3C" w:rsidRDefault="002F7B3C" w:rsidP="00906A49">
            <w:pPr>
              <w:rPr>
                <w:rFonts w:ascii="Arial" w:hAnsi="Arial" w:cs="Arial"/>
                <w:sz w:val="24"/>
                <w:szCs w:val="24"/>
              </w:rPr>
            </w:pPr>
            <w:r w:rsidRPr="006B1BDA">
              <w:rPr>
                <w:rFonts w:ascii="Arial" w:hAnsi="Arial" w:cs="Arial"/>
                <w:sz w:val="24"/>
                <w:szCs w:val="24"/>
              </w:rPr>
              <w:t>Accountability</w:t>
            </w:r>
          </w:p>
        </w:tc>
        <w:tc>
          <w:tcPr>
            <w:tcW w:w="6502" w:type="dxa"/>
            <w:tcBorders>
              <w:top w:val="single" w:sz="12" w:space="0" w:color="auto"/>
            </w:tcBorders>
          </w:tcPr>
          <w:p w14:paraId="6B083FDF" w14:textId="3FD0C8DF" w:rsidR="002F7B3C" w:rsidRPr="00F97FBA" w:rsidRDefault="00BD430A" w:rsidP="002F7B3C">
            <w:pPr>
              <w:rPr>
                <w:rFonts w:ascii="Arial" w:hAnsi="Arial" w:cs="Arial"/>
                <w:b/>
                <w:bCs/>
                <w:sz w:val="24"/>
                <w:szCs w:val="24"/>
              </w:rPr>
            </w:pPr>
            <w:r>
              <w:rPr>
                <w:rFonts w:ascii="Arial" w:hAnsi="Arial" w:cs="Arial"/>
                <w:b/>
                <w:bCs/>
                <w:sz w:val="24"/>
                <w:szCs w:val="24"/>
              </w:rPr>
              <w:t>I</w:t>
            </w:r>
            <w:r w:rsidR="00F97FBA">
              <w:rPr>
                <w:rFonts w:ascii="Arial" w:hAnsi="Arial" w:cs="Arial"/>
                <w:b/>
                <w:bCs/>
                <w:sz w:val="24"/>
                <w:szCs w:val="24"/>
              </w:rPr>
              <w:t>mpact assessment</w:t>
            </w:r>
            <w:r w:rsidR="00F97FBA" w:rsidRPr="00F97FBA">
              <w:rPr>
                <w:rFonts w:ascii="Arial" w:hAnsi="Arial" w:cs="Arial"/>
                <w:b/>
                <w:bCs/>
                <w:sz w:val="24"/>
                <w:szCs w:val="24"/>
              </w:rPr>
              <w:t xml:space="preserve"> guidance </w:t>
            </w:r>
          </w:p>
          <w:p w14:paraId="22B4834A" w14:textId="6FF1C9EF" w:rsidR="00F97FBA" w:rsidRDefault="00627E25" w:rsidP="00627E25">
            <w:pPr>
              <w:rPr>
                <w:rFonts w:ascii="Arial" w:hAnsi="Arial" w:cs="Arial"/>
                <w:sz w:val="24"/>
                <w:szCs w:val="24"/>
              </w:rPr>
            </w:pPr>
            <w:r>
              <w:rPr>
                <w:rFonts w:ascii="Arial" w:hAnsi="Arial" w:cs="Arial"/>
                <w:sz w:val="24"/>
                <w:szCs w:val="24"/>
              </w:rPr>
              <w:t xml:space="preserve">Researchers could more effectively conduct </w:t>
            </w:r>
            <w:r w:rsidR="00F97FBA">
              <w:rPr>
                <w:rFonts w:ascii="Arial" w:hAnsi="Arial" w:cs="Arial"/>
                <w:sz w:val="24"/>
                <w:szCs w:val="24"/>
              </w:rPr>
              <w:t>impact assessments for privacy or data protection</w:t>
            </w:r>
            <w:r w:rsidR="00786E1E">
              <w:rPr>
                <w:rFonts w:ascii="Arial" w:hAnsi="Arial" w:cs="Arial"/>
                <w:sz w:val="24"/>
                <w:szCs w:val="24"/>
              </w:rPr>
              <w:t xml:space="preserve"> </w:t>
            </w:r>
            <w:r w:rsidR="00786E1E">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w:t>
            </w:r>
            <w:r w:rsidR="00786E1E">
              <w:rPr>
                <w:rFonts w:ascii="Arial" w:hAnsi="Arial" w:cs="Arial"/>
                <w:sz w:val="24"/>
                <w:szCs w:val="24"/>
              </w:rPr>
              <w:fldChar w:fldCharType="end"/>
            </w:r>
          </w:p>
          <w:p w14:paraId="415FBC37" w14:textId="77777777" w:rsidR="00F97FBA" w:rsidRDefault="00F97FBA" w:rsidP="002F7B3C">
            <w:pPr>
              <w:rPr>
                <w:rFonts w:ascii="Arial" w:hAnsi="Arial" w:cs="Arial"/>
                <w:sz w:val="24"/>
                <w:szCs w:val="24"/>
              </w:rPr>
            </w:pPr>
          </w:p>
          <w:p w14:paraId="3AA5EB1D" w14:textId="58AFFC4E" w:rsidR="00F97FBA" w:rsidRPr="00BD430A" w:rsidRDefault="00BD430A" w:rsidP="002F7B3C">
            <w:pPr>
              <w:rPr>
                <w:rFonts w:ascii="Arial" w:hAnsi="Arial" w:cs="Arial"/>
                <w:b/>
                <w:bCs/>
                <w:sz w:val="24"/>
                <w:szCs w:val="24"/>
              </w:rPr>
            </w:pPr>
            <w:r>
              <w:rPr>
                <w:rFonts w:ascii="Arial" w:hAnsi="Arial" w:cs="Arial"/>
                <w:b/>
                <w:bCs/>
                <w:sz w:val="24"/>
                <w:szCs w:val="24"/>
              </w:rPr>
              <w:t>P</w:t>
            </w:r>
            <w:r w:rsidR="00F97FBA" w:rsidRPr="00BD430A">
              <w:rPr>
                <w:rFonts w:ascii="Arial" w:hAnsi="Arial" w:cs="Arial"/>
                <w:b/>
                <w:bCs/>
                <w:sz w:val="24"/>
                <w:szCs w:val="24"/>
              </w:rPr>
              <w:t>articipatory data governance</w:t>
            </w:r>
          </w:p>
          <w:p w14:paraId="7C64DAE4" w14:textId="58278F46" w:rsidR="00F97FBA" w:rsidRPr="00F97FBA" w:rsidRDefault="00FB25D1" w:rsidP="00F97FBA">
            <w:pPr>
              <w:rPr>
                <w:rFonts w:ascii="Arial" w:hAnsi="Arial" w:cs="Arial"/>
                <w:sz w:val="24"/>
                <w:szCs w:val="24"/>
              </w:rPr>
            </w:pPr>
            <w:r>
              <w:rPr>
                <w:rFonts w:ascii="Arial" w:hAnsi="Arial" w:cs="Arial"/>
                <w:sz w:val="24"/>
                <w:szCs w:val="24"/>
              </w:rPr>
              <w:t>Through participant-centred data governance mechanisms and models, r</w:t>
            </w:r>
            <w:r w:rsidR="00F97FBA">
              <w:rPr>
                <w:rFonts w:ascii="Arial" w:hAnsi="Arial" w:cs="Arial"/>
                <w:sz w:val="24"/>
                <w:szCs w:val="24"/>
              </w:rPr>
              <w:t>esearcher participants</w:t>
            </w:r>
            <w:r w:rsidR="00627E25">
              <w:rPr>
                <w:rFonts w:ascii="Arial" w:hAnsi="Arial" w:cs="Arial"/>
                <w:sz w:val="24"/>
                <w:szCs w:val="24"/>
              </w:rPr>
              <w:t xml:space="preserve"> should be involved</w:t>
            </w:r>
            <w:r w:rsidR="00BD430A">
              <w:rPr>
                <w:rFonts w:ascii="Arial" w:hAnsi="Arial" w:cs="Arial"/>
                <w:sz w:val="24"/>
                <w:szCs w:val="24"/>
              </w:rPr>
              <w:t xml:space="preserve"> in decisions </w:t>
            </w:r>
            <w:r>
              <w:rPr>
                <w:rFonts w:ascii="Arial" w:hAnsi="Arial" w:cs="Arial"/>
                <w:sz w:val="24"/>
                <w:szCs w:val="24"/>
              </w:rPr>
              <w:t xml:space="preserve">and control </w:t>
            </w:r>
            <w:r w:rsidR="00BD430A">
              <w:rPr>
                <w:rFonts w:ascii="Arial" w:hAnsi="Arial" w:cs="Arial"/>
                <w:sz w:val="24"/>
                <w:szCs w:val="24"/>
              </w:rPr>
              <w:t>of data management</w:t>
            </w:r>
            <w:r w:rsidR="003D2209">
              <w:rPr>
                <w:rFonts w:ascii="Arial" w:hAnsi="Arial" w:cs="Arial"/>
                <w:sz w:val="24"/>
                <w:szCs w:val="24"/>
              </w:rPr>
              <w:t xml:space="preserve">, data access and data sharing, and </w:t>
            </w:r>
            <w:r>
              <w:rPr>
                <w:rFonts w:ascii="Arial" w:hAnsi="Arial" w:cs="Arial"/>
                <w:sz w:val="24"/>
                <w:szCs w:val="24"/>
              </w:rPr>
              <w:t xml:space="preserve">included </w:t>
            </w:r>
            <w:r w:rsidR="003D2209">
              <w:rPr>
                <w:rFonts w:ascii="Arial" w:hAnsi="Arial" w:cs="Arial"/>
                <w:sz w:val="24"/>
                <w:szCs w:val="24"/>
              </w:rPr>
              <w:t>in data access committees and oversight bodies</w:t>
            </w:r>
            <w:r w:rsidR="00786E1E">
              <w:rPr>
                <w:rFonts w:ascii="Arial" w:hAnsi="Arial" w:cs="Arial"/>
                <w:sz w:val="24"/>
                <w:szCs w:val="24"/>
              </w:rPr>
              <w:t xml:space="preserve"> </w:t>
            </w:r>
            <w:r w:rsidR="00786E1E">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w:t>
            </w:r>
            <w:r w:rsidR="00786E1E">
              <w:rPr>
                <w:rFonts w:ascii="Arial" w:hAnsi="Arial" w:cs="Arial"/>
                <w:sz w:val="24"/>
                <w:szCs w:val="24"/>
              </w:rPr>
              <w:fldChar w:fldCharType="end"/>
            </w:r>
          </w:p>
        </w:tc>
      </w:tr>
      <w:tr w:rsidR="002F7B3C" w14:paraId="7DFE9A11" w14:textId="77777777" w:rsidTr="00EA37C4">
        <w:tc>
          <w:tcPr>
            <w:tcW w:w="3250" w:type="dxa"/>
          </w:tcPr>
          <w:p w14:paraId="42D90076" w14:textId="7C20521A" w:rsidR="002F7B3C" w:rsidRDefault="002F7B3C" w:rsidP="00906A49">
            <w:pPr>
              <w:rPr>
                <w:rFonts w:ascii="Arial" w:hAnsi="Arial" w:cs="Arial"/>
                <w:sz w:val="24"/>
                <w:szCs w:val="24"/>
              </w:rPr>
            </w:pPr>
            <w:r w:rsidRPr="006B1BDA">
              <w:rPr>
                <w:rFonts w:ascii="Arial" w:hAnsi="Arial" w:cs="Arial"/>
                <w:sz w:val="24"/>
                <w:szCs w:val="24"/>
              </w:rPr>
              <w:t>Attribution</w:t>
            </w:r>
          </w:p>
        </w:tc>
        <w:tc>
          <w:tcPr>
            <w:tcW w:w="6502" w:type="dxa"/>
          </w:tcPr>
          <w:p w14:paraId="62907A52" w14:textId="5E3F7DB4" w:rsidR="002F7B3C" w:rsidRPr="00A34BFB" w:rsidRDefault="00BD430A" w:rsidP="002F7B3C">
            <w:pPr>
              <w:rPr>
                <w:rFonts w:ascii="Arial" w:hAnsi="Arial" w:cs="Arial"/>
                <w:b/>
                <w:bCs/>
                <w:sz w:val="24"/>
                <w:szCs w:val="24"/>
              </w:rPr>
            </w:pPr>
            <w:r>
              <w:rPr>
                <w:rFonts w:ascii="Arial" w:hAnsi="Arial" w:cs="Arial"/>
                <w:b/>
                <w:bCs/>
                <w:sz w:val="24"/>
                <w:szCs w:val="24"/>
              </w:rPr>
              <w:t>D</w:t>
            </w:r>
            <w:r w:rsidR="002F7B3C" w:rsidRPr="00A34BFB">
              <w:rPr>
                <w:rFonts w:ascii="Arial" w:hAnsi="Arial" w:cs="Arial"/>
                <w:b/>
                <w:bCs/>
                <w:sz w:val="24"/>
                <w:szCs w:val="24"/>
              </w:rPr>
              <w:t>ata tagging systems</w:t>
            </w:r>
          </w:p>
          <w:p w14:paraId="5BB19459" w14:textId="71F9A264" w:rsidR="002F7B3C" w:rsidRDefault="0002764D" w:rsidP="002F7B3C">
            <w:pPr>
              <w:rPr>
                <w:rFonts w:ascii="Arial" w:hAnsi="Arial" w:cs="Arial"/>
                <w:sz w:val="24"/>
                <w:szCs w:val="24"/>
              </w:rPr>
            </w:pPr>
            <w:r>
              <w:rPr>
                <w:rFonts w:ascii="Arial" w:hAnsi="Arial" w:cs="Arial"/>
                <w:sz w:val="24"/>
                <w:szCs w:val="24"/>
              </w:rPr>
              <w:t>Researchers should</w:t>
            </w:r>
            <w:r w:rsidR="003D2209">
              <w:rPr>
                <w:rFonts w:ascii="Arial" w:hAnsi="Arial" w:cs="Arial"/>
                <w:sz w:val="24"/>
                <w:szCs w:val="24"/>
              </w:rPr>
              <w:t xml:space="preserve"> trac</w:t>
            </w:r>
            <w:r>
              <w:rPr>
                <w:rFonts w:ascii="Arial" w:hAnsi="Arial" w:cs="Arial"/>
                <w:sz w:val="24"/>
                <w:szCs w:val="24"/>
              </w:rPr>
              <w:t>e</w:t>
            </w:r>
            <w:r w:rsidR="003D2209">
              <w:rPr>
                <w:rFonts w:ascii="Arial" w:hAnsi="Arial" w:cs="Arial"/>
                <w:sz w:val="24"/>
                <w:szCs w:val="24"/>
              </w:rPr>
              <w:t xml:space="preserve"> credit for data curation</w:t>
            </w:r>
            <w:r w:rsidR="00786E1E">
              <w:rPr>
                <w:rFonts w:ascii="Arial" w:hAnsi="Arial" w:cs="Arial"/>
                <w:sz w:val="24"/>
                <w:szCs w:val="24"/>
              </w:rPr>
              <w:t xml:space="preserve"> </w:t>
            </w:r>
            <w:r w:rsidR="00786E1E">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w:t>
            </w:r>
            <w:r w:rsidR="00786E1E">
              <w:rPr>
                <w:rFonts w:ascii="Arial" w:hAnsi="Arial" w:cs="Arial"/>
                <w:sz w:val="24"/>
                <w:szCs w:val="24"/>
              </w:rPr>
              <w:fldChar w:fldCharType="end"/>
            </w:r>
          </w:p>
          <w:p w14:paraId="4694FE23" w14:textId="77777777" w:rsidR="002F7B3C" w:rsidRDefault="002F7B3C" w:rsidP="002F7B3C">
            <w:pPr>
              <w:rPr>
                <w:rFonts w:ascii="Arial" w:hAnsi="Arial" w:cs="Arial"/>
                <w:sz w:val="24"/>
                <w:szCs w:val="24"/>
              </w:rPr>
            </w:pPr>
          </w:p>
          <w:p w14:paraId="5CE65C74" w14:textId="0EC6DC34" w:rsidR="002F7B3C" w:rsidRPr="002F7B3C" w:rsidRDefault="00BD430A" w:rsidP="002F7B3C">
            <w:pPr>
              <w:rPr>
                <w:rFonts w:ascii="Arial" w:hAnsi="Arial" w:cs="Arial"/>
                <w:b/>
                <w:bCs/>
                <w:sz w:val="24"/>
                <w:szCs w:val="24"/>
              </w:rPr>
            </w:pPr>
            <w:r>
              <w:rPr>
                <w:rFonts w:ascii="Arial" w:hAnsi="Arial" w:cs="Arial"/>
                <w:b/>
                <w:bCs/>
                <w:sz w:val="24"/>
                <w:szCs w:val="24"/>
              </w:rPr>
              <w:t>D</w:t>
            </w:r>
            <w:r w:rsidR="002F7B3C" w:rsidRPr="002F7B3C">
              <w:rPr>
                <w:rFonts w:ascii="Arial" w:hAnsi="Arial" w:cs="Arial"/>
                <w:b/>
                <w:bCs/>
                <w:sz w:val="24"/>
                <w:szCs w:val="24"/>
              </w:rPr>
              <w:t>ata citation incentives</w:t>
            </w:r>
          </w:p>
          <w:p w14:paraId="3009AB55" w14:textId="18F45AA9" w:rsidR="002F7B3C" w:rsidRDefault="0002764D" w:rsidP="003D2209">
            <w:pPr>
              <w:rPr>
                <w:rFonts w:ascii="Arial" w:hAnsi="Arial" w:cs="Arial"/>
                <w:sz w:val="24"/>
                <w:szCs w:val="24"/>
              </w:rPr>
            </w:pPr>
            <w:r>
              <w:rPr>
                <w:rFonts w:ascii="Arial" w:hAnsi="Arial" w:cs="Arial"/>
                <w:sz w:val="24"/>
                <w:szCs w:val="24"/>
              </w:rPr>
              <w:t>Research funders should</w:t>
            </w:r>
            <w:r w:rsidR="003D2209">
              <w:rPr>
                <w:rFonts w:ascii="Arial" w:hAnsi="Arial" w:cs="Arial"/>
                <w:sz w:val="24"/>
                <w:szCs w:val="24"/>
              </w:rPr>
              <w:t xml:space="preserve"> r</w:t>
            </w:r>
            <w:r w:rsidR="00F97FBA">
              <w:rPr>
                <w:rFonts w:ascii="Arial" w:hAnsi="Arial" w:cs="Arial"/>
                <w:sz w:val="24"/>
                <w:szCs w:val="24"/>
              </w:rPr>
              <w:t>ecognis</w:t>
            </w:r>
            <w:r>
              <w:rPr>
                <w:rFonts w:ascii="Arial" w:hAnsi="Arial" w:cs="Arial"/>
                <w:sz w:val="24"/>
                <w:szCs w:val="24"/>
              </w:rPr>
              <w:t>e</w:t>
            </w:r>
            <w:r w:rsidR="002F7B3C">
              <w:rPr>
                <w:rFonts w:ascii="Arial" w:hAnsi="Arial" w:cs="Arial"/>
                <w:sz w:val="24"/>
                <w:szCs w:val="24"/>
              </w:rPr>
              <w:t xml:space="preserve"> and </w:t>
            </w:r>
            <w:r w:rsidR="00F97FBA">
              <w:rPr>
                <w:rFonts w:ascii="Arial" w:hAnsi="Arial" w:cs="Arial"/>
                <w:sz w:val="24"/>
                <w:szCs w:val="24"/>
              </w:rPr>
              <w:t>reward</w:t>
            </w:r>
            <w:r w:rsidR="002F7B3C">
              <w:rPr>
                <w:rFonts w:ascii="Arial" w:hAnsi="Arial" w:cs="Arial"/>
                <w:sz w:val="24"/>
                <w:szCs w:val="24"/>
              </w:rPr>
              <w:t xml:space="preserve"> data curators </w:t>
            </w:r>
            <w:r w:rsidR="00F97FBA">
              <w:rPr>
                <w:rFonts w:ascii="Arial" w:hAnsi="Arial" w:cs="Arial"/>
                <w:sz w:val="24"/>
                <w:szCs w:val="24"/>
              </w:rPr>
              <w:t xml:space="preserve">for their role </w:t>
            </w:r>
            <w:r w:rsidR="008805D2">
              <w:rPr>
                <w:rFonts w:ascii="Arial" w:hAnsi="Arial" w:cs="Arial"/>
                <w:sz w:val="24"/>
                <w:szCs w:val="24"/>
              </w:rPr>
              <w:t xml:space="preserve">in data sharing </w:t>
            </w:r>
            <w:r w:rsidR="00786E1E">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w:t>
            </w:r>
            <w:r w:rsidR="00786E1E">
              <w:rPr>
                <w:rFonts w:ascii="Arial" w:hAnsi="Arial" w:cs="Arial"/>
                <w:sz w:val="24"/>
                <w:szCs w:val="24"/>
              </w:rPr>
              <w:fldChar w:fldCharType="end"/>
            </w:r>
            <w:r w:rsidR="003D3752">
              <w:rPr>
                <w:rFonts w:ascii="Arial" w:hAnsi="Arial" w:cs="Arial"/>
                <w:sz w:val="24"/>
                <w:szCs w:val="24"/>
              </w:rPr>
              <w:br/>
            </w:r>
            <w:r w:rsidR="003D3752">
              <w:rPr>
                <w:rFonts w:ascii="Arial" w:hAnsi="Arial" w:cs="Arial"/>
                <w:sz w:val="24"/>
                <w:szCs w:val="24"/>
              </w:rPr>
              <w:br/>
            </w:r>
            <w:r w:rsidR="003D3752" w:rsidRPr="009811A8">
              <w:rPr>
                <w:rFonts w:ascii="Arial" w:hAnsi="Arial" w:cs="Arial"/>
                <w:b/>
                <w:bCs/>
                <w:color w:val="FF0000"/>
                <w:sz w:val="24"/>
                <w:szCs w:val="24"/>
              </w:rPr>
              <w:lastRenderedPageBreak/>
              <w:t>Recognition</w:t>
            </w:r>
            <w:r w:rsidR="003D3752">
              <w:rPr>
                <w:rFonts w:ascii="Arial" w:hAnsi="Arial" w:cs="Arial"/>
                <w:sz w:val="24"/>
                <w:szCs w:val="24"/>
              </w:rPr>
              <w:t xml:space="preserve"> </w:t>
            </w:r>
            <w:r w:rsidR="003D3752">
              <w:rPr>
                <w:rFonts w:ascii="Arial" w:hAnsi="Arial" w:cs="Arial"/>
                <w:sz w:val="24"/>
                <w:szCs w:val="24"/>
              </w:rPr>
              <w:br/>
            </w:r>
            <w:r w:rsidR="00AA053E">
              <w:rPr>
                <w:rFonts w:ascii="Arial" w:hAnsi="Arial" w:cs="Arial"/>
                <w:sz w:val="24"/>
                <w:szCs w:val="24"/>
              </w:rPr>
              <w:t xml:space="preserve">Researchers could be required to recognise data producers through </w:t>
            </w:r>
            <w:r w:rsidR="003D3752">
              <w:rPr>
                <w:rFonts w:ascii="Arial" w:hAnsi="Arial" w:cs="Arial"/>
                <w:sz w:val="24"/>
                <w:szCs w:val="24"/>
              </w:rPr>
              <w:t xml:space="preserve">authorship, </w:t>
            </w:r>
            <w:proofErr w:type="gramStart"/>
            <w:r w:rsidR="003D3752">
              <w:rPr>
                <w:rFonts w:ascii="Arial" w:hAnsi="Arial" w:cs="Arial"/>
                <w:sz w:val="24"/>
                <w:szCs w:val="24"/>
              </w:rPr>
              <w:t>acknowledgement</w:t>
            </w:r>
            <w:proofErr w:type="gramEnd"/>
            <w:r w:rsidR="003D3752">
              <w:rPr>
                <w:rFonts w:ascii="Arial" w:hAnsi="Arial" w:cs="Arial"/>
                <w:sz w:val="24"/>
                <w:szCs w:val="24"/>
              </w:rPr>
              <w:t xml:space="preserve"> or citation</w:t>
            </w:r>
          </w:p>
        </w:tc>
      </w:tr>
      <w:tr w:rsidR="005774D4" w14:paraId="2BD3ACA6" w14:textId="77777777" w:rsidTr="00EA37C4">
        <w:tc>
          <w:tcPr>
            <w:tcW w:w="3250" w:type="dxa"/>
          </w:tcPr>
          <w:p w14:paraId="2B69753D" w14:textId="784D7A71" w:rsidR="005774D4" w:rsidRDefault="005774D4" w:rsidP="00906A49">
            <w:pPr>
              <w:rPr>
                <w:rFonts w:ascii="Arial" w:hAnsi="Arial" w:cs="Arial"/>
                <w:sz w:val="24"/>
                <w:szCs w:val="24"/>
              </w:rPr>
            </w:pPr>
            <w:r w:rsidRPr="006B1BDA">
              <w:rPr>
                <w:rFonts w:ascii="Arial" w:hAnsi="Arial" w:cs="Arial"/>
                <w:sz w:val="24"/>
                <w:szCs w:val="24"/>
              </w:rPr>
              <w:lastRenderedPageBreak/>
              <w:t>Capacity building</w:t>
            </w:r>
          </w:p>
        </w:tc>
        <w:tc>
          <w:tcPr>
            <w:tcW w:w="6502" w:type="dxa"/>
          </w:tcPr>
          <w:p w14:paraId="6FC9CD3E" w14:textId="77777777" w:rsidR="005774D4" w:rsidRDefault="005774D4" w:rsidP="00906A49">
            <w:pPr>
              <w:rPr>
                <w:rFonts w:ascii="Arial" w:hAnsi="Arial" w:cs="Arial"/>
                <w:sz w:val="24"/>
                <w:szCs w:val="24"/>
              </w:rPr>
            </w:pPr>
          </w:p>
        </w:tc>
      </w:tr>
      <w:tr w:rsidR="005774D4" w14:paraId="6A05E1D7" w14:textId="77777777" w:rsidTr="00EA37C4">
        <w:tc>
          <w:tcPr>
            <w:tcW w:w="3250" w:type="dxa"/>
          </w:tcPr>
          <w:p w14:paraId="72933026" w14:textId="42B1F75B" w:rsidR="005774D4" w:rsidRDefault="005774D4" w:rsidP="00906A49">
            <w:pPr>
              <w:rPr>
                <w:rFonts w:ascii="Arial" w:hAnsi="Arial" w:cs="Arial"/>
                <w:sz w:val="24"/>
                <w:szCs w:val="24"/>
              </w:rPr>
            </w:pPr>
            <w:r w:rsidRPr="006B1BDA">
              <w:rPr>
                <w:rFonts w:ascii="Arial" w:hAnsi="Arial" w:cs="Arial"/>
                <w:sz w:val="24"/>
                <w:szCs w:val="24"/>
              </w:rPr>
              <w:t>Common good</w:t>
            </w:r>
          </w:p>
        </w:tc>
        <w:tc>
          <w:tcPr>
            <w:tcW w:w="6502" w:type="dxa"/>
          </w:tcPr>
          <w:p w14:paraId="22FD49D3" w14:textId="77777777" w:rsidR="005774D4" w:rsidRDefault="005774D4" w:rsidP="00906A49">
            <w:pPr>
              <w:rPr>
                <w:rFonts w:ascii="Arial" w:hAnsi="Arial" w:cs="Arial"/>
                <w:sz w:val="24"/>
                <w:szCs w:val="24"/>
              </w:rPr>
            </w:pPr>
          </w:p>
        </w:tc>
      </w:tr>
      <w:tr w:rsidR="005774D4" w14:paraId="491F8568" w14:textId="77777777" w:rsidTr="00EA37C4">
        <w:tc>
          <w:tcPr>
            <w:tcW w:w="3250" w:type="dxa"/>
          </w:tcPr>
          <w:p w14:paraId="7EB5EC2A" w14:textId="2B34A858" w:rsidR="005774D4" w:rsidRDefault="005774D4" w:rsidP="00906A49">
            <w:pPr>
              <w:rPr>
                <w:rFonts w:ascii="Arial" w:hAnsi="Arial" w:cs="Arial"/>
                <w:sz w:val="24"/>
                <w:szCs w:val="24"/>
              </w:rPr>
            </w:pPr>
            <w:r w:rsidRPr="006B1BDA">
              <w:rPr>
                <w:rFonts w:ascii="Arial" w:hAnsi="Arial" w:cs="Arial"/>
                <w:sz w:val="24"/>
                <w:szCs w:val="24"/>
              </w:rPr>
              <w:t>Data publication</w:t>
            </w:r>
          </w:p>
        </w:tc>
        <w:tc>
          <w:tcPr>
            <w:tcW w:w="6502" w:type="dxa"/>
          </w:tcPr>
          <w:p w14:paraId="2C30043E" w14:textId="77777777" w:rsidR="005774D4" w:rsidRDefault="005774D4" w:rsidP="00906A49">
            <w:pPr>
              <w:rPr>
                <w:rFonts w:ascii="Arial" w:hAnsi="Arial" w:cs="Arial"/>
                <w:sz w:val="24"/>
                <w:szCs w:val="24"/>
              </w:rPr>
            </w:pPr>
          </w:p>
        </w:tc>
      </w:tr>
      <w:tr w:rsidR="00A34BFB" w14:paraId="6E984544" w14:textId="77777777" w:rsidTr="00EA37C4">
        <w:tc>
          <w:tcPr>
            <w:tcW w:w="3250" w:type="dxa"/>
          </w:tcPr>
          <w:p w14:paraId="594DBA2D" w14:textId="2671027E" w:rsidR="00A34BFB" w:rsidRDefault="00A34BFB" w:rsidP="00906A49">
            <w:pPr>
              <w:rPr>
                <w:rFonts w:ascii="Arial" w:hAnsi="Arial" w:cs="Arial"/>
                <w:sz w:val="24"/>
                <w:szCs w:val="24"/>
              </w:rPr>
            </w:pPr>
            <w:r w:rsidRPr="006B1BDA">
              <w:rPr>
                <w:rFonts w:ascii="Arial" w:hAnsi="Arial" w:cs="Arial"/>
                <w:sz w:val="24"/>
                <w:szCs w:val="24"/>
              </w:rPr>
              <w:t>Data quality and curation</w:t>
            </w:r>
          </w:p>
        </w:tc>
        <w:tc>
          <w:tcPr>
            <w:tcW w:w="6502" w:type="dxa"/>
          </w:tcPr>
          <w:p w14:paraId="2454724A" w14:textId="29C56E66" w:rsidR="00A34BFB" w:rsidRPr="005775F2" w:rsidRDefault="00BD430A" w:rsidP="00906A49">
            <w:pPr>
              <w:rPr>
                <w:rFonts w:ascii="Arial" w:hAnsi="Arial" w:cs="Arial"/>
                <w:b/>
                <w:bCs/>
                <w:sz w:val="24"/>
                <w:szCs w:val="24"/>
              </w:rPr>
            </w:pPr>
            <w:r>
              <w:rPr>
                <w:rFonts w:ascii="Arial" w:hAnsi="Arial" w:cs="Arial"/>
                <w:b/>
                <w:bCs/>
                <w:sz w:val="24"/>
                <w:szCs w:val="24"/>
              </w:rPr>
              <w:t>R</w:t>
            </w:r>
            <w:r w:rsidR="00A34BFB" w:rsidRPr="005775F2">
              <w:rPr>
                <w:rFonts w:ascii="Arial" w:hAnsi="Arial" w:cs="Arial"/>
                <w:b/>
                <w:bCs/>
                <w:sz w:val="24"/>
                <w:szCs w:val="24"/>
              </w:rPr>
              <w:t>eciprocity-</w:t>
            </w:r>
            <w:r w:rsidR="00C34BFB">
              <w:rPr>
                <w:rFonts w:ascii="Arial" w:hAnsi="Arial" w:cs="Arial"/>
                <w:b/>
                <w:bCs/>
                <w:sz w:val="24"/>
                <w:szCs w:val="24"/>
              </w:rPr>
              <w:t>based</w:t>
            </w:r>
            <w:r w:rsidR="00A34BFB" w:rsidRPr="005775F2">
              <w:rPr>
                <w:rFonts w:ascii="Arial" w:hAnsi="Arial" w:cs="Arial"/>
                <w:b/>
                <w:bCs/>
                <w:sz w:val="24"/>
                <w:szCs w:val="24"/>
              </w:rPr>
              <w:t xml:space="preserve"> data</w:t>
            </w:r>
            <w:r w:rsidR="00C34BFB">
              <w:rPr>
                <w:rFonts w:ascii="Arial" w:hAnsi="Arial" w:cs="Arial"/>
                <w:b/>
                <w:bCs/>
                <w:sz w:val="24"/>
                <w:szCs w:val="24"/>
              </w:rPr>
              <w:t>-access models</w:t>
            </w:r>
          </w:p>
          <w:p w14:paraId="210F9A1E" w14:textId="7B92B314" w:rsidR="00A34BFB" w:rsidRDefault="00C34BFB" w:rsidP="00627E25">
            <w:pPr>
              <w:rPr>
                <w:rFonts w:ascii="Arial" w:hAnsi="Arial" w:cs="Arial"/>
                <w:sz w:val="24"/>
                <w:szCs w:val="24"/>
              </w:rPr>
            </w:pPr>
            <w:r>
              <w:rPr>
                <w:rFonts w:ascii="Arial" w:hAnsi="Arial" w:cs="Arial"/>
                <w:sz w:val="24"/>
                <w:szCs w:val="24"/>
              </w:rPr>
              <w:t>Through reciprocity-orientated data infrastructure, r</w:t>
            </w:r>
            <w:r w:rsidR="009B65C5">
              <w:rPr>
                <w:rFonts w:ascii="Arial" w:hAnsi="Arial" w:cs="Arial"/>
                <w:sz w:val="24"/>
                <w:szCs w:val="24"/>
              </w:rPr>
              <w:t xml:space="preserve">esearchers </w:t>
            </w:r>
            <w:r w:rsidR="009E2502">
              <w:rPr>
                <w:rFonts w:ascii="Arial" w:hAnsi="Arial" w:cs="Arial"/>
                <w:sz w:val="24"/>
                <w:szCs w:val="24"/>
              </w:rPr>
              <w:t>who</w:t>
            </w:r>
            <w:r w:rsidR="007F2E4C">
              <w:rPr>
                <w:rFonts w:ascii="Arial" w:hAnsi="Arial" w:cs="Arial"/>
                <w:sz w:val="24"/>
                <w:szCs w:val="24"/>
              </w:rPr>
              <w:t xml:space="preserve"> access shared data</w:t>
            </w:r>
            <w:r w:rsidR="00627E25">
              <w:rPr>
                <w:rFonts w:ascii="Arial" w:hAnsi="Arial" w:cs="Arial"/>
                <w:sz w:val="24"/>
                <w:szCs w:val="24"/>
              </w:rPr>
              <w:t xml:space="preserve"> should </w:t>
            </w:r>
            <w:r w:rsidR="007F2E4C">
              <w:rPr>
                <w:rFonts w:ascii="Arial" w:hAnsi="Arial" w:cs="Arial"/>
                <w:sz w:val="24"/>
                <w:szCs w:val="24"/>
              </w:rPr>
              <w:t>contribute to its maintenance (e.g., conduct quality-related tasks), curation and development (e.g., contribute new data)</w:t>
            </w:r>
            <w:r w:rsidR="005775F2">
              <w:rPr>
                <w:rFonts w:ascii="Arial" w:hAnsi="Arial" w:cs="Arial"/>
                <w:sz w:val="24"/>
                <w:szCs w:val="24"/>
              </w:rPr>
              <w:t xml:space="preserve"> </w:t>
            </w:r>
            <w:r w:rsidR="00786E1E">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w:t>
            </w:r>
            <w:r w:rsidR="00786E1E">
              <w:rPr>
                <w:rFonts w:ascii="Arial" w:hAnsi="Arial" w:cs="Arial"/>
                <w:sz w:val="24"/>
                <w:szCs w:val="24"/>
              </w:rPr>
              <w:fldChar w:fldCharType="end"/>
            </w:r>
          </w:p>
        </w:tc>
      </w:tr>
      <w:tr w:rsidR="005774D4" w14:paraId="361C15DC" w14:textId="77777777" w:rsidTr="00EA37C4">
        <w:tc>
          <w:tcPr>
            <w:tcW w:w="3250" w:type="dxa"/>
          </w:tcPr>
          <w:p w14:paraId="6BFBA8BB" w14:textId="152ECA95" w:rsidR="005774D4" w:rsidRDefault="005774D4" w:rsidP="00906A49">
            <w:pPr>
              <w:rPr>
                <w:rFonts w:ascii="Arial" w:hAnsi="Arial" w:cs="Arial"/>
                <w:sz w:val="24"/>
                <w:szCs w:val="24"/>
              </w:rPr>
            </w:pPr>
            <w:r w:rsidRPr="006B1BDA">
              <w:rPr>
                <w:rFonts w:ascii="Arial" w:hAnsi="Arial" w:cs="Arial"/>
                <w:sz w:val="24"/>
                <w:szCs w:val="24"/>
              </w:rPr>
              <w:t>Data access</w:t>
            </w:r>
          </w:p>
        </w:tc>
        <w:tc>
          <w:tcPr>
            <w:tcW w:w="6502" w:type="dxa"/>
          </w:tcPr>
          <w:p w14:paraId="785A2A77" w14:textId="77777777" w:rsidR="005774D4" w:rsidRDefault="005774D4" w:rsidP="00906A49">
            <w:pPr>
              <w:rPr>
                <w:rFonts w:ascii="Arial" w:hAnsi="Arial" w:cs="Arial"/>
                <w:sz w:val="24"/>
                <w:szCs w:val="24"/>
              </w:rPr>
            </w:pPr>
          </w:p>
        </w:tc>
      </w:tr>
      <w:tr w:rsidR="005774D4" w14:paraId="237DCEB8" w14:textId="77777777" w:rsidTr="00EA37C4">
        <w:tc>
          <w:tcPr>
            <w:tcW w:w="3250" w:type="dxa"/>
          </w:tcPr>
          <w:p w14:paraId="6E7F71DC" w14:textId="5B08CE10" w:rsidR="005774D4" w:rsidRDefault="005774D4" w:rsidP="00906A49">
            <w:pPr>
              <w:rPr>
                <w:rFonts w:ascii="Arial" w:hAnsi="Arial" w:cs="Arial"/>
                <w:sz w:val="24"/>
                <w:szCs w:val="24"/>
              </w:rPr>
            </w:pPr>
            <w:r w:rsidRPr="006B1BDA">
              <w:rPr>
                <w:rFonts w:ascii="Arial" w:hAnsi="Arial" w:cs="Arial"/>
                <w:sz w:val="24"/>
                <w:szCs w:val="24"/>
              </w:rPr>
              <w:t>Development</w:t>
            </w:r>
          </w:p>
        </w:tc>
        <w:tc>
          <w:tcPr>
            <w:tcW w:w="6502" w:type="dxa"/>
          </w:tcPr>
          <w:p w14:paraId="72CFA870" w14:textId="77777777" w:rsidR="005774D4" w:rsidRDefault="005774D4" w:rsidP="00906A49">
            <w:pPr>
              <w:rPr>
                <w:rFonts w:ascii="Arial" w:hAnsi="Arial" w:cs="Arial"/>
                <w:sz w:val="24"/>
                <w:szCs w:val="24"/>
              </w:rPr>
            </w:pPr>
          </w:p>
        </w:tc>
      </w:tr>
      <w:tr w:rsidR="005774D4" w14:paraId="6DF7CF8A" w14:textId="77777777" w:rsidTr="00EA37C4">
        <w:tc>
          <w:tcPr>
            <w:tcW w:w="3250" w:type="dxa"/>
          </w:tcPr>
          <w:p w14:paraId="2C703067" w14:textId="0B1AD455" w:rsidR="005774D4" w:rsidRDefault="005774D4" w:rsidP="00906A49">
            <w:pPr>
              <w:rPr>
                <w:rFonts w:ascii="Arial" w:hAnsi="Arial" w:cs="Arial"/>
                <w:sz w:val="24"/>
                <w:szCs w:val="24"/>
              </w:rPr>
            </w:pPr>
            <w:r w:rsidRPr="006B1BDA">
              <w:rPr>
                <w:rFonts w:ascii="Arial" w:hAnsi="Arial" w:cs="Arial"/>
                <w:sz w:val="24"/>
                <w:szCs w:val="24"/>
              </w:rPr>
              <w:t>Group rights</w:t>
            </w:r>
          </w:p>
        </w:tc>
        <w:tc>
          <w:tcPr>
            <w:tcW w:w="6502" w:type="dxa"/>
          </w:tcPr>
          <w:p w14:paraId="2BA82DF5" w14:textId="77777777" w:rsidR="005774D4" w:rsidRDefault="005774D4" w:rsidP="00906A49">
            <w:pPr>
              <w:rPr>
                <w:rFonts w:ascii="Arial" w:hAnsi="Arial" w:cs="Arial"/>
                <w:sz w:val="24"/>
                <w:szCs w:val="24"/>
              </w:rPr>
            </w:pPr>
          </w:p>
        </w:tc>
      </w:tr>
      <w:tr w:rsidR="00CA254C" w14:paraId="658F3F6A" w14:textId="77777777" w:rsidTr="00EA37C4">
        <w:tc>
          <w:tcPr>
            <w:tcW w:w="3250" w:type="dxa"/>
          </w:tcPr>
          <w:p w14:paraId="56E1E288" w14:textId="66D1F053" w:rsidR="00CA254C" w:rsidRDefault="00CA254C" w:rsidP="00906A49">
            <w:pPr>
              <w:rPr>
                <w:rFonts w:ascii="Arial" w:hAnsi="Arial" w:cs="Arial"/>
                <w:sz w:val="24"/>
                <w:szCs w:val="24"/>
              </w:rPr>
            </w:pPr>
            <w:r w:rsidRPr="006B1BDA">
              <w:rPr>
                <w:rFonts w:ascii="Arial" w:hAnsi="Arial" w:cs="Arial"/>
                <w:sz w:val="24"/>
                <w:szCs w:val="24"/>
              </w:rPr>
              <w:t>Autonomy</w:t>
            </w:r>
          </w:p>
        </w:tc>
        <w:tc>
          <w:tcPr>
            <w:tcW w:w="6502" w:type="dxa"/>
          </w:tcPr>
          <w:p w14:paraId="494442B8" w14:textId="66670556" w:rsidR="00CA254C" w:rsidRDefault="00BD430A" w:rsidP="00906A49">
            <w:pPr>
              <w:rPr>
                <w:rFonts w:ascii="Arial" w:hAnsi="Arial" w:cs="Arial"/>
                <w:b/>
                <w:bCs/>
                <w:sz w:val="24"/>
                <w:szCs w:val="24"/>
              </w:rPr>
            </w:pPr>
            <w:r>
              <w:rPr>
                <w:rFonts w:ascii="Arial" w:hAnsi="Arial" w:cs="Arial"/>
                <w:b/>
                <w:bCs/>
                <w:sz w:val="24"/>
                <w:szCs w:val="24"/>
              </w:rPr>
              <w:t>D</w:t>
            </w:r>
            <w:r w:rsidR="00CA254C" w:rsidRPr="00CA254C">
              <w:rPr>
                <w:rFonts w:ascii="Arial" w:hAnsi="Arial" w:cs="Arial"/>
                <w:b/>
                <w:bCs/>
                <w:sz w:val="24"/>
                <w:szCs w:val="24"/>
              </w:rPr>
              <w:t>igital consent technologies</w:t>
            </w:r>
          </w:p>
          <w:p w14:paraId="021E7586" w14:textId="05151EE3" w:rsidR="009C0AF4" w:rsidRPr="009C0AF4" w:rsidRDefault="002B4E3E" w:rsidP="00906A49">
            <w:pPr>
              <w:rPr>
                <w:rFonts w:ascii="Arial" w:hAnsi="Arial" w:cs="Arial"/>
                <w:sz w:val="24"/>
                <w:szCs w:val="24"/>
              </w:rPr>
            </w:pPr>
            <w:r>
              <w:rPr>
                <w:rFonts w:ascii="Arial" w:hAnsi="Arial" w:cs="Arial"/>
                <w:sz w:val="24"/>
                <w:szCs w:val="24"/>
              </w:rPr>
              <w:t>Through robust informed consent procedure, r</w:t>
            </w:r>
            <w:r w:rsidR="00C37339">
              <w:rPr>
                <w:rFonts w:ascii="Arial" w:hAnsi="Arial" w:cs="Arial"/>
                <w:sz w:val="24"/>
                <w:szCs w:val="24"/>
              </w:rPr>
              <w:t xml:space="preserve">esearch participants </w:t>
            </w:r>
            <w:r w:rsidR="00627E25">
              <w:rPr>
                <w:rFonts w:ascii="Arial" w:hAnsi="Arial" w:cs="Arial"/>
                <w:sz w:val="24"/>
                <w:szCs w:val="24"/>
              </w:rPr>
              <w:t>could</w:t>
            </w:r>
            <w:r w:rsidR="00C37339">
              <w:rPr>
                <w:rFonts w:ascii="Arial" w:hAnsi="Arial" w:cs="Arial"/>
                <w:sz w:val="24"/>
                <w:szCs w:val="24"/>
              </w:rPr>
              <w:t xml:space="preserve"> make meaningful, granular, case-by-case deliberations throughout the various uses of the data</w:t>
            </w:r>
            <w:r w:rsidR="0088351F">
              <w:rPr>
                <w:rFonts w:ascii="Arial" w:hAnsi="Arial" w:cs="Arial"/>
                <w:sz w:val="24"/>
                <w:szCs w:val="24"/>
              </w:rPr>
              <w:t xml:space="preserve"> </w:t>
            </w:r>
            <w:r w:rsidR="005B45CC">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5B45CC">
              <w:rPr>
                <w:rFonts w:ascii="Arial" w:hAnsi="Arial" w:cs="Arial"/>
                <w:sz w:val="24"/>
                <w:szCs w:val="24"/>
              </w:rPr>
            </w:r>
            <w:r w:rsidR="005B45CC">
              <w:rPr>
                <w:rFonts w:ascii="Arial" w:hAnsi="Arial" w:cs="Arial"/>
                <w:sz w:val="24"/>
                <w:szCs w:val="24"/>
              </w:rPr>
              <w:fldChar w:fldCharType="separate"/>
            </w:r>
            <w:r w:rsidR="00AD1D0B">
              <w:rPr>
                <w:rFonts w:ascii="Arial" w:hAnsi="Arial" w:cs="Arial"/>
                <w:noProof/>
                <w:sz w:val="24"/>
                <w:szCs w:val="24"/>
              </w:rPr>
              <w:t>(12)</w:t>
            </w:r>
            <w:r w:rsidR="005B45CC">
              <w:rPr>
                <w:rFonts w:ascii="Arial" w:hAnsi="Arial" w:cs="Arial"/>
                <w:sz w:val="24"/>
                <w:szCs w:val="24"/>
              </w:rPr>
              <w:fldChar w:fldCharType="end"/>
            </w:r>
          </w:p>
        </w:tc>
      </w:tr>
      <w:tr w:rsidR="00AA053E" w14:paraId="0A81BED2" w14:textId="77777777" w:rsidTr="00EA37C4">
        <w:tc>
          <w:tcPr>
            <w:tcW w:w="3250" w:type="dxa"/>
          </w:tcPr>
          <w:p w14:paraId="4380A605" w14:textId="614681DB" w:rsidR="00AA053E" w:rsidRDefault="00AA053E" w:rsidP="00906A49">
            <w:pPr>
              <w:rPr>
                <w:rFonts w:ascii="Arial" w:hAnsi="Arial" w:cs="Arial"/>
                <w:sz w:val="24"/>
                <w:szCs w:val="24"/>
              </w:rPr>
            </w:pPr>
            <w:r w:rsidRPr="006B1BDA">
              <w:rPr>
                <w:rFonts w:ascii="Arial" w:hAnsi="Arial" w:cs="Arial"/>
                <w:sz w:val="24"/>
                <w:szCs w:val="24"/>
              </w:rPr>
              <w:t>Integrity</w:t>
            </w:r>
          </w:p>
        </w:tc>
        <w:tc>
          <w:tcPr>
            <w:tcW w:w="6502" w:type="dxa"/>
          </w:tcPr>
          <w:p w14:paraId="58A4A752" w14:textId="77777777" w:rsidR="00AA053E" w:rsidRPr="009811A8" w:rsidRDefault="00AA053E" w:rsidP="00906A49">
            <w:pPr>
              <w:rPr>
                <w:rFonts w:ascii="Arial" w:hAnsi="Arial" w:cs="Arial"/>
                <w:b/>
                <w:bCs/>
                <w:color w:val="FF0000"/>
                <w:sz w:val="24"/>
                <w:szCs w:val="24"/>
              </w:rPr>
            </w:pPr>
            <w:r w:rsidRPr="009811A8">
              <w:rPr>
                <w:rFonts w:ascii="Arial" w:hAnsi="Arial" w:cs="Arial"/>
                <w:b/>
                <w:bCs/>
                <w:color w:val="FF0000"/>
                <w:sz w:val="24"/>
                <w:szCs w:val="24"/>
              </w:rPr>
              <w:t>Collaboration</w:t>
            </w:r>
          </w:p>
          <w:p w14:paraId="45CAA752" w14:textId="583C733D" w:rsidR="00AA053E" w:rsidRDefault="00AA053E" w:rsidP="00906A49">
            <w:pPr>
              <w:rPr>
                <w:rFonts w:ascii="Arial" w:hAnsi="Arial" w:cs="Arial"/>
                <w:sz w:val="24"/>
                <w:szCs w:val="24"/>
              </w:rPr>
            </w:pPr>
            <w:r>
              <w:rPr>
                <w:rFonts w:ascii="Arial" w:hAnsi="Arial" w:cs="Arial"/>
                <w:sz w:val="24"/>
                <w:szCs w:val="24"/>
              </w:rPr>
              <w:t xml:space="preserve">Researchers should collaborate with data producers when the interpretation of the data requires the experience and knowledge of the data producers </w:t>
            </w:r>
          </w:p>
        </w:tc>
      </w:tr>
      <w:tr w:rsidR="00B10AB7" w14:paraId="00EE48D8" w14:textId="77777777" w:rsidTr="00EA37C4">
        <w:tc>
          <w:tcPr>
            <w:tcW w:w="3250" w:type="dxa"/>
          </w:tcPr>
          <w:p w14:paraId="347F4448" w14:textId="1D1509D5" w:rsidR="00B10AB7" w:rsidRDefault="00B10AB7" w:rsidP="00906A49">
            <w:pPr>
              <w:rPr>
                <w:rFonts w:ascii="Arial" w:hAnsi="Arial" w:cs="Arial"/>
                <w:sz w:val="24"/>
                <w:szCs w:val="24"/>
              </w:rPr>
            </w:pPr>
            <w:r w:rsidRPr="006B1BDA">
              <w:rPr>
                <w:rFonts w:ascii="Arial" w:hAnsi="Arial" w:cs="Arial"/>
                <w:sz w:val="24"/>
                <w:szCs w:val="24"/>
              </w:rPr>
              <w:t>Interoperability</w:t>
            </w:r>
          </w:p>
        </w:tc>
        <w:tc>
          <w:tcPr>
            <w:tcW w:w="6502" w:type="dxa"/>
          </w:tcPr>
          <w:p w14:paraId="6C7E50A6" w14:textId="40EE57AA" w:rsidR="00B10AB7" w:rsidRPr="00B10AB7" w:rsidRDefault="00BD430A" w:rsidP="00906A49">
            <w:pPr>
              <w:rPr>
                <w:rFonts w:ascii="Arial" w:hAnsi="Arial" w:cs="Arial"/>
                <w:b/>
                <w:bCs/>
                <w:sz w:val="24"/>
                <w:szCs w:val="24"/>
              </w:rPr>
            </w:pPr>
            <w:r>
              <w:rPr>
                <w:rFonts w:ascii="Arial" w:hAnsi="Arial" w:cs="Arial"/>
                <w:b/>
                <w:bCs/>
                <w:sz w:val="24"/>
                <w:szCs w:val="24"/>
              </w:rPr>
              <w:t>I</w:t>
            </w:r>
            <w:r w:rsidR="00B10AB7" w:rsidRPr="00B10AB7">
              <w:rPr>
                <w:rFonts w:ascii="Arial" w:hAnsi="Arial" w:cs="Arial"/>
                <w:b/>
                <w:bCs/>
                <w:sz w:val="24"/>
                <w:szCs w:val="24"/>
              </w:rPr>
              <w:t xml:space="preserve">nteroperable data standards </w:t>
            </w:r>
          </w:p>
          <w:p w14:paraId="5DEDA560" w14:textId="30794D27" w:rsidR="00B10AB7" w:rsidRDefault="00D3084D" w:rsidP="00906A49">
            <w:pPr>
              <w:rPr>
                <w:rFonts w:ascii="Arial" w:hAnsi="Arial" w:cs="Arial"/>
                <w:sz w:val="24"/>
                <w:szCs w:val="24"/>
              </w:rPr>
            </w:pPr>
            <w:r>
              <w:rPr>
                <w:rFonts w:ascii="Arial" w:hAnsi="Arial" w:cs="Arial"/>
                <w:sz w:val="24"/>
                <w:szCs w:val="24"/>
              </w:rPr>
              <w:t xml:space="preserve">Research funders should </w:t>
            </w:r>
            <w:r w:rsidR="0062718E">
              <w:rPr>
                <w:rFonts w:ascii="Arial" w:hAnsi="Arial" w:cs="Arial"/>
                <w:sz w:val="24"/>
                <w:szCs w:val="24"/>
              </w:rPr>
              <w:t>reimburs</w:t>
            </w:r>
            <w:r w:rsidR="004C398E">
              <w:rPr>
                <w:rFonts w:ascii="Arial" w:hAnsi="Arial" w:cs="Arial"/>
                <w:sz w:val="24"/>
                <w:szCs w:val="24"/>
              </w:rPr>
              <w:t>e</w:t>
            </w:r>
            <w:r w:rsidR="0062718E">
              <w:rPr>
                <w:rFonts w:ascii="Arial" w:hAnsi="Arial" w:cs="Arial"/>
                <w:sz w:val="24"/>
                <w:szCs w:val="24"/>
              </w:rPr>
              <w:t xml:space="preserve"> or rewarding scientific institutions for sharing data with other research organisations </w:t>
            </w:r>
            <w:r w:rsidR="00B10AB7">
              <w:rPr>
                <w:rFonts w:ascii="Arial" w:hAnsi="Arial" w:cs="Arial"/>
                <w:sz w:val="24"/>
                <w:szCs w:val="24"/>
              </w:rPr>
              <w:t xml:space="preserve"> </w:t>
            </w:r>
            <w:r w:rsidR="00786E1E">
              <w:rPr>
                <w:rFonts w:ascii="Arial" w:hAnsi="Arial" w:cs="Arial"/>
                <w:sz w:val="24"/>
                <w:szCs w:val="24"/>
              </w:rPr>
              <w:t xml:space="preserve"> </w:t>
            </w:r>
            <w:r w:rsidR="00786E1E">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w:t>
            </w:r>
            <w:r w:rsidR="00786E1E">
              <w:rPr>
                <w:rFonts w:ascii="Arial" w:hAnsi="Arial" w:cs="Arial"/>
                <w:sz w:val="24"/>
                <w:szCs w:val="24"/>
              </w:rPr>
              <w:fldChar w:fldCharType="end"/>
            </w:r>
          </w:p>
        </w:tc>
      </w:tr>
      <w:tr w:rsidR="005774D4" w14:paraId="52B499E4" w14:textId="77777777" w:rsidTr="00EA37C4">
        <w:tc>
          <w:tcPr>
            <w:tcW w:w="3250" w:type="dxa"/>
          </w:tcPr>
          <w:p w14:paraId="506D2856" w14:textId="58899AD6" w:rsidR="005774D4" w:rsidRDefault="005774D4" w:rsidP="00906A49">
            <w:pPr>
              <w:rPr>
                <w:rFonts w:ascii="Arial" w:hAnsi="Arial" w:cs="Arial"/>
                <w:sz w:val="24"/>
                <w:szCs w:val="24"/>
              </w:rPr>
            </w:pPr>
            <w:r w:rsidRPr="006B1BDA">
              <w:rPr>
                <w:rFonts w:ascii="Arial" w:hAnsi="Arial" w:cs="Arial"/>
                <w:sz w:val="24"/>
                <w:szCs w:val="24"/>
              </w:rPr>
              <w:t>Open access publication</w:t>
            </w:r>
          </w:p>
        </w:tc>
        <w:tc>
          <w:tcPr>
            <w:tcW w:w="6502" w:type="dxa"/>
          </w:tcPr>
          <w:p w14:paraId="5A498D0A" w14:textId="77777777" w:rsidR="005774D4" w:rsidRDefault="005774D4" w:rsidP="00906A49">
            <w:pPr>
              <w:rPr>
                <w:rFonts w:ascii="Arial" w:hAnsi="Arial" w:cs="Arial"/>
                <w:sz w:val="24"/>
                <w:szCs w:val="24"/>
              </w:rPr>
            </w:pPr>
          </w:p>
        </w:tc>
      </w:tr>
      <w:tr w:rsidR="00185F35" w14:paraId="4081DC04" w14:textId="77777777" w:rsidTr="00EA37C4">
        <w:tc>
          <w:tcPr>
            <w:tcW w:w="3250" w:type="dxa"/>
          </w:tcPr>
          <w:p w14:paraId="758090D3" w14:textId="1B74CB62" w:rsidR="00185F35" w:rsidRDefault="00185F35" w:rsidP="00906A49">
            <w:pPr>
              <w:rPr>
                <w:rFonts w:ascii="Arial" w:hAnsi="Arial" w:cs="Arial"/>
                <w:sz w:val="24"/>
                <w:szCs w:val="24"/>
              </w:rPr>
            </w:pPr>
            <w:r w:rsidRPr="006B1BDA">
              <w:rPr>
                <w:rFonts w:ascii="Arial" w:hAnsi="Arial" w:cs="Arial"/>
                <w:sz w:val="24"/>
                <w:szCs w:val="24"/>
              </w:rPr>
              <w:t>Privacy</w:t>
            </w:r>
          </w:p>
        </w:tc>
        <w:tc>
          <w:tcPr>
            <w:tcW w:w="6502" w:type="dxa"/>
          </w:tcPr>
          <w:p w14:paraId="4036415E" w14:textId="267B7278" w:rsidR="00A331F9" w:rsidRDefault="00BD430A" w:rsidP="00906A49">
            <w:pPr>
              <w:rPr>
                <w:rFonts w:ascii="Arial" w:hAnsi="Arial" w:cs="Arial"/>
                <w:sz w:val="24"/>
                <w:szCs w:val="24"/>
              </w:rPr>
            </w:pPr>
            <w:r>
              <w:rPr>
                <w:rFonts w:ascii="Arial" w:hAnsi="Arial" w:cs="Arial"/>
                <w:b/>
                <w:bCs/>
                <w:sz w:val="24"/>
                <w:szCs w:val="24"/>
              </w:rPr>
              <w:t>P</w:t>
            </w:r>
            <w:r w:rsidR="00112F3C">
              <w:rPr>
                <w:rFonts w:ascii="Arial" w:hAnsi="Arial" w:cs="Arial"/>
                <w:b/>
                <w:bCs/>
                <w:sz w:val="24"/>
                <w:szCs w:val="24"/>
              </w:rPr>
              <w:t>rivacy</w:t>
            </w:r>
            <w:r w:rsidR="00A331F9">
              <w:rPr>
                <w:rFonts w:ascii="Arial" w:hAnsi="Arial" w:cs="Arial"/>
                <w:b/>
                <w:bCs/>
                <w:sz w:val="24"/>
                <w:szCs w:val="24"/>
              </w:rPr>
              <w:t>-</w:t>
            </w:r>
            <w:r w:rsidR="00112F3C">
              <w:rPr>
                <w:rFonts w:ascii="Arial" w:hAnsi="Arial" w:cs="Arial"/>
                <w:b/>
                <w:bCs/>
                <w:sz w:val="24"/>
                <w:szCs w:val="24"/>
              </w:rPr>
              <w:t>preserving</w:t>
            </w:r>
            <w:r w:rsidR="00185F35" w:rsidRPr="00CA254C">
              <w:rPr>
                <w:rFonts w:ascii="Arial" w:hAnsi="Arial" w:cs="Arial"/>
                <w:b/>
                <w:bCs/>
                <w:sz w:val="24"/>
                <w:szCs w:val="24"/>
              </w:rPr>
              <w:t xml:space="preserve"> technologi</w:t>
            </w:r>
            <w:r w:rsidR="00A331F9">
              <w:rPr>
                <w:rFonts w:ascii="Arial" w:hAnsi="Arial" w:cs="Arial"/>
                <w:b/>
                <w:bCs/>
                <w:sz w:val="24"/>
                <w:szCs w:val="24"/>
              </w:rPr>
              <w:t>cal solutions</w:t>
            </w:r>
            <w:r w:rsidR="00185F35">
              <w:rPr>
                <w:rFonts w:ascii="Arial" w:hAnsi="Arial" w:cs="Arial"/>
                <w:b/>
                <w:bCs/>
                <w:sz w:val="24"/>
                <w:szCs w:val="24"/>
              </w:rPr>
              <w:t xml:space="preserve"> </w:t>
            </w:r>
            <w:r w:rsidR="00185F35">
              <w:rPr>
                <w:rFonts w:ascii="Arial" w:hAnsi="Arial" w:cs="Arial"/>
                <w:sz w:val="24"/>
                <w:szCs w:val="24"/>
              </w:rPr>
              <w:t xml:space="preserve">(e.g., </w:t>
            </w:r>
            <w:r w:rsidR="00185F35" w:rsidRPr="00185F35">
              <w:rPr>
                <w:rFonts w:ascii="Arial" w:hAnsi="Arial" w:cs="Arial"/>
                <w:sz w:val="24"/>
                <w:szCs w:val="24"/>
              </w:rPr>
              <w:t>advanced cryptography</w:t>
            </w:r>
            <w:r w:rsidR="004F19C5">
              <w:rPr>
                <w:rFonts w:ascii="Arial" w:hAnsi="Arial" w:cs="Arial"/>
                <w:sz w:val="24"/>
                <w:szCs w:val="24"/>
              </w:rPr>
              <w:t xml:space="preserve"> techniques</w:t>
            </w:r>
            <w:r w:rsidR="00185F35" w:rsidRPr="00185F35">
              <w:rPr>
                <w:rFonts w:ascii="Arial" w:hAnsi="Arial" w:cs="Arial"/>
                <w:sz w:val="24"/>
                <w:szCs w:val="24"/>
              </w:rPr>
              <w:t xml:space="preserve"> and distributed ledger technologies</w:t>
            </w:r>
            <w:r w:rsidR="00185F35">
              <w:rPr>
                <w:rFonts w:ascii="Arial" w:hAnsi="Arial" w:cs="Arial"/>
                <w:sz w:val="24"/>
                <w:szCs w:val="24"/>
              </w:rPr>
              <w:t>)</w:t>
            </w:r>
          </w:p>
          <w:p w14:paraId="3260A40A" w14:textId="4B0E5852" w:rsidR="004F19C5" w:rsidRDefault="002B4E3E" w:rsidP="00906A49">
            <w:pPr>
              <w:rPr>
                <w:rFonts w:ascii="Arial" w:hAnsi="Arial" w:cs="Arial"/>
                <w:sz w:val="24"/>
                <w:szCs w:val="24"/>
              </w:rPr>
            </w:pPr>
            <w:r>
              <w:rPr>
                <w:rFonts w:ascii="Arial" w:hAnsi="Arial" w:cs="Arial"/>
                <w:sz w:val="24"/>
                <w:szCs w:val="24"/>
              </w:rPr>
              <w:t xml:space="preserve">Through </w:t>
            </w:r>
            <w:r w:rsidR="00E665D2">
              <w:rPr>
                <w:rFonts w:ascii="Arial" w:hAnsi="Arial" w:cs="Arial"/>
                <w:sz w:val="24"/>
                <w:szCs w:val="24"/>
              </w:rPr>
              <w:t xml:space="preserve">novel </w:t>
            </w:r>
            <w:r>
              <w:rPr>
                <w:rFonts w:ascii="Arial" w:hAnsi="Arial" w:cs="Arial"/>
                <w:sz w:val="24"/>
                <w:szCs w:val="24"/>
              </w:rPr>
              <w:t xml:space="preserve">privacy preserving data </w:t>
            </w:r>
            <w:r w:rsidR="004F19C5">
              <w:rPr>
                <w:rFonts w:ascii="Arial" w:hAnsi="Arial" w:cs="Arial"/>
                <w:sz w:val="24"/>
                <w:szCs w:val="24"/>
              </w:rPr>
              <w:t>sharing</w:t>
            </w:r>
            <w:r w:rsidR="00E665D2">
              <w:rPr>
                <w:rFonts w:ascii="Arial" w:hAnsi="Arial" w:cs="Arial"/>
                <w:sz w:val="24"/>
                <w:szCs w:val="24"/>
              </w:rPr>
              <w:t xml:space="preserve"> mechanisms</w:t>
            </w:r>
            <w:r w:rsidR="004F19C5">
              <w:rPr>
                <w:rFonts w:ascii="Arial" w:hAnsi="Arial" w:cs="Arial"/>
                <w:sz w:val="24"/>
                <w:szCs w:val="24"/>
              </w:rPr>
              <w:t xml:space="preserve"> and</w:t>
            </w:r>
            <w:r w:rsidR="00010787">
              <w:rPr>
                <w:rFonts w:ascii="Arial" w:hAnsi="Arial" w:cs="Arial"/>
                <w:sz w:val="24"/>
                <w:szCs w:val="24"/>
              </w:rPr>
              <w:t xml:space="preserve"> </w:t>
            </w:r>
            <w:r w:rsidR="004F19C5">
              <w:rPr>
                <w:rFonts w:ascii="Arial" w:hAnsi="Arial" w:cs="Arial"/>
                <w:sz w:val="24"/>
                <w:szCs w:val="24"/>
              </w:rPr>
              <w:t xml:space="preserve">standards </w:t>
            </w:r>
            <w:r w:rsidR="00010787">
              <w:rPr>
                <w:rFonts w:ascii="Arial" w:hAnsi="Arial" w:cs="Arial"/>
                <w:sz w:val="24"/>
                <w:szCs w:val="24"/>
              </w:rPr>
              <w:t xml:space="preserve">for </w:t>
            </w:r>
            <w:r w:rsidR="004F19C5" w:rsidRPr="00906A49">
              <w:rPr>
                <w:rFonts w:ascii="Arial" w:hAnsi="Arial" w:cs="Arial"/>
                <w:sz w:val="24"/>
                <w:szCs w:val="24"/>
              </w:rPr>
              <w:t>minimum levels of consent management, data exchange and access-control policy enforcement</w:t>
            </w:r>
            <w:r>
              <w:rPr>
                <w:rFonts w:ascii="Arial" w:hAnsi="Arial" w:cs="Arial"/>
                <w:sz w:val="24"/>
                <w:szCs w:val="24"/>
              </w:rPr>
              <w:t>, r</w:t>
            </w:r>
            <w:r w:rsidR="00A331F9">
              <w:rPr>
                <w:rFonts w:ascii="Arial" w:hAnsi="Arial" w:cs="Arial"/>
                <w:sz w:val="24"/>
                <w:szCs w:val="24"/>
              </w:rPr>
              <w:t xml:space="preserve">esearchers </w:t>
            </w:r>
            <w:r w:rsidR="00627E25">
              <w:rPr>
                <w:rFonts w:ascii="Arial" w:hAnsi="Arial" w:cs="Arial"/>
                <w:sz w:val="24"/>
                <w:szCs w:val="24"/>
              </w:rPr>
              <w:t>could</w:t>
            </w:r>
            <w:r w:rsidR="00A331F9">
              <w:rPr>
                <w:rFonts w:ascii="Arial" w:hAnsi="Arial" w:cs="Arial"/>
                <w:sz w:val="24"/>
                <w:szCs w:val="24"/>
              </w:rPr>
              <w:t xml:space="preserve"> </w:t>
            </w:r>
            <w:r w:rsidR="00E76855">
              <w:rPr>
                <w:rFonts w:ascii="Arial" w:hAnsi="Arial" w:cs="Arial"/>
                <w:sz w:val="24"/>
                <w:szCs w:val="24"/>
              </w:rPr>
              <w:t xml:space="preserve">more effectively protect data </w:t>
            </w:r>
            <w:r w:rsidR="00A27256">
              <w:rPr>
                <w:rFonts w:ascii="Arial" w:hAnsi="Arial" w:cs="Arial"/>
                <w:sz w:val="24"/>
                <w:szCs w:val="24"/>
              </w:rPr>
              <w:t xml:space="preserve">security </w:t>
            </w:r>
            <w:r w:rsidR="00E76855">
              <w:rPr>
                <w:rFonts w:ascii="Arial" w:hAnsi="Arial" w:cs="Arial"/>
                <w:sz w:val="24"/>
                <w:szCs w:val="24"/>
              </w:rPr>
              <w:t xml:space="preserve">and </w:t>
            </w:r>
            <w:r w:rsidR="00703F3A">
              <w:rPr>
                <w:rFonts w:ascii="Arial" w:hAnsi="Arial" w:cs="Arial"/>
                <w:sz w:val="24"/>
                <w:szCs w:val="24"/>
              </w:rPr>
              <w:t>information</w:t>
            </w:r>
            <w:r w:rsidR="00E76855">
              <w:rPr>
                <w:rFonts w:ascii="Arial" w:hAnsi="Arial" w:cs="Arial"/>
                <w:sz w:val="24"/>
                <w:szCs w:val="24"/>
              </w:rPr>
              <w:t xml:space="preserve"> privacy</w:t>
            </w:r>
            <w:r w:rsidR="00010787">
              <w:rPr>
                <w:rFonts w:ascii="Arial" w:hAnsi="Arial" w:cs="Arial"/>
                <w:sz w:val="24"/>
                <w:szCs w:val="24"/>
              </w:rPr>
              <w:t xml:space="preserve">, </w:t>
            </w:r>
            <w:r w:rsidR="0072315F">
              <w:rPr>
                <w:rFonts w:ascii="Arial" w:hAnsi="Arial" w:cs="Arial"/>
                <w:sz w:val="24"/>
                <w:szCs w:val="24"/>
              </w:rPr>
              <w:t>promote collaborative research through data sharing</w:t>
            </w:r>
            <w:r w:rsidR="00010787">
              <w:rPr>
                <w:rFonts w:ascii="Arial" w:hAnsi="Arial" w:cs="Arial"/>
                <w:sz w:val="24"/>
                <w:szCs w:val="24"/>
              </w:rPr>
              <w:t xml:space="preserve">, and </w:t>
            </w:r>
            <w:r w:rsidR="00010787" w:rsidRPr="00906A49">
              <w:rPr>
                <w:rFonts w:ascii="Arial" w:hAnsi="Arial" w:cs="Arial"/>
                <w:sz w:val="24"/>
                <w:szCs w:val="24"/>
              </w:rPr>
              <w:t>maintain</w:t>
            </w:r>
            <w:r w:rsidR="00010787">
              <w:rPr>
                <w:rFonts w:ascii="Arial" w:hAnsi="Arial" w:cs="Arial"/>
                <w:sz w:val="24"/>
                <w:szCs w:val="24"/>
              </w:rPr>
              <w:t xml:space="preserve"> </w:t>
            </w:r>
            <w:r w:rsidR="00010787" w:rsidRPr="00906A49">
              <w:rPr>
                <w:rFonts w:ascii="Arial" w:hAnsi="Arial" w:cs="Arial"/>
                <w:sz w:val="24"/>
                <w:szCs w:val="24"/>
              </w:rPr>
              <w:t xml:space="preserve">transparency, </w:t>
            </w:r>
            <w:proofErr w:type="gramStart"/>
            <w:r w:rsidR="00010787" w:rsidRPr="00906A49">
              <w:rPr>
                <w:rFonts w:ascii="Arial" w:hAnsi="Arial" w:cs="Arial"/>
                <w:sz w:val="24"/>
                <w:szCs w:val="24"/>
              </w:rPr>
              <w:t>traceability</w:t>
            </w:r>
            <w:proofErr w:type="gramEnd"/>
            <w:r w:rsidR="00010787" w:rsidRPr="00906A49">
              <w:rPr>
                <w:rFonts w:ascii="Arial" w:hAnsi="Arial" w:cs="Arial"/>
                <w:sz w:val="24"/>
                <w:szCs w:val="24"/>
              </w:rPr>
              <w:t xml:space="preserve"> and immutability</w:t>
            </w:r>
            <w:r w:rsidR="00A27256">
              <w:rPr>
                <w:rFonts w:ascii="Arial" w:hAnsi="Arial" w:cs="Arial"/>
                <w:sz w:val="24"/>
                <w:szCs w:val="24"/>
              </w:rPr>
              <w:t xml:space="preserve"> </w:t>
            </w:r>
            <w:r w:rsidR="00786E1E">
              <w:rPr>
                <w:rFonts w:ascii="Arial" w:hAnsi="Arial" w:cs="Arial"/>
                <w:sz w:val="24"/>
                <w:szCs w:val="24"/>
              </w:rPr>
              <w:fldChar w:fldCharType="begin">
                <w:fldData xml:space="preserve">PEVuZE5vdGU+PENpdGU+PEF1dGhvcj5CbGFzaW1tZTwvQXV0aG9yPjxZZWFyPjIwMTg8L1llYXI+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PFJlY051bT43ODwvUmVjTnVtPjxEaXNwbGF5VGV4dD4oMTIsIDE2LTE5KTwvRGlzcGxheVRleHQ+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 16-19)</w:t>
            </w:r>
            <w:r w:rsidR="00786E1E">
              <w:rPr>
                <w:rFonts w:ascii="Arial" w:hAnsi="Arial" w:cs="Arial"/>
                <w:sz w:val="24"/>
                <w:szCs w:val="24"/>
              </w:rPr>
              <w:fldChar w:fldCharType="end"/>
            </w:r>
          </w:p>
        </w:tc>
      </w:tr>
      <w:tr w:rsidR="005774D4" w14:paraId="4C2ED882" w14:textId="77777777" w:rsidTr="00EA37C4">
        <w:tc>
          <w:tcPr>
            <w:tcW w:w="3250" w:type="dxa"/>
          </w:tcPr>
          <w:p w14:paraId="50E24AC3" w14:textId="735468BD" w:rsidR="005774D4" w:rsidRDefault="005774D4" w:rsidP="00906A49">
            <w:pPr>
              <w:rPr>
                <w:rFonts w:ascii="Arial" w:hAnsi="Arial" w:cs="Arial"/>
                <w:sz w:val="24"/>
                <w:szCs w:val="24"/>
              </w:rPr>
            </w:pPr>
            <w:r w:rsidRPr="006B1BDA">
              <w:rPr>
                <w:rFonts w:ascii="Arial" w:hAnsi="Arial" w:cs="Arial"/>
                <w:sz w:val="24"/>
                <w:szCs w:val="24"/>
              </w:rPr>
              <w:t>Professionalism</w:t>
            </w:r>
          </w:p>
        </w:tc>
        <w:tc>
          <w:tcPr>
            <w:tcW w:w="6502" w:type="dxa"/>
          </w:tcPr>
          <w:p w14:paraId="008367B9" w14:textId="77777777" w:rsidR="005774D4" w:rsidRDefault="005774D4" w:rsidP="00906A49">
            <w:pPr>
              <w:rPr>
                <w:rFonts w:ascii="Arial" w:hAnsi="Arial" w:cs="Arial"/>
                <w:sz w:val="24"/>
                <w:szCs w:val="24"/>
              </w:rPr>
            </w:pPr>
          </w:p>
        </w:tc>
      </w:tr>
      <w:tr w:rsidR="005774D4" w14:paraId="11B857E7" w14:textId="77777777" w:rsidTr="00EA37C4">
        <w:tc>
          <w:tcPr>
            <w:tcW w:w="3250" w:type="dxa"/>
          </w:tcPr>
          <w:p w14:paraId="3C34C4D3" w14:textId="18237D2B" w:rsidR="005774D4" w:rsidRDefault="005774D4" w:rsidP="00906A49">
            <w:pPr>
              <w:rPr>
                <w:rFonts w:ascii="Arial" w:hAnsi="Arial" w:cs="Arial"/>
                <w:sz w:val="24"/>
                <w:szCs w:val="24"/>
              </w:rPr>
            </w:pPr>
            <w:r w:rsidRPr="006B1BDA">
              <w:rPr>
                <w:rFonts w:ascii="Arial" w:hAnsi="Arial" w:cs="Arial"/>
                <w:sz w:val="24"/>
                <w:szCs w:val="24"/>
              </w:rPr>
              <w:t>Public engagement</w:t>
            </w:r>
          </w:p>
        </w:tc>
        <w:tc>
          <w:tcPr>
            <w:tcW w:w="6502" w:type="dxa"/>
          </w:tcPr>
          <w:p w14:paraId="0AD46877" w14:textId="77777777" w:rsidR="005774D4" w:rsidRDefault="005774D4" w:rsidP="00906A49">
            <w:pPr>
              <w:rPr>
                <w:rFonts w:ascii="Arial" w:hAnsi="Arial" w:cs="Arial"/>
                <w:sz w:val="24"/>
                <w:szCs w:val="24"/>
              </w:rPr>
            </w:pPr>
          </w:p>
        </w:tc>
      </w:tr>
      <w:tr w:rsidR="002B4E3E" w14:paraId="1A9DE9C4" w14:textId="77777777" w:rsidTr="00EA37C4">
        <w:tc>
          <w:tcPr>
            <w:tcW w:w="3250" w:type="dxa"/>
          </w:tcPr>
          <w:p w14:paraId="25B7C8E5" w14:textId="31A793ED" w:rsidR="002B4E3E" w:rsidRDefault="002B4E3E" w:rsidP="00906A49">
            <w:pPr>
              <w:rPr>
                <w:rFonts w:ascii="Arial" w:hAnsi="Arial" w:cs="Arial"/>
                <w:sz w:val="24"/>
                <w:szCs w:val="24"/>
              </w:rPr>
            </w:pPr>
            <w:r w:rsidRPr="006B1BDA">
              <w:rPr>
                <w:rFonts w:ascii="Arial" w:hAnsi="Arial" w:cs="Arial"/>
                <w:sz w:val="24"/>
                <w:szCs w:val="24"/>
              </w:rPr>
              <w:t>Regulatory compliance</w:t>
            </w:r>
          </w:p>
        </w:tc>
        <w:tc>
          <w:tcPr>
            <w:tcW w:w="6502" w:type="dxa"/>
          </w:tcPr>
          <w:p w14:paraId="241107A3" w14:textId="77777777" w:rsidR="002B4E3E" w:rsidRPr="002B4E3E" w:rsidRDefault="002B4E3E" w:rsidP="00906A49">
            <w:pPr>
              <w:rPr>
                <w:rFonts w:ascii="Arial" w:hAnsi="Arial" w:cs="Arial"/>
                <w:b/>
                <w:bCs/>
                <w:sz w:val="24"/>
                <w:szCs w:val="24"/>
              </w:rPr>
            </w:pPr>
            <w:r w:rsidRPr="002B4E3E">
              <w:rPr>
                <w:rFonts w:ascii="Arial" w:hAnsi="Arial" w:cs="Arial"/>
                <w:b/>
                <w:bCs/>
                <w:sz w:val="24"/>
                <w:szCs w:val="24"/>
              </w:rPr>
              <w:t>Coherent regulatory environment</w:t>
            </w:r>
          </w:p>
          <w:p w14:paraId="7A39E89E" w14:textId="12B7D189" w:rsidR="002B4E3E" w:rsidRDefault="002B4E3E" w:rsidP="00906A49">
            <w:pPr>
              <w:rPr>
                <w:rFonts w:ascii="Arial" w:hAnsi="Arial" w:cs="Arial"/>
                <w:sz w:val="24"/>
                <w:szCs w:val="24"/>
              </w:rPr>
            </w:pPr>
            <w:r>
              <w:rPr>
                <w:rFonts w:ascii="Arial" w:hAnsi="Arial" w:cs="Arial"/>
                <w:sz w:val="24"/>
                <w:szCs w:val="24"/>
              </w:rPr>
              <w:t>Research community should create a</w:t>
            </w:r>
            <w:r w:rsidR="00703F3A">
              <w:rPr>
                <w:rFonts w:ascii="Arial" w:hAnsi="Arial" w:cs="Arial"/>
                <w:sz w:val="24"/>
                <w:szCs w:val="24"/>
              </w:rPr>
              <w:t>n integrated,</w:t>
            </w:r>
            <w:r>
              <w:rPr>
                <w:rFonts w:ascii="Arial" w:hAnsi="Arial" w:cs="Arial"/>
                <w:sz w:val="24"/>
                <w:szCs w:val="24"/>
              </w:rPr>
              <w:t xml:space="preserve"> coherent regula</w:t>
            </w:r>
            <w:r w:rsidR="00703F3A">
              <w:rPr>
                <w:rFonts w:ascii="Arial" w:hAnsi="Arial" w:cs="Arial"/>
                <w:sz w:val="24"/>
                <w:szCs w:val="24"/>
              </w:rPr>
              <w:t>tory</w:t>
            </w:r>
            <w:r>
              <w:rPr>
                <w:rFonts w:ascii="Arial" w:hAnsi="Arial" w:cs="Arial"/>
                <w:sz w:val="24"/>
                <w:szCs w:val="24"/>
              </w:rPr>
              <w:t xml:space="preserve"> environment</w:t>
            </w:r>
            <w:r w:rsidR="00703F3A">
              <w:rPr>
                <w:rFonts w:ascii="Arial" w:hAnsi="Arial" w:cs="Arial"/>
                <w:sz w:val="24"/>
                <w:szCs w:val="24"/>
              </w:rPr>
              <w:t xml:space="preserve"> and system </w:t>
            </w:r>
            <w:r w:rsidR="00E4071A">
              <w:rPr>
                <w:rFonts w:ascii="Arial" w:hAnsi="Arial" w:cs="Arial"/>
                <w:sz w:val="24"/>
                <w:szCs w:val="24"/>
              </w:rPr>
              <w:t>framework</w:t>
            </w:r>
            <w:r>
              <w:rPr>
                <w:rFonts w:ascii="Arial" w:hAnsi="Arial" w:cs="Arial"/>
                <w:sz w:val="24"/>
                <w:szCs w:val="24"/>
              </w:rPr>
              <w:t xml:space="preserve"> around the collection, use and distribution of data</w:t>
            </w:r>
            <w:r w:rsidR="00786E1E">
              <w:rPr>
                <w:rFonts w:ascii="Arial" w:hAnsi="Arial" w:cs="Arial"/>
                <w:sz w:val="24"/>
                <w:szCs w:val="24"/>
              </w:rPr>
              <w:t xml:space="preserve"> </w:t>
            </w:r>
            <w:r w:rsidR="00786E1E">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786E1E">
              <w:rPr>
                <w:rFonts w:ascii="Arial" w:hAnsi="Arial" w:cs="Arial"/>
                <w:sz w:val="24"/>
                <w:szCs w:val="24"/>
              </w:rPr>
            </w:r>
            <w:r w:rsidR="00786E1E">
              <w:rPr>
                <w:rFonts w:ascii="Arial" w:hAnsi="Arial" w:cs="Arial"/>
                <w:sz w:val="24"/>
                <w:szCs w:val="24"/>
              </w:rPr>
              <w:fldChar w:fldCharType="separate"/>
            </w:r>
            <w:r w:rsidR="00AD1D0B">
              <w:rPr>
                <w:rFonts w:ascii="Arial" w:hAnsi="Arial" w:cs="Arial"/>
                <w:noProof/>
                <w:sz w:val="24"/>
                <w:szCs w:val="24"/>
              </w:rPr>
              <w:t>(12)</w:t>
            </w:r>
            <w:r w:rsidR="00786E1E">
              <w:rPr>
                <w:rFonts w:ascii="Arial" w:hAnsi="Arial" w:cs="Arial"/>
                <w:sz w:val="24"/>
                <w:szCs w:val="24"/>
              </w:rPr>
              <w:fldChar w:fldCharType="end"/>
            </w:r>
          </w:p>
        </w:tc>
      </w:tr>
      <w:tr w:rsidR="005774D4" w14:paraId="45622B53" w14:textId="77777777" w:rsidTr="00EA37C4">
        <w:tc>
          <w:tcPr>
            <w:tcW w:w="3250" w:type="dxa"/>
          </w:tcPr>
          <w:p w14:paraId="371DBB20" w14:textId="69CD1C00" w:rsidR="005774D4" w:rsidRDefault="005774D4" w:rsidP="00906A49">
            <w:pPr>
              <w:rPr>
                <w:rFonts w:ascii="Arial" w:hAnsi="Arial" w:cs="Arial"/>
                <w:sz w:val="24"/>
                <w:szCs w:val="24"/>
              </w:rPr>
            </w:pPr>
            <w:r w:rsidRPr="006B1BDA">
              <w:rPr>
                <w:rFonts w:ascii="Arial" w:hAnsi="Arial" w:cs="Arial"/>
                <w:sz w:val="24"/>
                <w:szCs w:val="24"/>
              </w:rPr>
              <w:t>Risk benefit assessment</w:t>
            </w:r>
          </w:p>
        </w:tc>
        <w:tc>
          <w:tcPr>
            <w:tcW w:w="6502" w:type="dxa"/>
          </w:tcPr>
          <w:p w14:paraId="4E3E4176" w14:textId="77777777" w:rsidR="005774D4" w:rsidRDefault="005774D4" w:rsidP="00906A49">
            <w:pPr>
              <w:rPr>
                <w:rFonts w:ascii="Arial" w:hAnsi="Arial" w:cs="Arial"/>
                <w:sz w:val="24"/>
                <w:szCs w:val="24"/>
              </w:rPr>
            </w:pPr>
          </w:p>
        </w:tc>
      </w:tr>
      <w:tr w:rsidR="005774D4" w14:paraId="3CE00324" w14:textId="77777777" w:rsidTr="00EA37C4">
        <w:tc>
          <w:tcPr>
            <w:tcW w:w="3250" w:type="dxa"/>
          </w:tcPr>
          <w:p w14:paraId="6224F8B9" w14:textId="5D9B20ED" w:rsidR="005774D4" w:rsidRDefault="005774D4" w:rsidP="00906A49">
            <w:pPr>
              <w:rPr>
                <w:rFonts w:ascii="Arial" w:hAnsi="Arial" w:cs="Arial"/>
                <w:sz w:val="24"/>
                <w:szCs w:val="24"/>
              </w:rPr>
            </w:pPr>
            <w:r w:rsidRPr="006B1BDA">
              <w:rPr>
                <w:rFonts w:ascii="Arial" w:hAnsi="Arial" w:cs="Arial"/>
                <w:sz w:val="24"/>
                <w:szCs w:val="24"/>
              </w:rPr>
              <w:t>Solidarity</w:t>
            </w:r>
          </w:p>
        </w:tc>
        <w:tc>
          <w:tcPr>
            <w:tcW w:w="6502" w:type="dxa"/>
          </w:tcPr>
          <w:p w14:paraId="6617DF57" w14:textId="77777777" w:rsidR="005774D4" w:rsidRDefault="005774D4" w:rsidP="00906A49">
            <w:pPr>
              <w:rPr>
                <w:rFonts w:ascii="Arial" w:hAnsi="Arial" w:cs="Arial"/>
                <w:sz w:val="24"/>
                <w:szCs w:val="24"/>
              </w:rPr>
            </w:pPr>
          </w:p>
        </w:tc>
      </w:tr>
      <w:tr w:rsidR="005774D4" w14:paraId="0AB98619" w14:textId="77777777" w:rsidTr="00EA37C4">
        <w:tc>
          <w:tcPr>
            <w:tcW w:w="3250" w:type="dxa"/>
            <w:tcBorders>
              <w:bottom w:val="single" w:sz="4" w:space="0" w:color="auto"/>
            </w:tcBorders>
          </w:tcPr>
          <w:p w14:paraId="78E5638D" w14:textId="377F57A5" w:rsidR="005774D4" w:rsidRDefault="005774D4" w:rsidP="00906A49">
            <w:pPr>
              <w:rPr>
                <w:rFonts w:ascii="Arial" w:hAnsi="Arial" w:cs="Arial"/>
                <w:sz w:val="24"/>
                <w:szCs w:val="24"/>
              </w:rPr>
            </w:pPr>
            <w:r w:rsidRPr="006B1BDA">
              <w:rPr>
                <w:rFonts w:ascii="Arial" w:hAnsi="Arial" w:cs="Arial"/>
                <w:sz w:val="24"/>
                <w:szCs w:val="24"/>
              </w:rPr>
              <w:t>Sustainability</w:t>
            </w:r>
          </w:p>
        </w:tc>
        <w:tc>
          <w:tcPr>
            <w:tcW w:w="6502" w:type="dxa"/>
            <w:tcBorders>
              <w:bottom w:val="single" w:sz="4" w:space="0" w:color="auto"/>
            </w:tcBorders>
          </w:tcPr>
          <w:p w14:paraId="29B7C97D" w14:textId="77777777" w:rsidR="005774D4" w:rsidRDefault="005774D4" w:rsidP="00906A49">
            <w:pPr>
              <w:rPr>
                <w:rFonts w:ascii="Arial" w:hAnsi="Arial" w:cs="Arial"/>
                <w:sz w:val="24"/>
                <w:szCs w:val="24"/>
              </w:rPr>
            </w:pPr>
          </w:p>
        </w:tc>
      </w:tr>
      <w:tr w:rsidR="005774D4" w14:paraId="7FE8AEAF" w14:textId="77777777" w:rsidTr="00EA37C4">
        <w:tc>
          <w:tcPr>
            <w:tcW w:w="3250" w:type="dxa"/>
            <w:tcBorders>
              <w:top w:val="single" w:sz="4" w:space="0" w:color="auto"/>
              <w:bottom w:val="single" w:sz="12" w:space="0" w:color="auto"/>
            </w:tcBorders>
          </w:tcPr>
          <w:p w14:paraId="0A5A1DB7" w14:textId="6ECCCC9F" w:rsidR="005774D4" w:rsidRDefault="005774D4" w:rsidP="00906A49">
            <w:pPr>
              <w:rPr>
                <w:rFonts w:ascii="Arial" w:hAnsi="Arial" w:cs="Arial"/>
                <w:sz w:val="24"/>
                <w:szCs w:val="24"/>
              </w:rPr>
            </w:pPr>
            <w:r w:rsidRPr="006B1BDA">
              <w:rPr>
                <w:rFonts w:ascii="Arial" w:hAnsi="Arial" w:cs="Arial"/>
                <w:sz w:val="24"/>
                <w:szCs w:val="24"/>
              </w:rPr>
              <w:t>Timeliness</w:t>
            </w:r>
          </w:p>
        </w:tc>
        <w:tc>
          <w:tcPr>
            <w:tcW w:w="6502" w:type="dxa"/>
            <w:tcBorders>
              <w:top w:val="single" w:sz="4" w:space="0" w:color="auto"/>
              <w:bottom w:val="single" w:sz="12" w:space="0" w:color="auto"/>
            </w:tcBorders>
          </w:tcPr>
          <w:p w14:paraId="37DEF84F" w14:textId="77777777" w:rsidR="005774D4" w:rsidRDefault="005774D4" w:rsidP="00906A49">
            <w:pPr>
              <w:rPr>
                <w:rFonts w:ascii="Arial" w:hAnsi="Arial" w:cs="Arial"/>
                <w:sz w:val="24"/>
                <w:szCs w:val="24"/>
              </w:rPr>
            </w:pPr>
          </w:p>
        </w:tc>
      </w:tr>
      <w:tr w:rsidR="006B1BDA" w14:paraId="1211CBB2" w14:textId="77777777" w:rsidTr="00EA37C4">
        <w:trPr>
          <w:trHeight w:val="125"/>
        </w:trPr>
        <w:tc>
          <w:tcPr>
            <w:tcW w:w="9752" w:type="dxa"/>
            <w:gridSpan w:val="2"/>
            <w:tcBorders>
              <w:top w:val="single" w:sz="12" w:space="0" w:color="auto"/>
            </w:tcBorders>
          </w:tcPr>
          <w:p w14:paraId="0E489892" w14:textId="028965F9" w:rsidR="006B1BDA" w:rsidRDefault="00CA254C" w:rsidP="00906A49">
            <w:pPr>
              <w:rPr>
                <w:rFonts w:ascii="Arial" w:hAnsi="Arial" w:cs="Arial"/>
                <w:sz w:val="24"/>
                <w:szCs w:val="24"/>
              </w:rPr>
            </w:pPr>
            <w:r>
              <w:rPr>
                <w:rFonts w:ascii="Arial" w:hAnsi="Arial" w:cs="Arial"/>
                <w:sz w:val="24"/>
                <w:szCs w:val="24"/>
              </w:rPr>
              <w:t>*</w:t>
            </w:r>
            <w:r w:rsidR="006F7C35">
              <w:rPr>
                <w:rFonts w:ascii="Arial" w:hAnsi="Arial" w:cs="Arial"/>
                <w:sz w:val="24"/>
                <w:szCs w:val="24"/>
              </w:rPr>
              <w:t>Proposals should be introduced through pilot initial and ad hoc data sharing policies</w:t>
            </w:r>
            <w:r w:rsidR="00F75D2F">
              <w:rPr>
                <w:rFonts w:ascii="Arial" w:hAnsi="Arial" w:cs="Arial"/>
                <w:sz w:val="24"/>
                <w:szCs w:val="24"/>
              </w:rPr>
              <w:t xml:space="preserve"> and will likely require targeted public investment</w:t>
            </w:r>
            <w:r>
              <w:rPr>
                <w:rFonts w:ascii="Arial" w:hAnsi="Arial" w:cs="Arial"/>
                <w:sz w:val="24"/>
                <w:szCs w:val="24"/>
              </w:rPr>
              <w:br/>
            </w:r>
            <w:r w:rsidR="006B1BDA">
              <w:rPr>
                <w:rFonts w:ascii="Arial" w:hAnsi="Arial" w:cs="Arial"/>
                <w:sz w:val="24"/>
                <w:szCs w:val="24"/>
              </w:rPr>
              <w:t>*</w:t>
            </w:r>
            <w:r>
              <w:rPr>
                <w:rFonts w:ascii="Arial" w:hAnsi="Arial" w:cs="Arial"/>
                <w:sz w:val="24"/>
                <w:szCs w:val="24"/>
              </w:rPr>
              <w:t>*</w:t>
            </w:r>
            <w:r w:rsidR="006B1BDA">
              <w:rPr>
                <w:rFonts w:ascii="Arial" w:hAnsi="Arial" w:cs="Arial"/>
                <w:sz w:val="24"/>
                <w:szCs w:val="24"/>
              </w:rPr>
              <w:t>Identified by Blasimme et al (2018)</w:t>
            </w:r>
            <w:r w:rsidR="006B1BDA">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6B1BDA">
              <w:rPr>
                <w:rFonts w:ascii="Arial" w:hAnsi="Arial" w:cs="Arial"/>
                <w:sz w:val="24"/>
                <w:szCs w:val="24"/>
              </w:rPr>
            </w:r>
            <w:r w:rsidR="006B1BDA">
              <w:rPr>
                <w:rFonts w:ascii="Arial" w:hAnsi="Arial" w:cs="Arial"/>
                <w:sz w:val="24"/>
                <w:szCs w:val="24"/>
              </w:rPr>
              <w:fldChar w:fldCharType="separate"/>
            </w:r>
            <w:r w:rsidR="00AD1D0B">
              <w:rPr>
                <w:rFonts w:ascii="Arial" w:hAnsi="Arial" w:cs="Arial"/>
                <w:noProof/>
                <w:sz w:val="24"/>
                <w:szCs w:val="24"/>
              </w:rPr>
              <w:t>(12)</w:t>
            </w:r>
            <w:r w:rsidR="006B1BDA">
              <w:rPr>
                <w:rFonts w:ascii="Arial" w:hAnsi="Arial" w:cs="Arial"/>
                <w:sz w:val="24"/>
                <w:szCs w:val="24"/>
              </w:rPr>
              <w:fldChar w:fldCharType="end"/>
            </w:r>
          </w:p>
        </w:tc>
      </w:tr>
    </w:tbl>
    <w:bookmarkEnd w:id="0"/>
    <w:p w14:paraId="2240F843" w14:textId="40E564DB" w:rsidR="004A4125" w:rsidRPr="00906A49" w:rsidRDefault="00EE3BDE" w:rsidP="00906A49">
      <w:pPr>
        <w:spacing w:after="0" w:line="240" w:lineRule="auto"/>
        <w:rPr>
          <w:rFonts w:ascii="Arial" w:hAnsi="Arial" w:cs="Arial"/>
          <w:sz w:val="24"/>
          <w:szCs w:val="24"/>
        </w:rPr>
      </w:pPr>
      <w:r>
        <w:rPr>
          <w:rFonts w:ascii="Arial" w:hAnsi="Arial" w:cs="Arial"/>
          <w:sz w:val="24"/>
          <w:szCs w:val="24"/>
        </w:rPr>
        <w:lastRenderedPageBreak/>
        <w:t xml:space="preserve">Data sharing standards refer to agreed principles and </w:t>
      </w:r>
      <w:r w:rsidR="0062144D">
        <w:rPr>
          <w:rFonts w:ascii="Arial" w:hAnsi="Arial" w:cs="Arial"/>
          <w:sz w:val="24"/>
          <w:szCs w:val="24"/>
        </w:rPr>
        <w:t>recommended</w:t>
      </w:r>
      <w:r>
        <w:rPr>
          <w:rFonts w:ascii="Arial" w:hAnsi="Arial" w:cs="Arial"/>
          <w:sz w:val="24"/>
          <w:szCs w:val="24"/>
        </w:rPr>
        <w:t xml:space="preserve"> </w:t>
      </w:r>
      <w:r w:rsidR="00BC2468">
        <w:rPr>
          <w:rFonts w:ascii="Arial" w:hAnsi="Arial" w:cs="Arial"/>
          <w:sz w:val="24"/>
          <w:szCs w:val="24"/>
        </w:rPr>
        <w:t>processes</w:t>
      </w:r>
      <w:r>
        <w:rPr>
          <w:rFonts w:ascii="Arial" w:hAnsi="Arial" w:cs="Arial"/>
          <w:sz w:val="24"/>
          <w:szCs w:val="24"/>
        </w:rPr>
        <w:t xml:space="preserve"> for the sharing of data between producers and custodians of data and other users of data</w:t>
      </w:r>
      <w:bookmarkStart w:id="3" w:name="_Hlk81253611"/>
      <w:r w:rsidR="00EA37C4">
        <w:rPr>
          <w:rFonts w:ascii="Arial" w:hAnsi="Arial" w:cs="Arial"/>
          <w:sz w:val="24"/>
          <w:szCs w:val="24"/>
        </w:rPr>
        <w:t>, which accommodate variation in individual and group preferences (e.g., research and participant communities).</w:t>
      </w:r>
      <w:r w:rsidR="00EA37C4">
        <w:rPr>
          <w:rFonts w:ascii="Arial" w:hAnsi="Arial" w:cs="Arial"/>
          <w:sz w:val="24"/>
          <w:szCs w:val="24"/>
        </w:rPr>
        <w:fldChar w:fldCharType="begin">
          <w:fldData xml:space="preserve">PEVuZE5vdGU+PENpdGU+PEF1dGhvcj5Sb2JpbnNvbjwvQXV0aG9yPjxZZWFyPjIwMTU8L1llYXI+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PEVuZE5vdGU+PENpdGU+PEF1dGhvcj5Sb2JpbnNvbjwvQXV0aG9yPjxZZWFyPjIwMTU8L1llYXI+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EA37C4">
        <w:rPr>
          <w:rFonts w:ascii="Arial" w:hAnsi="Arial" w:cs="Arial"/>
          <w:sz w:val="24"/>
          <w:szCs w:val="24"/>
        </w:rPr>
      </w:r>
      <w:r w:rsidR="00EA37C4">
        <w:rPr>
          <w:rFonts w:ascii="Arial" w:hAnsi="Arial" w:cs="Arial"/>
          <w:sz w:val="24"/>
          <w:szCs w:val="24"/>
        </w:rPr>
        <w:fldChar w:fldCharType="separate"/>
      </w:r>
      <w:r w:rsidR="00AD1D0B">
        <w:rPr>
          <w:rFonts w:ascii="Arial" w:hAnsi="Arial" w:cs="Arial"/>
          <w:noProof/>
          <w:sz w:val="24"/>
          <w:szCs w:val="24"/>
        </w:rPr>
        <w:t>(20)</w:t>
      </w:r>
      <w:r w:rsidR="00EA37C4">
        <w:rPr>
          <w:rFonts w:ascii="Arial" w:hAnsi="Arial" w:cs="Arial"/>
          <w:sz w:val="24"/>
          <w:szCs w:val="24"/>
        </w:rPr>
        <w:fldChar w:fldCharType="end"/>
      </w:r>
      <w:r w:rsidR="00920B9C">
        <w:rPr>
          <w:rFonts w:ascii="Arial" w:hAnsi="Arial" w:cs="Arial"/>
          <w:sz w:val="24"/>
          <w:szCs w:val="24"/>
        </w:rPr>
        <w:t xml:space="preserve">. </w:t>
      </w:r>
      <w:r w:rsidR="00EA37C4">
        <w:rPr>
          <w:rFonts w:ascii="Arial" w:hAnsi="Arial" w:cs="Arial"/>
          <w:sz w:val="24"/>
          <w:szCs w:val="24"/>
        </w:rPr>
        <w:t xml:space="preserve">They would </w:t>
      </w:r>
      <w:r w:rsidR="00EA37C4" w:rsidRPr="0062144D">
        <w:rPr>
          <w:rFonts w:ascii="Arial" w:hAnsi="Arial" w:cs="Arial"/>
          <w:sz w:val="24"/>
          <w:szCs w:val="24"/>
        </w:rPr>
        <w:t>support existing data sharing architecture</w:t>
      </w:r>
      <w:r w:rsidR="00EA37C4">
        <w:rPr>
          <w:rFonts w:ascii="Arial" w:hAnsi="Arial" w:cs="Arial"/>
          <w:sz w:val="24"/>
          <w:szCs w:val="24"/>
        </w:rPr>
        <w:t xml:space="preserve"> (e.g., </w:t>
      </w:r>
      <w:r w:rsidR="00EA37C4" w:rsidRPr="0062144D">
        <w:rPr>
          <w:rFonts w:ascii="Arial" w:hAnsi="Arial" w:cs="Arial"/>
          <w:sz w:val="24"/>
          <w:szCs w:val="24"/>
        </w:rPr>
        <w:t>legal requirements and organisational governance</w:t>
      </w:r>
      <w:r w:rsidR="00EA37C4">
        <w:rPr>
          <w:rFonts w:ascii="Arial" w:hAnsi="Arial" w:cs="Arial"/>
          <w:sz w:val="24"/>
          <w:szCs w:val="24"/>
        </w:rPr>
        <w:t xml:space="preserve">), inform revisions of current data sharing policies and be incorporated into new data sharing policies. Data sharing standards differ from data sharing policies. Data sharing policies are </w:t>
      </w:r>
      <w:r w:rsidR="00920B9C">
        <w:rPr>
          <w:rFonts w:ascii="Arial" w:hAnsi="Arial" w:cs="Arial"/>
          <w:sz w:val="24"/>
          <w:szCs w:val="24"/>
        </w:rPr>
        <w:t xml:space="preserve">specific to the aims, interests, expectations and context of stakeholder, sensitive to the regulatory requirements and ethical guidelines of the </w:t>
      </w:r>
      <w:proofErr w:type="gramStart"/>
      <w:r w:rsidR="00920B9C">
        <w:rPr>
          <w:rFonts w:ascii="Arial" w:hAnsi="Arial" w:cs="Arial"/>
          <w:sz w:val="24"/>
          <w:szCs w:val="24"/>
        </w:rPr>
        <w:t>environment, and</w:t>
      </w:r>
      <w:proofErr w:type="gramEnd"/>
      <w:r w:rsidR="00920B9C">
        <w:rPr>
          <w:rFonts w:ascii="Arial" w:hAnsi="Arial" w:cs="Arial"/>
          <w:sz w:val="24"/>
          <w:szCs w:val="24"/>
        </w:rPr>
        <w:t xml:space="preserve"> developed in consultation and engagement with internal and external groups. </w:t>
      </w:r>
      <w:r w:rsidR="00EA37C4">
        <w:rPr>
          <w:rFonts w:ascii="Arial" w:hAnsi="Arial" w:cs="Arial"/>
          <w:sz w:val="24"/>
          <w:szCs w:val="24"/>
        </w:rPr>
        <w:br/>
      </w:r>
      <w:r w:rsidR="00EA37C4">
        <w:rPr>
          <w:rFonts w:ascii="Arial" w:hAnsi="Arial" w:cs="Arial"/>
          <w:sz w:val="24"/>
          <w:szCs w:val="24"/>
        </w:rPr>
        <w:br/>
      </w:r>
      <w:r w:rsidR="00920B9C">
        <w:rPr>
          <w:rFonts w:ascii="Arial" w:hAnsi="Arial" w:cs="Arial"/>
          <w:sz w:val="24"/>
          <w:szCs w:val="24"/>
        </w:rPr>
        <w:t xml:space="preserve">Data sharing standard would be </w:t>
      </w:r>
      <w:r w:rsidR="0062144D" w:rsidRPr="0062144D">
        <w:rPr>
          <w:rFonts w:ascii="Arial" w:hAnsi="Arial" w:cs="Arial"/>
          <w:sz w:val="24"/>
          <w:szCs w:val="24"/>
        </w:rPr>
        <w:t xml:space="preserve">operationalised as </w:t>
      </w:r>
      <w:r w:rsidR="0062144D">
        <w:rPr>
          <w:rFonts w:ascii="Arial" w:hAnsi="Arial" w:cs="Arial"/>
          <w:sz w:val="24"/>
          <w:szCs w:val="24"/>
        </w:rPr>
        <w:t xml:space="preserve">either </w:t>
      </w:r>
      <w:r w:rsidR="0062144D" w:rsidRPr="0062144D">
        <w:rPr>
          <w:rFonts w:ascii="Arial" w:hAnsi="Arial" w:cs="Arial"/>
          <w:sz w:val="24"/>
          <w:szCs w:val="24"/>
        </w:rPr>
        <w:t xml:space="preserve">a pragmatic instrument, systematic </w:t>
      </w:r>
      <w:proofErr w:type="gramStart"/>
      <w:r w:rsidR="0062144D" w:rsidRPr="0062144D">
        <w:rPr>
          <w:rFonts w:ascii="Arial" w:hAnsi="Arial" w:cs="Arial"/>
          <w:sz w:val="24"/>
          <w:szCs w:val="24"/>
        </w:rPr>
        <w:t>framework</w:t>
      </w:r>
      <w:proofErr w:type="gramEnd"/>
      <w:r w:rsidR="0062144D" w:rsidRPr="0062144D">
        <w:rPr>
          <w:rFonts w:ascii="Arial" w:hAnsi="Arial" w:cs="Arial"/>
          <w:sz w:val="24"/>
          <w:szCs w:val="24"/>
        </w:rPr>
        <w:t xml:space="preserve"> or structured guideline. </w:t>
      </w:r>
      <w:bookmarkEnd w:id="3"/>
    </w:p>
    <w:p w14:paraId="3D6240A1" w14:textId="77777777" w:rsidR="00920B9C" w:rsidRDefault="00920B9C" w:rsidP="00906A49">
      <w:pPr>
        <w:spacing w:after="0" w:line="240" w:lineRule="auto"/>
        <w:rPr>
          <w:ins w:id="4" w:author="Lene Seidler" w:date="2021-09-13T13:20:00Z"/>
          <w:rFonts w:ascii="Arial" w:hAnsi="Arial" w:cs="Arial"/>
          <w:sz w:val="24"/>
          <w:szCs w:val="24"/>
        </w:rPr>
      </w:pPr>
    </w:p>
    <w:p w14:paraId="73E51020" w14:textId="77777777" w:rsidR="00920B9C" w:rsidRDefault="00920B9C" w:rsidP="00920B9C">
      <w:pPr>
        <w:spacing w:after="0" w:line="240" w:lineRule="auto"/>
        <w:rPr>
          <w:rFonts w:ascii="Arial" w:hAnsi="Arial" w:cs="Arial"/>
          <w:sz w:val="24"/>
          <w:szCs w:val="24"/>
        </w:rPr>
      </w:pPr>
      <w:r>
        <w:rPr>
          <w:rFonts w:ascii="Arial" w:hAnsi="Arial" w:cs="Arial"/>
          <w:sz w:val="24"/>
          <w:szCs w:val="24"/>
        </w:rPr>
        <w:t>Review the DISTILL project shared by Lene on OneDrive (</w:t>
      </w:r>
      <w:hyperlink r:id="rId8" w:history="1">
        <w:r w:rsidRPr="00BE03D9">
          <w:rPr>
            <w:rStyle w:val="Hyperlink"/>
            <w:rFonts w:ascii="Arial" w:hAnsi="Arial" w:cs="Arial"/>
            <w:sz w:val="24"/>
            <w:szCs w:val="24"/>
          </w:rPr>
          <w:t>https://unisyd-my.sharepoint.com/personal/lene_seidler_sydney_edu_au/_layouts/15/onedrive.aspx?id=%2Fpersonal%2Flene%5Fseidler%5Fsydney%5Fedu%5Fau%2FDocuments%2FData%20sharing%20project&amp;ct=1635925368941&amp;or=OWA%2DNT&amp;cid=6c0a8b5c%2De84c%2D6312%2D1d57%2D57cd99541c51</w:t>
        </w:r>
      </w:hyperlink>
      <w:r>
        <w:rPr>
          <w:rFonts w:ascii="Arial" w:hAnsi="Arial" w:cs="Arial"/>
          <w:sz w:val="24"/>
          <w:szCs w:val="24"/>
        </w:rPr>
        <w:t xml:space="preserve">) </w:t>
      </w:r>
    </w:p>
    <w:p w14:paraId="35A89C34" w14:textId="77777777" w:rsidR="00920B9C" w:rsidRDefault="00920B9C" w:rsidP="00920B9C">
      <w:pPr>
        <w:spacing w:after="0" w:line="240" w:lineRule="auto"/>
        <w:rPr>
          <w:rFonts w:ascii="Arial" w:hAnsi="Arial" w:cs="Arial"/>
          <w:sz w:val="24"/>
          <w:szCs w:val="24"/>
        </w:rPr>
      </w:pPr>
    </w:p>
    <w:p w14:paraId="207D450B" w14:textId="77777777" w:rsidR="00920B9C" w:rsidRDefault="00920B9C" w:rsidP="00920B9C">
      <w:pPr>
        <w:spacing w:after="0" w:line="240" w:lineRule="auto"/>
        <w:rPr>
          <w:rFonts w:ascii="Arial" w:hAnsi="Arial" w:cs="Arial"/>
          <w:sz w:val="24"/>
          <w:szCs w:val="24"/>
        </w:rPr>
      </w:pPr>
      <w:r>
        <w:rPr>
          <w:rFonts w:ascii="Arial" w:hAnsi="Arial" w:cs="Arial"/>
          <w:sz w:val="24"/>
          <w:szCs w:val="24"/>
        </w:rPr>
        <w:t xml:space="preserve">Consider using the </w:t>
      </w:r>
      <w:r w:rsidRPr="003D0D0D">
        <w:rPr>
          <w:rFonts w:ascii="Arial" w:hAnsi="Arial" w:cs="Arial"/>
          <w:sz w:val="24"/>
          <w:szCs w:val="24"/>
        </w:rPr>
        <w:t>AGREED 2 instrument to compare the consistency or variability between data sharing policies in the cross-sectional studies and the data sharing policy recommendations</w:t>
      </w:r>
    </w:p>
    <w:p w14:paraId="00CE7BC9" w14:textId="77777777" w:rsidR="00920B9C" w:rsidRDefault="00920B9C" w:rsidP="00920B9C">
      <w:pPr>
        <w:spacing w:after="0" w:line="240" w:lineRule="auto"/>
        <w:rPr>
          <w:rFonts w:ascii="Arial" w:hAnsi="Arial" w:cs="Arial"/>
          <w:sz w:val="24"/>
          <w:szCs w:val="24"/>
        </w:rPr>
      </w:pPr>
    </w:p>
    <w:p w14:paraId="0C6F77C2" w14:textId="77777777" w:rsidR="00920B9C" w:rsidRDefault="00920B9C" w:rsidP="00920B9C">
      <w:pPr>
        <w:spacing w:after="0" w:line="240" w:lineRule="auto"/>
        <w:rPr>
          <w:rFonts w:ascii="Arial" w:hAnsi="Arial" w:cs="Arial"/>
          <w:sz w:val="24"/>
          <w:szCs w:val="24"/>
        </w:rPr>
      </w:pPr>
      <w:r>
        <w:rPr>
          <w:rFonts w:ascii="Arial" w:hAnsi="Arial" w:cs="Arial"/>
          <w:sz w:val="24"/>
          <w:szCs w:val="24"/>
        </w:rPr>
        <w:t>The REPRISE project</w:t>
      </w:r>
      <w:r>
        <w:rPr>
          <w:rFonts w:ascii="Arial" w:hAnsi="Arial" w:cs="Arial"/>
          <w:sz w:val="24"/>
          <w:szCs w:val="24"/>
        </w:rPr>
        <w:br/>
      </w:r>
      <w:hyperlink r:id="rId9" w:history="1">
        <w:r w:rsidRPr="00B03B15">
          <w:rPr>
            <w:rStyle w:val="Hyperlink"/>
            <w:rFonts w:ascii="Arial" w:hAnsi="Arial" w:cs="Arial"/>
            <w:sz w:val="24"/>
            <w:szCs w:val="24"/>
          </w:rPr>
          <w:t>https://systematicreviewsjournal.biomedcentral.com/articles/10.1186/s13643-021-01670-0</w:t>
        </w:r>
      </w:hyperlink>
      <w:r>
        <w:rPr>
          <w:rFonts w:ascii="Arial" w:hAnsi="Arial" w:cs="Arial"/>
          <w:sz w:val="24"/>
          <w:szCs w:val="24"/>
        </w:rPr>
        <w:t xml:space="preserve"> </w:t>
      </w:r>
      <w:r>
        <w:rPr>
          <w:rFonts w:ascii="Arial" w:hAnsi="Arial" w:cs="Arial"/>
          <w:sz w:val="24"/>
          <w:szCs w:val="24"/>
        </w:rPr>
        <w:br/>
      </w:r>
    </w:p>
    <w:p w14:paraId="2B5207A0" w14:textId="77777777" w:rsidR="00920B9C" w:rsidRPr="003D0D0D" w:rsidRDefault="00920B9C" w:rsidP="00920B9C">
      <w:pPr>
        <w:spacing w:after="0" w:line="240" w:lineRule="auto"/>
        <w:rPr>
          <w:rFonts w:ascii="Arial" w:hAnsi="Arial" w:cs="Arial"/>
          <w:sz w:val="24"/>
          <w:szCs w:val="24"/>
        </w:rPr>
      </w:pPr>
      <w:r w:rsidRPr="00FA6351">
        <w:rPr>
          <w:rFonts w:ascii="Arial" w:hAnsi="Arial" w:cs="Arial"/>
          <w:sz w:val="24"/>
          <w:szCs w:val="24"/>
        </w:rPr>
        <w:t>Rates and predictors of data and code sharing in the medical and health sciences: Protocol for a systematic review and individual participant data meta-analysis</w:t>
      </w:r>
      <w:r>
        <w:rPr>
          <w:rFonts w:ascii="Arial" w:hAnsi="Arial" w:cs="Arial"/>
          <w:sz w:val="24"/>
          <w:szCs w:val="24"/>
        </w:rPr>
        <w:br/>
      </w:r>
      <w:hyperlink r:id="rId10" w:history="1">
        <w:r w:rsidRPr="00B03B15">
          <w:rPr>
            <w:rStyle w:val="Hyperlink"/>
            <w:rFonts w:ascii="Arial" w:hAnsi="Arial" w:cs="Arial"/>
            <w:sz w:val="24"/>
            <w:szCs w:val="24"/>
          </w:rPr>
          <w:t>https://f1000research.com/articles/10-491/v2</w:t>
        </w:r>
      </w:hyperlink>
      <w:r>
        <w:rPr>
          <w:rFonts w:ascii="Arial" w:hAnsi="Arial" w:cs="Arial"/>
          <w:sz w:val="24"/>
          <w:szCs w:val="24"/>
        </w:rPr>
        <w:t xml:space="preserve"> </w:t>
      </w:r>
      <w:r>
        <w:rPr>
          <w:rFonts w:ascii="Arial" w:hAnsi="Arial" w:cs="Arial"/>
          <w:sz w:val="24"/>
          <w:szCs w:val="24"/>
        </w:rPr>
        <w:br/>
      </w:r>
      <w:r>
        <w:rPr>
          <w:rFonts w:ascii="Arial" w:hAnsi="Arial" w:cs="Arial"/>
          <w:sz w:val="24"/>
          <w:szCs w:val="24"/>
        </w:rPr>
        <w:br/>
      </w:r>
      <w:r w:rsidRPr="002101CB">
        <w:rPr>
          <w:rFonts w:ascii="Arial" w:hAnsi="Arial" w:cs="Arial"/>
          <w:sz w:val="24"/>
          <w:szCs w:val="24"/>
          <w:highlight w:val="yellow"/>
        </w:rPr>
        <w:t xml:space="preserve">Hrynaszkiewicz et al (2018) </w:t>
      </w:r>
    </w:p>
    <w:p w14:paraId="49F6376F" w14:textId="68E82AD6" w:rsidR="004A4125" w:rsidRDefault="00920B9C" w:rsidP="00EA37C4">
      <w:pPr>
        <w:spacing w:after="0" w:line="240" w:lineRule="auto"/>
        <w:rPr>
          <w:rStyle w:val="CommentReference"/>
        </w:rPr>
      </w:pPr>
      <w:r w:rsidRPr="00174628">
        <w:rPr>
          <w:rFonts w:ascii="Arial" w:hAnsi="Arial" w:cs="Arial"/>
          <w:sz w:val="24"/>
          <w:szCs w:val="24"/>
          <w:highlight w:val="yellow"/>
        </w:rPr>
        <w:t>Research Data Alliance (RDA) Data Policy Standardisation and Implementation Working Group</w:t>
      </w:r>
      <w:r w:rsidRPr="004C0A1E">
        <w:t xml:space="preserve"> </w:t>
      </w:r>
      <w:r w:rsidRPr="004C0A1E">
        <w:rPr>
          <w:rFonts w:ascii="Arial" w:hAnsi="Arial" w:cs="Arial"/>
          <w:sz w:val="24"/>
          <w:szCs w:val="24"/>
        </w:rPr>
        <w:t>Research Data Alliance. Data policy standardisation and implementation [Internet]. The Alliance; 2017 [cited 14 Dec 2017]. &lt;https://www.rd-alliance.org/groups/data-policystandardisation-and-implementation&gt;.</w:t>
      </w:r>
    </w:p>
    <w:p w14:paraId="2DC0414A" w14:textId="77777777" w:rsidR="00EA37C4" w:rsidRPr="00906A49" w:rsidRDefault="00EA37C4" w:rsidP="00EA37C4">
      <w:pPr>
        <w:spacing w:after="0" w:line="240" w:lineRule="auto"/>
        <w:rPr>
          <w:rFonts w:ascii="Arial" w:hAnsi="Arial" w:cs="Arial"/>
          <w:sz w:val="24"/>
          <w:szCs w:val="24"/>
        </w:rPr>
      </w:pPr>
    </w:p>
    <w:p w14:paraId="05B968A2" w14:textId="77777777" w:rsidR="004A4125" w:rsidRPr="00906A49" w:rsidRDefault="004A4125" w:rsidP="00906A49">
      <w:pPr>
        <w:spacing w:after="0" w:line="240" w:lineRule="auto"/>
        <w:rPr>
          <w:rFonts w:ascii="Arial" w:hAnsi="Arial" w:cs="Arial"/>
          <w:b/>
          <w:bCs/>
          <w:sz w:val="24"/>
          <w:szCs w:val="24"/>
        </w:rPr>
      </w:pPr>
      <w:r w:rsidRPr="00906A49">
        <w:rPr>
          <w:rFonts w:ascii="Arial" w:hAnsi="Arial" w:cs="Arial"/>
          <w:b/>
          <w:bCs/>
          <w:sz w:val="24"/>
          <w:szCs w:val="24"/>
        </w:rPr>
        <w:t>Objectives</w:t>
      </w:r>
    </w:p>
    <w:p w14:paraId="34EFB105" w14:textId="25BA6BFD" w:rsidR="004A4125" w:rsidRPr="00906A49" w:rsidRDefault="004A4125" w:rsidP="00906A49">
      <w:pPr>
        <w:spacing w:after="0" w:line="240" w:lineRule="auto"/>
        <w:rPr>
          <w:rFonts w:ascii="Arial" w:hAnsi="Arial" w:cs="Arial"/>
          <w:sz w:val="24"/>
          <w:szCs w:val="24"/>
        </w:rPr>
      </w:pPr>
      <w:r w:rsidRPr="00906A49">
        <w:rPr>
          <w:rFonts w:ascii="Arial" w:hAnsi="Arial" w:cs="Arial"/>
          <w:sz w:val="24"/>
          <w:szCs w:val="24"/>
        </w:rPr>
        <w:t xml:space="preserve">The aim of this scoping review is to systematically synthesise existing policies for data sharing and categorically converge the overarching principles at an aggregate level. This will involve </w:t>
      </w:r>
      <w:r w:rsidR="00D37BB8" w:rsidRPr="00906A49">
        <w:rPr>
          <w:rFonts w:ascii="Arial" w:hAnsi="Arial" w:cs="Arial"/>
          <w:sz w:val="24"/>
          <w:szCs w:val="24"/>
        </w:rPr>
        <w:t>assessing</w:t>
      </w:r>
      <w:r w:rsidR="00187BF2">
        <w:rPr>
          <w:rFonts w:ascii="Arial" w:hAnsi="Arial" w:cs="Arial"/>
          <w:sz w:val="24"/>
          <w:szCs w:val="24"/>
        </w:rPr>
        <w:t xml:space="preserve"> whether</w:t>
      </w:r>
      <w:r w:rsidRPr="00906A49">
        <w:rPr>
          <w:rFonts w:ascii="Arial" w:hAnsi="Arial" w:cs="Arial"/>
          <w:sz w:val="24"/>
          <w:szCs w:val="24"/>
        </w:rPr>
        <w:t xml:space="preserve"> data sharing polic</w:t>
      </w:r>
      <w:r w:rsidR="00D37BB8" w:rsidRPr="00906A49">
        <w:rPr>
          <w:rFonts w:ascii="Arial" w:hAnsi="Arial" w:cs="Arial"/>
          <w:sz w:val="24"/>
          <w:szCs w:val="24"/>
        </w:rPr>
        <w:t>ies</w:t>
      </w:r>
      <w:r w:rsidR="00187BF2">
        <w:rPr>
          <w:rFonts w:ascii="Arial" w:hAnsi="Arial" w:cs="Arial"/>
          <w:sz w:val="24"/>
          <w:szCs w:val="24"/>
        </w:rPr>
        <w:t xml:space="preserve"> exist</w:t>
      </w:r>
      <w:r w:rsidRPr="00906A49">
        <w:rPr>
          <w:rFonts w:ascii="Arial" w:hAnsi="Arial" w:cs="Arial"/>
          <w:sz w:val="24"/>
          <w:szCs w:val="24"/>
        </w:rPr>
        <w:t xml:space="preserve">, </w:t>
      </w:r>
      <w:r w:rsidR="00187BF2">
        <w:rPr>
          <w:rFonts w:ascii="Arial" w:hAnsi="Arial" w:cs="Arial"/>
          <w:sz w:val="24"/>
          <w:szCs w:val="24"/>
        </w:rPr>
        <w:t xml:space="preserve">whether they </w:t>
      </w:r>
      <w:r w:rsidR="00D37BB8" w:rsidRPr="00906A49">
        <w:rPr>
          <w:rFonts w:ascii="Arial" w:hAnsi="Arial" w:cs="Arial"/>
          <w:sz w:val="24"/>
          <w:szCs w:val="24"/>
        </w:rPr>
        <w:t>recommend or require data sharing</w:t>
      </w:r>
      <w:r w:rsidR="00187BF2">
        <w:rPr>
          <w:rFonts w:ascii="Arial" w:hAnsi="Arial" w:cs="Arial"/>
          <w:sz w:val="24"/>
          <w:szCs w:val="24"/>
        </w:rPr>
        <w:t>, and summarising characteristics of existing policies</w:t>
      </w:r>
      <w:r w:rsidRPr="00906A49">
        <w:rPr>
          <w:rFonts w:ascii="Arial" w:hAnsi="Arial" w:cs="Arial"/>
          <w:sz w:val="24"/>
          <w:szCs w:val="24"/>
        </w:rPr>
        <w:t>.</w:t>
      </w:r>
      <w:r w:rsidR="00D37BB8" w:rsidRPr="00906A49">
        <w:rPr>
          <w:rFonts w:ascii="Arial" w:hAnsi="Arial" w:cs="Arial"/>
          <w:sz w:val="24"/>
          <w:szCs w:val="24"/>
        </w:rPr>
        <w:t xml:space="preserve"> This will include data sharing policies </w:t>
      </w:r>
      <w:r w:rsidR="00187BF2">
        <w:rPr>
          <w:rFonts w:ascii="Arial" w:hAnsi="Arial" w:cs="Arial"/>
          <w:sz w:val="24"/>
          <w:szCs w:val="24"/>
        </w:rPr>
        <w:t xml:space="preserve">by </w:t>
      </w:r>
      <w:r w:rsidR="00D37BB8" w:rsidRPr="00906A49">
        <w:rPr>
          <w:rFonts w:ascii="Arial" w:hAnsi="Arial" w:cs="Arial"/>
          <w:sz w:val="24"/>
          <w:szCs w:val="24"/>
        </w:rPr>
        <w:t>various stakeholders in data sharing</w:t>
      </w:r>
      <w:r w:rsidR="00187BF2">
        <w:rPr>
          <w:rFonts w:ascii="Arial" w:hAnsi="Arial" w:cs="Arial"/>
          <w:sz w:val="24"/>
          <w:szCs w:val="24"/>
        </w:rPr>
        <w:t xml:space="preserve"> that sit at different stages in the life cycle of clinical trials</w:t>
      </w:r>
      <w:r w:rsidR="00D37BB8" w:rsidRPr="00906A49">
        <w:rPr>
          <w:rFonts w:ascii="Arial" w:hAnsi="Arial" w:cs="Arial"/>
          <w:sz w:val="24"/>
          <w:szCs w:val="24"/>
        </w:rPr>
        <w:t xml:space="preserve">. </w:t>
      </w:r>
    </w:p>
    <w:p w14:paraId="7D9AEE86" w14:textId="0B1AA943" w:rsidR="00DA7EC6" w:rsidRDefault="00DA7EC6" w:rsidP="00906A49">
      <w:pPr>
        <w:spacing w:after="0" w:line="240" w:lineRule="auto"/>
        <w:rPr>
          <w:rFonts w:ascii="Arial" w:hAnsi="Arial" w:cs="Arial"/>
          <w:sz w:val="24"/>
          <w:szCs w:val="24"/>
        </w:rPr>
      </w:pPr>
    </w:p>
    <w:p w14:paraId="18DC38D9" w14:textId="537DAE92" w:rsidR="00E83165" w:rsidRPr="00906A49" w:rsidRDefault="00E83165" w:rsidP="00906A49">
      <w:pPr>
        <w:spacing w:after="0" w:line="240" w:lineRule="auto"/>
        <w:rPr>
          <w:rFonts w:ascii="Arial" w:hAnsi="Arial" w:cs="Arial"/>
          <w:sz w:val="24"/>
          <w:szCs w:val="24"/>
        </w:rPr>
      </w:pPr>
      <w:r w:rsidRPr="00906A49">
        <w:rPr>
          <w:rFonts w:ascii="Arial" w:hAnsi="Arial" w:cs="Arial"/>
          <w:b/>
          <w:bCs/>
          <w:sz w:val="24"/>
          <w:szCs w:val="24"/>
        </w:rPr>
        <w:t>METHODS</w:t>
      </w:r>
    </w:p>
    <w:p w14:paraId="76F54213" w14:textId="77777777" w:rsidR="00530224" w:rsidRPr="00906A49" w:rsidRDefault="00530224" w:rsidP="00530224">
      <w:pPr>
        <w:spacing w:after="0" w:line="240" w:lineRule="auto"/>
        <w:rPr>
          <w:rFonts w:ascii="Arial" w:hAnsi="Arial" w:cs="Arial"/>
          <w:b/>
          <w:bCs/>
          <w:sz w:val="24"/>
          <w:szCs w:val="24"/>
        </w:rPr>
      </w:pPr>
      <w:r w:rsidRPr="00906A49">
        <w:rPr>
          <w:rFonts w:ascii="Arial" w:hAnsi="Arial" w:cs="Arial"/>
          <w:b/>
          <w:bCs/>
          <w:sz w:val="24"/>
          <w:szCs w:val="24"/>
        </w:rPr>
        <w:t>Protocol and registration</w:t>
      </w:r>
    </w:p>
    <w:p w14:paraId="39F4C864" w14:textId="77777777" w:rsidR="00530224" w:rsidRPr="00D31D2A" w:rsidRDefault="00530224" w:rsidP="00530224">
      <w:pPr>
        <w:spacing w:after="0" w:line="240" w:lineRule="auto"/>
        <w:rPr>
          <w:rFonts w:ascii="Arial" w:hAnsi="Arial" w:cs="Arial"/>
          <w:sz w:val="24"/>
          <w:szCs w:val="24"/>
        </w:rPr>
      </w:pPr>
      <w:r w:rsidRPr="00D31D2A">
        <w:rPr>
          <w:rFonts w:ascii="Arial" w:hAnsi="Arial" w:cs="Arial"/>
          <w:sz w:val="24"/>
          <w:szCs w:val="24"/>
        </w:rPr>
        <w:t>The research protocol for this scoping review will be prospectively registered, and thereafter accessible, on the Open Science Framework (OSF) (</w:t>
      </w:r>
      <w:hyperlink r:id="rId11" w:history="1">
        <w:r w:rsidRPr="00D31D2A">
          <w:rPr>
            <w:rStyle w:val="Hyperlink"/>
            <w:rFonts w:ascii="Arial" w:hAnsi="Arial" w:cs="Arial"/>
            <w:sz w:val="24"/>
            <w:szCs w:val="24"/>
          </w:rPr>
          <w:t>https://osf.io/</w:t>
        </w:r>
      </w:hyperlink>
      <w:r w:rsidRPr="00D31D2A">
        <w:rPr>
          <w:rFonts w:ascii="Arial" w:hAnsi="Arial" w:cs="Arial"/>
          <w:sz w:val="24"/>
          <w:szCs w:val="24"/>
        </w:rPr>
        <w:t xml:space="preserve">). Any amendments to the research protocol will be contemporaneously documented on the OSF. </w:t>
      </w:r>
    </w:p>
    <w:p w14:paraId="7DF4BCCB" w14:textId="77777777" w:rsidR="00DF475C" w:rsidRPr="00906A49" w:rsidRDefault="00DF475C" w:rsidP="00DF475C">
      <w:pPr>
        <w:spacing w:after="0" w:line="240" w:lineRule="auto"/>
        <w:rPr>
          <w:rFonts w:ascii="Arial" w:hAnsi="Arial" w:cs="Arial"/>
          <w:sz w:val="24"/>
          <w:szCs w:val="24"/>
        </w:rPr>
      </w:pPr>
    </w:p>
    <w:p w14:paraId="30FBB15B" w14:textId="1B0DAD33" w:rsidR="00DF475C" w:rsidRPr="00906A49" w:rsidRDefault="00DF475C" w:rsidP="00DF475C">
      <w:pPr>
        <w:spacing w:after="0" w:line="240" w:lineRule="auto"/>
        <w:rPr>
          <w:rFonts w:ascii="Arial" w:hAnsi="Arial" w:cs="Arial"/>
          <w:b/>
          <w:bCs/>
          <w:sz w:val="24"/>
          <w:szCs w:val="24"/>
        </w:rPr>
      </w:pPr>
      <w:r w:rsidRPr="00906A49">
        <w:rPr>
          <w:rFonts w:ascii="Arial" w:hAnsi="Arial" w:cs="Arial"/>
          <w:b/>
          <w:bCs/>
          <w:sz w:val="24"/>
          <w:szCs w:val="24"/>
        </w:rPr>
        <w:t>Eligibility criteria</w:t>
      </w:r>
    </w:p>
    <w:p w14:paraId="4D3BEE59" w14:textId="3F27326E" w:rsidR="00DA7EC6" w:rsidRPr="00906A49" w:rsidRDefault="00187BF2" w:rsidP="00906A49">
      <w:pPr>
        <w:spacing w:after="0" w:line="240" w:lineRule="auto"/>
        <w:rPr>
          <w:rFonts w:ascii="Arial" w:hAnsi="Arial" w:cs="Arial"/>
          <w:b/>
          <w:bCs/>
          <w:sz w:val="24"/>
          <w:szCs w:val="24"/>
        </w:rPr>
      </w:pPr>
      <w:r>
        <w:rPr>
          <w:rFonts w:ascii="Arial" w:hAnsi="Arial" w:cs="Arial"/>
          <w:sz w:val="24"/>
          <w:szCs w:val="24"/>
        </w:rPr>
        <w:lastRenderedPageBreak/>
        <w:t xml:space="preserve">We will include </w:t>
      </w:r>
      <w:r w:rsidR="003047A4">
        <w:rPr>
          <w:rFonts w:ascii="Arial" w:hAnsi="Arial" w:cs="Arial"/>
          <w:sz w:val="24"/>
          <w:szCs w:val="24"/>
        </w:rPr>
        <w:t>d</w:t>
      </w:r>
      <w:r w:rsidR="00906A49" w:rsidRPr="00906A49">
        <w:rPr>
          <w:rFonts w:ascii="Arial" w:hAnsi="Arial" w:cs="Arial"/>
          <w:sz w:val="24"/>
          <w:szCs w:val="24"/>
        </w:rPr>
        <w:t xml:space="preserve">ata sharing policies </w:t>
      </w:r>
      <w:r>
        <w:rPr>
          <w:rFonts w:ascii="Arial" w:hAnsi="Arial" w:cs="Arial"/>
          <w:sz w:val="24"/>
          <w:szCs w:val="24"/>
        </w:rPr>
        <w:t>by</w:t>
      </w:r>
      <w:r w:rsidR="00906A49" w:rsidRPr="00906A49">
        <w:rPr>
          <w:rFonts w:ascii="Arial" w:hAnsi="Arial" w:cs="Arial"/>
          <w:sz w:val="24"/>
          <w:szCs w:val="24"/>
        </w:rPr>
        <w:t xml:space="preserve"> various stakeholders in data sharing. These are summarised in </w:t>
      </w:r>
      <w:r w:rsidR="00784F19">
        <w:rPr>
          <w:rFonts w:ascii="Arial" w:hAnsi="Arial" w:cs="Arial"/>
          <w:sz w:val="24"/>
          <w:szCs w:val="24"/>
        </w:rPr>
        <w:t>Figure 1</w:t>
      </w:r>
      <w:r w:rsidR="00906A49" w:rsidRPr="00906A49">
        <w:rPr>
          <w:rFonts w:ascii="Arial" w:hAnsi="Arial" w:cs="Arial"/>
          <w:sz w:val="24"/>
          <w:szCs w:val="24"/>
        </w:rPr>
        <w:t>.</w:t>
      </w:r>
      <w:r w:rsidR="00784F19">
        <w:rPr>
          <w:rFonts w:ascii="Arial" w:hAnsi="Arial" w:cs="Arial"/>
          <w:sz w:val="24"/>
          <w:szCs w:val="24"/>
        </w:rPr>
        <w:br/>
      </w:r>
      <w:r w:rsidR="00784F19">
        <w:rPr>
          <w:rFonts w:ascii="Arial" w:hAnsi="Arial" w:cs="Arial"/>
          <w:b/>
          <w:bCs/>
          <w:sz w:val="24"/>
          <w:szCs w:val="24"/>
        </w:rPr>
        <w:br/>
        <w:t xml:space="preserve">Figure 1. </w:t>
      </w:r>
      <w:r w:rsidR="00784F19" w:rsidRPr="00784F19">
        <w:rPr>
          <w:rFonts w:ascii="Arial" w:hAnsi="Arial" w:cs="Arial"/>
          <w:sz w:val="24"/>
          <w:szCs w:val="24"/>
        </w:rPr>
        <w:t>Data sharing stakeholders</w:t>
      </w:r>
      <w:r w:rsidR="00784F19">
        <w:rPr>
          <w:rFonts w:ascii="Arial" w:hAnsi="Arial" w:cs="Arial"/>
          <w:sz w:val="24"/>
          <w:szCs w:val="24"/>
        </w:rPr>
        <w:t xml:space="preserve"> by clinical trial stage</w:t>
      </w:r>
    </w:p>
    <w:p w14:paraId="081AE873" w14:textId="201D79DE" w:rsidR="00784F19" w:rsidRDefault="00F43F22" w:rsidP="00906A49">
      <w:pPr>
        <w:spacing w:after="0" w:line="240" w:lineRule="auto"/>
        <w:rPr>
          <w:rFonts w:ascii="Arial" w:hAnsi="Arial" w:cs="Arial"/>
          <w:sz w:val="24"/>
          <w:szCs w:val="24"/>
        </w:rPr>
      </w:pPr>
      <w:r>
        <w:rPr>
          <w:noProof/>
        </w:rPr>
        <w:drawing>
          <wp:inline distT="0" distB="0" distL="0" distR="0" wp14:anchorId="5D69FCF2" wp14:editId="45ECA85A">
            <wp:extent cx="1854271" cy="34432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678" r="35021"/>
                    <a:stretch/>
                  </pic:blipFill>
                  <pic:spPr bwMode="auto">
                    <a:xfrm>
                      <a:off x="0" y="0"/>
                      <a:ext cx="1854461" cy="3443605"/>
                    </a:xfrm>
                    <a:prstGeom prst="rect">
                      <a:avLst/>
                    </a:prstGeom>
                    <a:noFill/>
                    <a:ln>
                      <a:noFill/>
                    </a:ln>
                    <a:extLst>
                      <a:ext uri="{53640926-AAD7-44D8-BBD7-CCE9431645EC}">
                        <a14:shadowObscured xmlns:a14="http://schemas.microsoft.com/office/drawing/2010/main"/>
                      </a:ext>
                    </a:extLst>
                  </pic:spPr>
                </pic:pic>
              </a:graphicData>
            </a:graphic>
          </wp:inline>
        </w:drawing>
      </w:r>
    </w:p>
    <w:p w14:paraId="37ECD4E4" w14:textId="713C8125" w:rsidR="00784F19" w:rsidRDefault="00784F19" w:rsidP="00906A49">
      <w:pPr>
        <w:spacing w:after="0" w:line="240" w:lineRule="auto"/>
        <w:rPr>
          <w:rFonts w:ascii="Arial" w:hAnsi="Arial" w:cs="Arial"/>
          <w:sz w:val="24"/>
          <w:szCs w:val="24"/>
        </w:rPr>
      </w:pPr>
    </w:p>
    <w:p w14:paraId="621E673E" w14:textId="1BB7DECF" w:rsidR="00784F19" w:rsidRDefault="00784F19" w:rsidP="00906A49">
      <w:pPr>
        <w:spacing w:after="0" w:line="240" w:lineRule="auto"/>
        <w:rPr>
          <w:rFonts w:ascii="Arial" w:hAnsi="Arial" w:cs="Arial"/>
          <w:sz w:val="24"/>
          <w:szCs w:val="24"/>
        </w:rPr>
      </w:pPr>
    </w:p>
    <w:p w14:paraId="115369DB" w14:textId="77777777" w:rsidR="00784F19" w:rsidRDefault="00784F19" w:rsidP="00906A49">
      <w:pPr>
        <w:spacing w:after="0" w:line="240" w:lineRule="auto"/>
        <w:rPr>
          <w:rFonts w:ascii="Arial" w:hAnsi="Arial" w:cs="Arial"/>
          <w:sz w:val="24"/>
          <w:szCs w:val="24"/>
        </w:rPr>
      </w:pPr>
    </w:p>
    <w:p w14:paraId="4AAEA0D7" w14:textId="586264A1" w:rsidR="00DA7EC6" w:rsidRPr="00906A49" w:rsidRDefault="00DA7EC6" w:rsidP="00906A49">
      <w:pPr>
        <w:spacing w:after="0" w:line="240" w:lineRule="auto"/>
        <w:rPr>
          <w:rFonts w:ascii="Arial" w:hAnsi="Arial" w:cs="Arial"/>
          <w:sz w:val="24"/>
          <w:szCs w:val="24"/>
        </w:rPr>
      </w:pPr>
    </w:p>
    <w:p w14:paraId="7A435F73" w14:textId="1BEC24D8" w:rsidR="00E868C2" w:rsidRDefault="00E868C2" w:rsidP="00906A49">
      <w:pPr>
        <w:spacing w:after="0" w:line="240" w:lineRule="auto"/>
        <w:rPr>
          <w:rFonts w:ascii="Arial" w:hAnsi="Arial" w:cs="Arial"/>
          <w:b/>
          <w:bCs/>
          <w:sz w:val="24"/>
          <w:szCs w:val="24"/>
        </w:rPr>
      </w:pPr>
    </w:p>
    <w:p w14:paraId="4D4E2365" w14:textId="34490CB9" w:rsidR="00784F19" w:rsidRDefault="00784F19" w:rsidP="00906A49">
      <w:pPr>
        <w:spacing w:after="0" w:line="240" w:lineRule="auto"/>
        <w:rPr>
          <w:rFonts w:ascii="Arial" w:hAnsi="Arial" w:cs="Arial"/>
          <w:b/>
          <w:bCs/>
          <w:sz w:val="24"/>
          <w:szCs w:val="24"/>
        </w:rPr>
      </w:pPr>
    </w:p>
    <w:p w14:paraId="7179EB39" w14:textId="6D41D7A0" w:rsidR="00784F19" w:rsidRDefault="00784F19" w:rsidP="00906A49">
      <w:pPr>
        <w:spacing w:after="0" w:line="240" w:lineRule="auto"/>
        <w:rPr>
          <w:rFonts w:ascii="Arial" w:hAnsi="Arial" w:cs="Arial"/>
          <w:b/>
          <w:bCs/>
          <w:sz w:val="24"/>
          <w:szCs w:val="24"/>
        </w:rPr>
      </w:pPr>
    </w:p>
    <w:p w14:paraId="11FA00F3" w14:textId="3F032C70" w:rsidR="00784F19" w:rsidRDefault="00784F19" w:rsidP="00906A49">
      <w:pPr>
        <w:spacing w:after="0" w:line="240" w:lineRule="auto"/>
        <w:rPr>
          <w:rFonts w:ascii="Arial" w:hAnsi="Arial" w:cs="Arial"/>
          <w:b/>
          <w:bCs/>
          <w:sz w:val="24"/>
          <w:szCs w:val="24"/>
        </w:rPr>
      </w:pPr>
    </w:p>
    <w:p w14:paraId="77CCAD6F" w14:textId="022678FC" w:rsidR="00784F19" w:rsidRDefault="00784F19" w:rsidP="00906A49">
      <w:pPr>
        <w:spacing w:after="0" w:line="240" w:lineRule="auto"/>
        <w:rPr>
          <w:rFonts w:ascii="Arial" w:hAnsi="Arial" w:cs="Arial"/>
          <w:b/>
          <w:bCs/>
          <w:sz w:val="24"/>
          <w:szCs w:val="24"/>
        </w:rPr>
      </w:pPr>
    </w:p>
    <w:p w14:paraId="18FC0031" w14:textId="16A00477" w:rsidR="00784F19" w:rsidRDefault="00784F19" w:rsidP="00906A49">
      <w:pPr>
        <w:spacing w:after="0" w:line="240" w:lineRule="auto"/>
        <w:rPr>
          <w:rFonts w:ascii="Arial" w:hAnsi="Arial" w:cs="Arial"/>
          <w:b/>
          <w:bCs/>
          <w:sz w:val="24"/>
          <w:szCs w:val="24"/>
        </w:rPr>
      </w:pPr>
    </w:p>
    <w:p w14:paraId="13D7F73D" w14:textId="5F34A6DD" w:rsidR="00784F19" w:rsidRDefault="00784F19" w:rsidP="00906A49">
      <w:pPr>
        <w:spacing w:after="0" w:line="240" w:lineRule="auto"/>
        <w:rPr>
          <w:rFonts w:ascii="Arial" w:hAnsi="Arial" w:cs="Arial"/>
          <w:b/>
          <w:bCs/>
          <w:sz w:val="24"/>
          <w:szCs w:val="24"/>
        </w:rPr>
      </w:pPr>
    </w:p>
    <w:p w14:paraId="01F265F9" w14:textId="4B3EB455" w:rsidR="00784F19" w:rsidRDefault="00784F19" w:rsidP="00906A49">
      <w:pPr>
        <w:spacing w:after="0" w:line="240" w:lineRule="auto"/>
        <w:rPr>
          <w:rFonts w:ascii="Arial" w:hAnsi="Arial" w:cs="Arial"/>
          <w:b/>
          <w:bCs/>
          <w:sz w:val="24"/>
          <w:szCs w:val="24"/>
        </w:rPr>
      </w:pPr>
    </w:p>
    <w:p w14:paraId="3F990789" w14:textId="6CC2D767" w:rsidR="00784F19" w:rsidRDefault="00784F19" w:rsidP="00906A49">
      <w:pPr>
        <w:spacing w:after="0" w:line="240" w:lineRule="auto"/>
        <w:rPr>
          <w:rFonts w:ascii="Arial" w:hAnsi="Arial" w:cs="Arial"/>
          <w:b/>
          <w:bCs/>
          <w:sz w:val="24"/>
          <w:szCs w:val="24"/>
        </w:rPr>
      </w:pPr>
    </w:p>
    <w:p w14:paraId="09CE72F2" w14:textId="501C7060" w:rsidR="00784F19" w:rsidRDefault="00784F19" w:rsidP="00906A49">
      <w:pPr>
        <w:spacing w:after="0" w:line="240" w:lineRule="auto"/>
        <w:rPr>
          <w:rFonts w:ascii="Arial" w:hAnsi="Arial" w:cs="Arial"/>
          <w:b/>
          <w:bCs/>
          <w:sz w:val="24"/>
          <w:szCs w:val="24"/>
        </w:rPr>
      </w:pPr>
    </w:p>
    <w:p w14:paraId="6E0FF122" w14:textId="74A29285" w:rsidR="00784F19" w:rsidRDefault="00784F19" w:rsidP="00906A49">
      <w:pPr>
        <w:spacing w:after="0" w:line="240" w:lineRule="auto"/>
        <w:rPr>
          <w:rFonts w:ascii="Arial" w:hAnsi="Arial" w:cs="Arial"/>
          <w:b/>
          <w:bCs/>
          <w:sz w:val="24"/>
          <w:szCs w:val="24"/>
        </w:rPr>
      </w:pPr>
    </w:p>
    <w:p w14:paraId="1BDBEB2F" w14:textId="5EDA2F15" w:rsidR="00784F19" w:rsidRDefault="00784F19" w:rsidP="00906A49">
      <w:pPr>
        <w:spacing w:after="0" w:line="240" w:lineRule="auto"/>
        <w:rPr>
          <w:rFonts w:ascii="Arial" w:hAnsi="Arial" w:cs="Arial"/>
          <w:b/>
          <w:bCs/>
          <w:sz w:val="24"/>
          <w:szCs w:val="24"/>
        </w:rPr>
      </w:pPr>
    </w:p>
    <w:p w14:paraId="734D1DA1" w14:textId="7076A3FE" w:rsidR="00784F19" w:rsidRDefault="00784F19" w:rsidP="00906A49">
      <w:pPr>
        <w:spacing w:after="0" w:line="240" w:lineRule="auto"/>
        <w:rPr>
          <w:rFonts w:ascii="Arial" w:hAnsi="Arial" w:cs="Arial"/>
          <w:b/>
          <w:bCs/>
          <w:sz w:val="24"/>
          <w:szCs w:val="24"/>
        </w:rPr>
      </w:pPr>
    </w:p>
    <w:p w14:paraId="127E46E1" w14:textId="1171E61B" w:rsidR="00784F19" w:rsidRDefault="00784F19" w:rsidP="00906A49">
      <w:pPr>
        <w:spacing w:after="0" w:line="240" w:lineRule="auto"/>
        <w:rPr>
          <w:rFonts w:ascii="Arial" w:hAnsi="Arial" w:cs="Arial"/>
          <w:b/>
          <w:bCs/>
          <w:sz w:val="24"/>
          <w:szCs w:val="24"/>
        </w:rPr>
      </w:pPr>
    </w:p>
    <w:p w14:paraId="59954E68" w14:textId="4FEDD940" w:rsidR="00784F19" w:rsidRDefault="00784F19" w:rsidP="00906A49">
      <w:pPr>
        <w:spacing w:after="0" w:line="240" w:lineRule="auto"/>
        <w:rPr>
          <w:rFonts w:ascii="Arial" w:hAnsi="Arial" w:cs="Arial"/>
          <w:b/>
          <w:bCs/>
          <w:sz w:val="24"/>
          <w:szCs w:val="24"/>
        </w:rPr>
      </w:pPr>
    </w:p>
    <w:p w14:paraId="72B4548C" w14:textId="77777777" w:rsidR="00784F19" w:rsidRDefault="00784F19" w:rsidP="00906A49">
      <w:pPr>
        <w:spacing w:after="0" w:line="240" w:lineRule="auto"/>
        <w:rPr>
          <w:rFonts w:ascii="Arial" w:hAnsi="Arial" w:cs="Arial"/>
          <w:b/>
          <w:bCs/>
          <w:sz w:val="24"/>
          <w:szCs w:val="24"/>
        </w:rPr>
      </w:pPr>
    </w:p>
    <w:p w14:paraId="486AE17A" w14:textId="7030DAAF" w:rsidR="00650D14" w:rsidRDefault="00906A49" w:rsidP="00190CCF">
      <w:pPr>
        <w:spacing w:line="240" w:lineRule="auto"/>
        <w:rPr>
          <w:rFonts w:ascii="Arial" w:hAnsi="Arial" w:cs="Arial"/>
          <w:sz w:val="24"/>
          <w:szCs w:val="24"/>
        </w:rPr>
      </w:pPr>
      <w:r w:rsidRPr="00CA5BC4">
        <w:rPr>
          <w:rFonts w:ascii="Arial" w:hAnsi="Arial" w:cs="Arial"/>
          <w:i/>
          <w:iCs/>
          <w:sz w:val="24"/>
          <w:szCs w:val="24"/>
        </w:rPr>
        <w:t>Health research funders</w:t>
      </w:r>
      <w:r w:rsidRPr="00906A49">
        <w:rPr>
          <w:rFonts w:ascii="Arial" w:hAnsi="Arial" w:cs="Arial"/>
          <w:sz w:val="24"/>
          <w:szCs w:val="24"/>
        </w:rPr>
        <w:br/>
      </w:r>
      <w:r w:rsidR="00B179C1">
        <w:rPr>
          <w:rFonts w:ascii="Arial" w:hAnsi="Arial" w:cs="Arial"/>
          <w:sz w:val="24"/>
          <w:szCs w:val="24"/>
        </w:rPr>
        <w:t>Data sharing policies by health research funders which require data sharing have a large effect on facilitating data sharing and are associated with a high degree of compliance.</w:t>
      </w:r>
      <w:r w:rsidR="00B179C1">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B179C1">
        <w:rPr>
          <w:rFonts w:ascii="Arial" w:hAnsi="Arial" w:cs="Arial"/>
          <w:sz w:val="24"/>
          <w:szCs w:val="24"/>
        </w:rPr>
      </w:r>
      <w:r w:rsidR="00B179C1">
        <w:rPr>
          <w:rFonts w:ascii="Arial" w:hAnsi="Arial" w:cs="Arial"/>
          <w:sz w:val="24"/>
          <w:szCs w:val="24"/>
        </w:rPr>
        <w:fldChar w:fldCharType="separate"/>
      </w:r>
      <w:r w:rsidR="00AD1D0B">
        <w:rPr>
          <w:rFonts w:ascii="Arial" w:hAnsi="Arial" w:cs="Arial"/>
          <w:noProof/>
          <w:sz w:val="24"/>
          <w:szCs w:val="24"/>
        </w:rPr>
        <w:t>(9)</w:t>
      </w:r>
      <w:r w:rsidR="00B179C1">
        <w:rPr>
          <w:rFonts w:ascii="Arial" w:hAnsi="Arial" w:cs="Arial"/>
          <w:sz w:val="24"/>
          <w:szCs w:val="24"/>
        </w:rPr>
        <w:fldChar w:fldCharType="end"/>
      </w:r>
      <w:r w:rsidR="00B179C1">
        <w:rPr>
          <w:rFonts w:ascii="Arial" w:hAnsi="Arial" w:cs="Arial"/>
          <w:sz w:val="24"/>
          <w:szCs w:val="24"/>
        </w:rPr>
        <w:t xml:space="preserve"> </w:t>
      </w:r>
      <w:r w:rsidR="00AB33C7">
        <w:rPr>
          <w:rFonts w:ascii="Arial" w:hAnsi="Arial" w:cs="Arial"/>
          <w:sz w:val="24"/>
          <w:szCs w:val="24"/>
        </w:rPr>
        <w:t xml:space="preserve">Health research funders </w:t>
      </w:r>
      <w:r w:rsidR="0083648A">
        <w:rPr>
          <w:rFonts w:ascii="Arial" w:hAnsi="Arial" w:cs="Arial"/>
          <w:sz w:val="24"/>
          <w:szCs w:val="24"/>
        </w:rPr>
        <w:t>which</w:t>
      </w:r>
      <w:r w:rsidR="00AB33C7">
        <w:rPr>
          <w:rFonts w:ascii="Arial" w:hAnsi="Arial" w:cs="Arial"/>
          <w:sz w:val="24"/>
          <w:szCs w:val="24"/>
        </w:rPr>
        <w:t xml:space="preserve"> require data from health research they fund to be shared would minimise research waste and maximise research utility. They would minimise research waste by preventing duplication of data collection activities (especially those which are large, expensive, resource intensive, or nonreplicable)</w:t>
      </w:r>
      <w:r w:rsidR="0083648A">
        <w:rPr>
          <w:rFonts w:ascii="Arial" w:hAnsi="Arial" w:cs="Arial"/>
          <w:sz w:val="24"/>
          <w:szCs w:val="24"/>
        </w:rPr>
        <w:t xml:space="preserve">, and </w:t>
      </w:r>
      <w:r w:rsidR="00AB33C7">
        <w:rPr>
          <w:rFonts w:ascii="Arial" w:hAnsi="Arial" w:cs="Arial"/>
          <w:sz w:val="24"/>
          <w:szCs w:val="24"/>
        </w:rPr>
        <w:t xml:space="preserve">maximise research utility by </w:t>
      </w:r>
      <w:r w:rsidR="00DB1CC5" w:rsidRPr="00906A49">
        <w:rPr>
          <w:rFonts w:ascii="Arial" w:hAnsi="Arial" w:cs="Arial"/>
          <w:sz w:val="24"/>
          <w:szCs w:val="24"/>
        </w:rPr>
        <w:t>supporting timely secondary use of data</w:t>
      </w:r>
      <w:r w:rsidR="00DB1CC5">
        <w:rPr>
          <w:rFonts w:ascii="Arial" w:hAnsi="Arial" w:cs="Arial"/>
          <w:sz w:val="24"/>
          <w:szCs w:val="24"/>
        </w:rPr>
        <w:t xml:space="preserve"> </w:t>
      </w:r>
      <w:r w:rsidR="007321EA">
        <w:rPr>
          <w:rFonts w:ascii="Arial" w:hAnsi="Arial" w:cs="Arial"/>
          <w:sz w:val="24"/>
          <w:szCs w:val="24"/>
        </w:rPr>
        <w:t xml:space="preserve">(i.e., prospectively allocating sufficient </w:t>
      </w:r>
      <w:r w:rsidR="007321EA">
        <w:rPr>
          <w:rFonts w:ascii="Arial" w:hAnsi="Arial" w:cs="Arial"/>
          <w:sz w:val="24"/>
          <w:szCs w:val="24"/>
        </w:rPr>
        <w:lastRenderedPageBreak/>
        <w:t xml:space="preserve">resources to data sharing activities) </w:t>
      </w:r>
      <w:r w:rsidR="00DB1CC5">
        <w:rPr>
          <w:rFonts w:ascii="Arial" w:hAnsi="Arial" w:cs="Arial"/>
          <w:sz w:val="24"/>
          <w:szCs w:val="24"/>
        </w:rPr>
        <w:t>and prospectively planned management</w:t>
      </w:r>
      <w:r w:rsidR="00A768AC">
        <w:rPr>
          <w:rFonts w:ascii="Arial" w:hAnsi="Arial" w:cs="Arial"/>
          <w:sz w:val="24"/>
          <w:szCs w:val="24"/>
        </w:rPr>
        <w:t xml:space="preserve"> (e.g. collection</w:t>
      </w:r>
      <w:r w:rsidR="0051419E">
        <w:rPr>
          <w:rFonts w:ascii="Arial" w:hAnsi="Arial" w:cs="Arial"/>
          <w:sz w:val="24"/>
          <w:szCs w:val="24"/>
        </w:rPr>
        <w:t xml:space="preserve">, </w:t>
      </w:r>
      <w:r w:rsidR="00A768AC">
        <w:rPr>
          <w:rFonts w:ascii="Arial" w:hAnsi="Arial" w:cs="Arial"/>
          <w:sz w:val="24"/>
          <w:szCs w:val="24"/>
        </w:rPr>
        <w:t>curation</w:t>
      </w:r>
      <w:r w:rsidR="0051419E">
        <w:rPr>
          <w:rFonts w:ascii="Arial" w:hAnsi="Arial" w:cs="Arial"/>
          <w:sz w:val="24"/>
          <w:szCs w:val="24"/>
        </w:rPr>
        <w:t xml:space="preserve"> and storage</w:t>
      </w:r>
      <w:r w:rsidR="00A768AC">
        <w:rPr>
          <w:rFonts w:ascii="Arial" w:hAnsi="Arial" w:cs="Arial"/>
          <w:sz w:val="24"/>
          <w:szCs w:val="24"/>
        </w:rPr>
        <w:t>)</w:t>
      </w:r>
      <w:r w:rsidR="00DB1CC5">
        <w:rPr>
          <w:rFonts w:ascii="Arial" w:hAnsi="Arial" w:cs="Arial"/>
          <w:sz w:val="24"/>
          <w:szCs w:val="24"/>
        </w:rPr>
        <w:t xml:space="preserve"> of data.</w:t>
      </w:r>
      <w:r w:rsidR="002C64EF">
        <w:rPr>
          <w:rFonts w:ascii="Arial" w:hAnsi="Arial" w:cs="Arial"/>
          <w:sz w:val="24"/>
          <w:szCs w:val="24"/>
        </w:rPr>
        <w:br/>
      </w:r>
      <w:r w:rsidR="002C64EF">
        <w:rPr>
          <w:rFonts w:ascii="Arial" w:hAnsi="Arial" w:cs="Arial"/>
          <w:sz w:val="24"/>
          <w:szCs w:val="24"/>
        </w:rPr>
        <w:br/>
      </w:r>
      <w:r w:rsidR="00996B12">
        <w:rPr>
          <w:rFonts w:ascii="Arial" w:hAnsi="Arial" w:cs="Arial"/>
          <w:sz w:val="24"/>
          <w:szCs w:val="24"/>
        </w:rPr>
        <w:t xml:space="preserve">A cross-sectional study of the data sharing policies of commercial and non-commercial funders </w:t>
      </w:r>
      <w:r w:rsidR="007573A5">
        <w:rPr>
          <w:rFonts w:ascii="Arial" w:hAnsi="Arial" w:cs="Arial"/>
          <w:sz w:val="24"/>
          <w:szCs w:val="24"/>
        </w:rPr>
        <w:t xml:space="preserve">found that only 38% of non-commercial funders had a data sharing policy (of which 60% </w:t>
      </w:r>
      <w:r w:rsidR="00137B55">
        <w:rPr>
          <w:rFonts w:ascii="Arial" w:hAnsi="Arial" w:cs="Arial"/>
          <w:sz w:val="24"/>
          <w:szCs w:val="24"/>
        </w:rPr>
        <w:t>encouraged</w:t>
      </w:r>
      <w:r w:rsidR="007573A5">
        <w:rPr>
          <w:rFonts w:ascii="Arial" w:hAnsi="Arial" w:cs="Arial"/>
          <w:sz w:val="24"/>
          <w:szCs w:val="24"/>
        </w:rPr>
        <w:t xml:space="preserve"> data sharing and 40% </w:t>
      </w:r>
      <w:r w:rsidR="00137B55">
        <w:rPr>
          <w:rFonts w:ascii="Arial" w:hAnsi="Arial" w:cs="Arial"/>
          <w:sz w:val="24"/>
          <w:szCs w:val="24"/>
        </w:rPr>
        <w:t>mandated</w:t>
      </w:r>
      <w:r w:rsidR="007573A5">
        <w:rPr>
          <w:rFonts w:ascii="Arial" w:hAnsi="Arial" w:cs="Arial"/>
          <w:sz w:val="24"/>
          <w:szCs w:val="24"/>
        </w:rPr>
        <w:t xml:space="preserve"> data sharing)</w:t>
      </w:r>
      <w:r w:rsidR="00D53B71">
        <w:rPr>
          <w:rFonts w:ascii="Arial" w:hAnsi="Arial" w:cs="Arial"/>
          <w:sz w:val="24"/>
          <w:szCs w:val="24"/>
        </w:rPr>
        <w:t xml:space="preserve"> and only 41% of commercial funders had a data sharing policy.</w:t>
      </w:r>
      <w:r w:rsidR="00EF1962">
        <w:rPr>
          <w:rFonts w:ascii="Arial" w:hAnsi="Arial" w:cs="Arial"/>
          <w:sz w:val="24"/>
          <w:szCs w:val="24"/>
        </w:rPr>
        <w:fldChar w:fldCharType="begin">
          <w:fldData xml:space="preserve">PEVuZE5vdGU+PENpdGU+PEF1dGhvcj5HYWJhPC9BdXRob3I+PFllYXI+MjAyMDwvWWVhcj48UmVj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PEVuZE5vdGU+PENpdGU+PEF1dGhvcj5HYWJhPC9BdXRob3I+PFllYXI+MjAyMDwvWWVhcj48UmVj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EF1962">
        <w:rPr>
          <w:rFonts w:ascii="Arial" w:hAnsi="Arial" w:cs="Arial"/>
          <w:sz w:val="24"/>
          <w:szCs w:val="24"/>
        </w:rPr>
      </w:r>
      <w:r w:rsidR="00EF1962">
        <w:rPr>
          <w:rFonts w:ascii="Arial" w:hAnsi="Arial" w:cs="Arial"/>
          <w:sz w:val="24"/>
          <w:szCs w:val="24"/>
        </w:rPr>
        <w:fldChar w:fldCharType="separate"/>
      </w:r>
      <w:r w:rsidR="00AD1D0B">
        <w:rPr>
          <w:rFonts w:ascii="Arial" w:hAnsi="Arial" w:cs="Arial"/>
          <w:noProof/>
          <w:sz w:val="24"/>
          <w:szCs w:val="24"/>
        </w:rPr>
        <w:t>(14)</w:t>
      </w:r>
      <w:r w:rsidR="00EF1962">
        <w:rPr>
          <w:rFonts w:ascii="Arial" w:hAnsi="Arial" w:cs="Arial"/>
          <w:sz w:val="24"/>
          <w:szCs w:val="24"/>
        </w:rPr>
        <w:fldChar w:fldCharType="end"/>
      </w:r>
      <w:r w:rsidR="00415BAD">
        <w:rPr>
          <w:rFonts w:ascii="Arial" w:hAnsi="Arial" w:cs="Arial"/>
          <w:sz w:val="24"/>
          <w:szCs w:val="24"/>
        </w:rPr>
        <w:t xml:space="preserve"> </w:t>
      </w:r>
      <w:r w:rsidR="00B40C55">
        <w:rPr>
          <w:rFonts w:ascii="Arial" w:hAnsi="Arial" w:cs="Arial"/>
          <w:sz w:val="24"/>
          <w:szCs w:val="24"/>
        </w:rPr>
        <w:t>A cross-sectional study of the data sharing policies of clinical trial funders in France found that only 29% had a data sharing policy, of which 89% supported data sharing and 11% mandated data sharing.</w:t>
      </w:r>
      <w:r w:rsidR="00B40C55">
        <w:rPr>
          <w:rFonts w:ascii="Arial" w:hAnsi="Arial" w:cs="Arial"/>
          <w:sz w:val="24"/>
          <w:szCs w:val="24"/>
        </w:rPr>
        <w:fldChar w:fldCharType="begin">
          <w:fldData xml:space="preserve">PEVuZE5vdGU+PENpdGU+PEF1dGhvcj5Sb2xsYW5kbzwvQXV0aG9yPjxZZWFyPjIwMjA8L1llYXI+
PFJlY051bT41ODwvUmVjTnVtPjxEaXNwbGF5VGV4dD4oMjEpPC9EaXNwbGF5VGV4dD48cmVjb3Jk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PEVuZE5vdGU+PENpdGU+PEF1dGhvcj5Sb2xsYW5kbzwvQXV0aG9yPjxZZWFyPjIwMjA8L1llYXI+
PFJlY051bT41ODwvUmVjTnVtPjxEaXNwbGF5VGV4dD4oMjEpPC9EaXNwbGF5VGV4dD48cmVjb3Jk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B40C55">
        <w:rPr>
          <w:rFonts w:ascii="Arial" w:hAnsi="Arial" w:cs="Arial"/>
          <w:sz w:val="24"/>
          <w:szCs w:val="24"/>
        </w:rPr>
      </w:r>
      <w:r w:rsidR="00B40C55">
        <w:rPr>
          <w:rFonts w:ascii="Arial" w:hAnsi="Arial" w:cs="Arial"/>
          <w:sz w:val="24"/>
          <w:szCs w:val="24"/>
        </w:rPr>
        <w:fldChar w:fldCharType="separate"/>
      </w:r>
      <w:r w:rsidR="00AD1D0B">
        <w:rPr>
          <w:rFonts w:ascii="Arial" w:hAnsi="Arial" w:cs="Arial"/>
          <w:noProof/>
          <w:sz w:val="24"/>
          <w:szCs w:val="24"/>
        </w:rPr>
        <w:t>(21)</w:t>
      </w:r>
      <w:r w:rsidR="00B40C55">
        <w:rPr>
          <w:rFonts w:ascii="Arial" w:hAnsi="Arial" w:cs="Arial"/>
          <w:sz w:val="24"/>
          <w:szCs w:val="24"/>
        </w:rPr>
        <w:fldChar w:fldCharType="end"/>
      </w:r>
      <w:r w:rsidR="00B40C55">
        <w:rPr>
          <w:rFonts w:ascii="Arial" w:hAnsi="Arial" w:cs="Arial"/>
          <w:sz w:val="24"/>
          <w:szCs w:val="24"/>
        </w:rPr>
        <w:t xml:space="preserve"> Of clinical trials funders in France with a data sharing policy, </w:t>
      </w:r>
      <w:r w:rsidR="005331AB">
        <w:rPr>
          <w:rFonts w:ascii="Arial" w:hAnsi="Arial" w:cs="Arial"/>
          <w:sz w:val="24"/>
          <w:szCs w:val="24"/>
        </w:rPr>
        <w:t>33% specified the type of data shared and the mode of sharing data</w:t>
      </w:r>
      <w:r w:rsidR="00C030ED">
        <w:rPr>
          <w:rFonts w:ascii="Arial" w:hAnsi="Arial" w:cs="Arial"/>
          <w:sz w:val="24"/>
          <w:szCs w:val="24"/>
        </w:rPr>
        <w:t xml:space="preserve"> but restricted the sharing of data to researchers.</w:t>
      </w:r>
      <w:r w:rsidR="00310C53">
        <w:rPr>
          <w:rFonts w:ascii="Arial" w:hAnsi="Arial" w:cs="Arial"/>
          <w:sz w:val="24"/>
          <w:szCs w:val="24"/>
        </w:rPr>
        <w:fldChar w:fldCharType="begin">
          <w:fldData xml:space="preserve">PEVuZE5vdGU+PENpdGU+PEF1dGhvcj5Sb2xsYW5kbzwvQXV0aG9yPjxZZWFyPjIwMjA8L1llYXI+
PFJlY051bT41ODwvUmVjTnVtPjxEaXNwbGF5VGV4dD4oMjEpPC9EaXNwbGF5VGV4dD48cmVjb3Jk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PEVuZE5vdGU+PENpdGU+PEF1dGhvcj5Sb2xsYW5kbzwvQXV0aG9yPjxZZWFyPjIwMjA8L1llYXI+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310C53">
        <w:rPr>
          <w:rFonts w:ascii="Arial" w:hAnsi="Arial" w:cs="Arial"/>
          <w:sz w:val="24"/>
          <w:szCs w:val="24"/>
        </w:rPr>
      </w:r>
      <w:r w:rsidR="00310C53">
        <w:rPr>
          <w:rFonts w:ascii="Arial" w:hAnsi="Arial" w:cs="Arial"/>
          <w:sz w:val="24"/>
          <w:szCs w:val="24"/>
        </w:rPr>
        <w:fldChar w:fldCharType="separate"/>
      </w:r>
      <w:r w:rsidR="00AD1D0B">
        <w:rPr>
          <w:rFonts w:ascii="Arial" w:hAnsi="Arial" w:cs="Arial"/>
          <w:noProof/>
          <w:sz w:val="24"/>
          <w:szCs w:val="24"/>
        </w:rPr>
        <w:t>(21)</w:t>
      </w:r>
      <w:r w:rsidR="00310C53">
        <w:rPr>
          <w:rFonts w:ascii="Arial" w:hAnsi="Arial" w:cs="Arial"/>
          <w:sz w:val="24"/>
          <w:szCs w:val="24"/>
        </w:rPr>
        <w:fldChar w:fldCharType="end"/>
      </w:r>
      <w:r w:rsidR="00C030ED">
        <w:rPr>
          <w:rFonts w:ascii="Arial" w:hAnsi="Arial" w:cs="Arial"/>
          <w:sz w:val="24"/>
          <w:szCs w:val="24"/>
        </w:rPr>
        <w:t xml:space="preserve"> </w:t>
      </w:r>
      <w:r w:rsidR="00383DE1">
        <w:rPr>
          <w:rFonts w:ascii="Arial" w:hAnsi="Arial" w:cs="Arial"/>
          <w:sz w:val="24"/>
          <w:szCs w:val="24"/>
        </w:rPr>
        <w:t>Another cross-sectional study of life science researchers found that approximately a third of grant reviewers placed no weight on data sharing plans in their reviews.</w:t>
      </w:r>
      <w:r w:rsidR="00383DE1">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383DE1">
        <w:rPr>
          <w:rFonts w:ascii="Arial" w:hAnsi="Arial" w:cs="Arial"/>
          <w:sz w:val="24"/>
          <w:szCs w:val="24"/>
        </w:rPr>
      </w:r>
      <w:r w:rsidR="00383DE1">
        <w:rPr>
          <w:rFonts w:ascii="Arial" w:hAnsi="Arial" w:cs="Arial"/>
          <w:sz w:val="24"/>
          <w:szCs w:val="24"/>
        </w:rPr>
        <w:fldChar w:fldCharType="separate"/>
      </w:r>
      <w:r w:rsidR="00AD1D0B">
        <w:rPr>
          <w:rFonts w:ascii="Arial" w:hAnsi="Arial" w:cs="Arial"/>
          <w:noProof/>
          <w:sz w:val="24"/>
          <w:szCs w:val="24"/>
        </w:rPr>
        <w:t>(9)</w:t>
      </w:r>
      <w:r w:rsidR="00383DE1">
        <w:rPr>
          <w:rFonts w:ascii="Arial" w:hAnsi="Arial" w:cs="Arial"/>
          <w:sz w:val="24"/>
          <w:szCs w:val="24"/>
        </w:rPr>
        <w:fldChar w:fldCharType="end"/>
      </w:r>
      <w:r w:rsidR="0083648A">
        <w:rPr>
          <w:rFonts w:ascii="Arial" w:hAnsi="Arial" w:cs="Arial"/>
          <w:sz w:val="24"/>
          <w:szCs w:val="24"/>
        </w:rPr>
        <w:br/>
      </w:r>
      <w:r w:rsidR="002C08FB">
        <w:rPr>
          <w:rFonts w:ascii="Arial" w:hAnsi="Arial" w:cs="Arial"/>
          <w:sz w:val="24"/>
          <w:szCs w:val="24"/>
        </w:rPr>
        <w:br/>
      </w:r>
      <w:r w:rsidRPr="00906A49">
        <w:rPr>
          <w:rFonts w:ascii="Arial" w:hAnsi="Arial" w:cs="Arial"/>
          <w:sz w:val="24"/>
          <w:szCs w:val="24"/>
        </w:rPr>
        <w:t xml:space="preserve">Health research funders will be </w:t>
      </w:r>
      <w:r w:rsidR="001A1FA5">
        <w:rPr>
          <w:rFonts w:ascii="Arial" w:hAnsi="Arial" w:cs="Arial"/>
          <w:sz w:val="24"/>
          <w:szCs w:val="24"/>
        </w:rPr>
        <w:t>stratified</w:t>
      </w:r>
      <w:r w:rsidRPr="00906A49">
        <w:rPr>
          <w:rFonts w:ascii="Arial" w:hAnsi="Arial" w:cs="Arial"/>
          <w:sz w:val="24"/>
          <w:szCs w:val="24"/>
        </w:rPr>
        <w:t xml:space="preserve"> </w:t>
      </w:r>
      <w:r w:rsidR="00D07D96">
        <w:rPr>
          <w:rFonts w:ascii="Arial" w:hAnsi="Arial" w:cs="Arial"/>
          <w:sz w:val="24"/>
          <w:szCs w:val="24"/>
        </w:rPr>
        <w:t>into public and philanthropic funders, and private funders</w:t>
      </w:r>
      <w:r w:rsidR="00230FCA">
        <w:rPr>
          <w:rFonts w:ascii="Arial" w:hAnsi="Arial" w:cs="Arial"/>
          <w:sz w:val="24"/>
          <w:szCs w:val="24"/>
        </w:rPr>
        <w:t xml:space="preserve">. Public and philanthropic funders will be included </w:t>
      </w:r>
      <w:r w:rsidR="001A1FA5">
        <w:rPr>
          <w:rFonts w:ascii="Arial" w:hAnsi="Arial" w:cs="Arial"/>
          <w:sz w:val="24"/>
          <w:szCs w:val="24"/>
        </w:rPr>
        <w:t>on the basis of their annual health research expenditure as</w:t>
      </w:r>
      <w:r w:rsidR="00E83043">
        <w:rPr>
          <w:rFonts w:ascii="Arial" w:hAnsi="Arial" w:cs="Arial"/>
          <w:sz w:val="24"/>
          <w:szCs w:val="24"/>
        </w:rPr>
        <w:t xml:space="preserve"> identified by </w:t>
      </w:r>
      <w:r w:rsidR="00E83043" w:rsidRPr="00906A49">
        <w:rPr>
          <w:rFonts w:ascii="Arial" w:hAnsi="Arial" w:cs="Arial"/>
          <w:sz w:val="24"/>
          <w:szCs w:val="24"/>
        </w:rPr>
        <w:t>Viergever &amp; Hendriks (2016)</w:t>
      </w:r>
      <w:r w:rsidR="00E83043">
        <w:rPr>
          <w:rFonts w:ascii="Arial" w:hAnsi="Arial" w:cs="Arial"/>
          <w:sz w:val="24"/>
          <w:szCs w:val="24"/>
        </w:rPr>
        <w:fldChar w:fldCharType="begin"/>
      </w:r>
      <w:r w:rsidR="00AD1D0B">
        <w:rPr>
          <w:rFonts w:ascii="Arial" w:hAnsi="Arial" w:cs="Arial"/>
          <w:sz w:val="24"/>
          <w:szCs w:val="24"/>
        </w:rPr>
        <w:instrText xml:space="preserve"> ADDIN EN.CITE &lt;EndNote&gt;&lt;Cite&gt;&lt;Author&gt;Viergever&lt;/Author&gt;&lt;Year&gt;2016&lt;/Year&gt;&lt;RecNum&gt;154&lt;/RecNum&gt;&lt;DisplayText&gt;(22)&lt;/DisplayText&gt;&lt;record&gt;&lt;rec-number&gt;154&lt;/rec-number&gt;&lt;foreign-keys&gt;&lt;key app="EN" db-id="rtsst0v2yfrav3errarvde2k5rxzrr0ssxtx" timestamp="1639887490"&gt;154&lt;/key&gt;&lt;/foreign-keys&gt;&lt;ref-type name="Journal Article"&gt;17&lt;/ref-type&gt;&lt;contributors&gt;&lt;authors&gt;&lt;author&gt;Viergever, Roderik F.&lt;/author&gt;&lt;author&gt;Hendriks, Thom C. C.&lt;/author&gt;&lt;/authors&gt;&lt;/contributors&gt;&lt;titles&gt;&lt;title&gt;The 10 largest public and philanthropic funders of health research in the world: what they fund and how they distribute their funds&lt;/title&gt;&lt;secondary-title&gt;Health Research Policy and Systems&lt;/secondary-title&gt;&lt;/titles&gt;&lt;periodical&gt;&lt;full-title&gt;Health Research Policy and Systems&lt;/full-title&gt;&lt;/periodical&gt;&lt;pages&gt;12&lt;/pages&gt;&lt;volume&gt;14&lt;/volume&gt;&lt;number&gt;1&lt;/number&gt;&lt;dates&gt;&lt;year&gt;2016&lt;/year&gt;&lt;pub-dates&gt;&lt;date&gt;2016/02/18&lt;/date&gt;&lt;/pub-dates&gt;&lt;/dates&gt;&lt;isbn&gt;1478-4505&lt;/isbn&gt;&lt;urls&gt;&lt;related-urls&gt;&lt;url&gt;https://doi.org/10.1186/s12961-015-0074-z&lt;/url&gt;&lt;/related-urls&gt;&lt;/urls&gt;&lt;electronic-resource-num&gt;10.1186/s12961-015-0074-z&lt;/electronic-resource-num&gt;&lt;/record&gt;&lt;/Cite&gt;&lt;/EndNote&gt;</w:instrText>
      </w:r>
      <w:r w:rsidR="00E83043">
        <w:rPr>
          <w:rFonts w:ascii="Arial" w:hAnsi="Arial" w:cs="Arial"/>
          <w:sz w:val="24"/>
          <w:szCs w:val="24"/>
        </w:rPr>
        <w:fldChar w:fldCharType="separate"/>
      </w:r>
      <w:r w:rsidR="00AD1D0B">
        <w:rPr>
          <w:rFonts w:ascii="Arial" w:hAnsi="Arial" w:cs="Arial"/>
          <w:noProof/>
          <w:sz w:val="24"/>
          <w:szCs w:val="24"/>
        </w:rPr>
        <w:t>(22)</w:t>
      </w:r>
      <w:r w:rsidR="00E83043">
        <w:rPr>
          <w:rFonts w:ascii="Arial" w:hAnsi="Arial" w:cs="Arial"/>
          <w:sz w:val="24"/>
          <w:szCs w:val="24"/>
        </w:rPr>
        <w:fldChar w:fldCharType="end"/>
      </w:r>
      <w:r w:rsidR="00E83043">
        <w:rPr>
          <w:rFonts w:ascii="Arial" w:hAnsi="Arial" w:cs="Arial"/>
          <w:sz w:val="24"/>
          <w:szCs w:val="24"/>
        </w:rPr>
        <w:t xml:space="preserve">. An equivalent number of private funders will be included </w:t>
      </w:r>
      <w:r w:rsidR="007F1B65">
        <w:rPr>
          <w:rFonts w:ascii="Arial" w:hAnsi="Arial" w:cs="Arial"/>
          <w:sz w:val="24"/>
          <w:szCs w:val="24"/>
        </w:rPr>
        <w:t xml:space="preserve">on the basis of their annual health industry research and development expenditure </w:t>
      </w:r>
      <w:r w:rsidR="00E83043">
        <w:rPr>
          <w:rFonts w:ascii="Arial" w:hAnsi="Arial" w:cs="Arial"/>
          <w:sz w:val="24"/>
          <w:szCs w:val="24"/>
        </w:rPr>
        <w:t>as identified by the European Union</w:t>
      </w:r>
      <w:r w:rsidR="00E83043" w:rsidRPr="00906A49">
        <w:rPr>
          <w:rFonts w:ascii="Arial" w:hAnsi="Arial" w:cs="Arial"/>
          <w:sz w:val="24"/>
          <w:szCs w:val="24"/>
        </w:rPr>
        <w:t xml:space="preserve"> Industrial </w:t>
      </w:r>
      <w:r w:rsidR="00E83043">
        <w:rPr>
          <w:rFonts w:ascii="Arial" w:hAnsi="Arial" w:cs="Arial"/>
          <w:sz w:val="24"/>
          <w:szCs w:val="24"/>
        </w:rPr>
        <w:t>Research and Development</w:t>
      </w:r>
      <w:r w:rsidR="00E83043" w:rsidRPr="00906A49">
        <w:rPr>
          <w:rFonts w:ascii="Arial" w:hAnsi="Arial" w:cs="Arial"/>
          <w:sz w:val="24"/>
          <w:szCs w:val="24"/>
        </w:rPr>
        <w:t xml:space="preserve"> Investment Scoreboard</w:t>
      </w:r>
      <w:r w:rsidR="00E83043">
        <w:rPr>
          <w:rFonts w:ascii="Arial" w:hAnsi="Arial" w:cs="Arial"/>
          <w:sz w:val="24"/>
          <w:szCs w:val="24"/>
        </w:rPr>
        <w:t xml:space="preserve"> (</w:t>
      </w:r>
      <w:hyperlink r:id="rId13" w:history="1">
        <w:r w:rsidR="00E83043" w:rsidRPr="00A30633">
          <w:rPr>
            <w:rStyle w:val="Hyperlink"/>
            <w:rFonts w:ascii="Arial" w:hAnsi="Arial" w:cs="Arial"/>
            <w:sz w:val="24"/>
            <w:szCs w:val="24"/>
          </w:rPr>
          <w:t>https://iri.jrc.ec.europa.eu/scoreboard/2021-eu-industrial-rd-investment-scoreboard</w:t>
        </w:r>
      </w:hyperlink>
      <w:r w:rsidR="00E83043">
        <w:rPr>
          <w:rFonts w:ascii="Arial" w:hAnsi="Arial" w:cs="Arial"/>
          <w:sz w:val="24"/>
          <w:szCs w:val="24"/>
        </w:rPr>
        <w:t xml:space="preserve">). </w:t>
      </w:r>
      <w:r w:rsidR="00230FCA">
        <w:rPr>
          <w:rFonts w:ascii="Arial" w:hAnsi="Arial" w:cs="Arial"/>
          <w:sz w:val="24"/>
          <w:szCs w:val="24"/>
        </w:rPr>
        <w:t xml:space="preserve">A total of </w:t>
      </w:r>
      <w:r w:rsidR="000C05B6">
        <w:rPr>
          <w:rFonts w:ascii="Arial" w:hAnsi="Arial" w:cs="Arial"/>
          <w:sz w:val="24"/>
          <w:szCs w:val="24"/>
        </w:rPr>
        <w:t>55 major p</w:t>
      </w:r>
      <w:r w:rsidR="000C05B6" w:rsidRPr="00906A49">
        <w:rPr>
          <w:rFonts w:ascii="Arial" w:hAnsi="Arial" w:cs="Arial"/>
          <w:sz w:val="24"/>
          <w:szCs w:val="24"/>
        </w:rPr>
        <w:t xml:space="preserve">ublic and philanthropic funders </w:t>
      </w:r>
      <w:r w:rsidR="00230FCA">
        <w:rPr>
          <w:rFonts w:ascii="Arial" w:hAnsi="Arial" w:cs="Arial"/>
          <w:sz w:val="24"/>
          <w:szCs w:val="24"/>
        </w:rPr>
        <w:t>(</w:t>
      </w:r>
      <w:r w:rsidR="00230FCA" w:rsidRPr="00906A49">
        <w:rPr>
          <w:rFonts w:ascii="Arial" w:hAnsi="Arial" w:cs="Arial"/>
          <w:sz w:val="24"/>
          <w:szCs w:val="24"/>
        </w:rPr>
        <w:t>49 major public national or regional funders</w:t>
      </w:r>
      <w:r w:rsidR="00230FCA">
        <w:rPr>
          <w:rFonts w:ascii="Arial" w:hAnsi="Arial" w:cs="Arial"/>
          <w:sz w:val="24"/>
          <w:szCs w:val="24"/>
        </w:rPr>
        <w:t xml:space="preserve"> and</w:t>
      </w:r>
      <w:r w:rsidR="00230FCA" w:rsidRPr="00906A49">
        <w:rPr>
          <w:rFonts w:ascii="Arial" w:hAnsi="Arial" w:cs="Arial"/>
          <w:sz w:val="24"/>
          <w:szCs w:val="24"/>
        </w:rPr>
        <w:t xml:space="preserve"> 6 major philanthropic funders</w:t>
      </w:r>
      <w:r w:rsidR="00230FCA">
        <w:rPr>
          <w:rFonts w:ascii="Arial" w:hAnsi="Arial" w:cs="Arial"/>
          <w:sz w:val="24"/>
          <w:szCs w:val="24"/>
        </w:rPr>
        <w:t xml:space="preserve">), and 55 major private funders (44 pharmaceutical and biotechnology companies and 11 health care equipment and services companies) </w:t>
      </w:r>
      <w:r w:rsidR="00E83043">
        <w:rPr>
          <w:rFonts w:ascii="Arial" w:hAnsi="Arial" w:cs="Arial"/>
          <w:sz w:val="24"/>
          <w:szCs w:val="24"/>
        </w:rPr>
        <w:t>were</w:t>
      </w:r>
      <w:r w:rsidR="00230FCA">
        <w:rPr>
          <w:rFonts w:ascii="Arial" w:hAnsi="Arial" w:cs="Arial"/>
          <w:sz w:val="24"/>
          <w:szCs w:val="24"/>
        </w:rPr>
        <w:t xml:space="preserve"> included. </w:t>
      </w:r>
      <w:r w:rsidR="00230FCA">
        <w:rPr>
          <w:rFonts w:ascii="Arial" w:hAnsi="Arial" w:cs="Arial"/>
          <w:sz w:val="24"/>
          <w:szCs w:val="24"/>
        </w:rPr>
        <w:br/>
      </w:r>
      <w:r w:rsidR="00230FCA">
        <w:rPr>
          <w:rFonts w:ascii="Arial" w:hAnsi="Arial" w:cs="Arial"/>
          <w:sz w:val="24"/>
          <w:szCs w:val="24"/>
        </w:rPr>
        <w:br/>
      </w:r>
      <w:r w:rsidR="00D07D96">
        <w:rPr>
          <w:rFonts w:ascii="Arial" w:hAnsi="Arial" w:cs="Arial"/>
          <w:sz w:val="24"/>
          <w:szCs w:val="24"/>
        </w:rPr>
        <w:t>The type of data (e.g., health-related, research, genetic and genomic, biobank, scientific publications, public health, clinical trial, proteomic or other) and country of funders will be collected.</w:t>
      </w:r>
      <w:r w:rsidR="00650D14">
        <w:rPr>
          <w:rFonts w:ascii="Arial" w:hAnsi="Arial" w:cs="Arial"/>
          <w:sz w:val="24"/>
          <w:szCs w:val="24"/>
        </w:rPr>
        <w:br/>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left w:w="57" w:type="dxa"/>
          <w:right w:w="57" w:type="dxa"/>
        </w:tblCellMar>
        <w:tblLook w:val="04A0" w:firstRow="1" w:lastRow="0" w:firstColumn="1" w:lastColumn="0" w:noHBand="0" w:noVBand="1"/>
      </w:tblPr>
      <w:tblGrid>
        <w:gridCol w:w="1900"/>
        <w:gridCol w:w="5670"/>
        <w:gridCol w:w="2182"/>
      </w:tblGrid>
      <w:tr w:rsidR="00650D14" w:rsidRPr="00B12704" w14:paraId="51C77B0C" w14:textId="77777777" w:rsidTr="00A42927">
        <w:tc>
          <w:tcPr>
            <w:tcW w:w="9752" w:type="dxa"/>
            <w:gridSpan w:val="3"/>
            <w:tcBorders>
              <w:top w:val="nil"/>
              <w:bottom w:val="single" w:sz="12" w:space="0" w:color="auto"/>
            </w:tcBorders>
          </w:tcPr>
          <w:p w14:paraId="1FCB3546" w14:textId="230D6263" w:rsidR="00650D14" w:rsidRPr="00B12704" w:rsidRDefault="00650D14" w:rsidP="00190CCF">
            <w:pPr>
              <w:rPr>
                <w:rFonts w:ascii="Arial" w:hAnsi="Arial" w:cs="Arial"/>
                <w:b/>
                <w:bCs/>
                <w:sz w:val="24"/>
                <w:szCs w:val="24"/>
              </w:rPr>
            </w:pPr>
            <w:r w:rsidRPr="00B12704">
              <w:rPr>
                <w:rFonts w:ascii="Arial" w:hAnsi="Arial" w:cs="Arial"/>
                <w:b/>
                <w:bCs/>
                <w:sz w:val="24"/>
                <w:szCs w:val="24"/>
              </w:rPr>
              <w:t>Major health researcher funders</w:t>
            </w:r>
          </w:p>
        </w:tc>
      </w:tr>
      <w:tr w:rsidR="00650D14" w:rsidRPr="00B12704" w14:paraId="3CA627FE" w14:textId="77777777" w:rsidTr="00A42927">
        <w:tc>
          <w:tcPr>
            <w:tcW w:w="1900" w:type="dxa"/>
            <w:tcBorders>
              <w:top w:val="single" w:sz="12" w:space="0" w:color="auto"/>
              <w:bottom w:val="single" w:sz="12" w:space="0" w:color="auto"/>
            </w:tcBorders>
          </w:tcPr>
          <w:p w14:paraId="6CC8532C" w14:textId="65789425" w:rsidR="00650D14" w:rsidRPr="00B12704" w:rsidRDefault="00650D14" w:rsidP="00190CCF">
            <w:pPr>
              <w:rPr>
                <w:rFonts w:ascii="Arial" w:hAnsi="Arial" w:cs="Arial"/>
                <w:b/>
                <w:bCs/>
                <w:sz w:val="24"/>
                <w:szCs w:val="24"/>
              </w:rPr>
            </w:pPr>
            <w:r w:rsidRPr="00B12704">
              <w:rPr>
                <w:rFonts w:ascii="Arial" w:hAnsi="Arial" w:cs="Arial"/>
                <w:b/>
                <w:bCs/>
                <w:sz w:val="24"/>
                <w:szCs w:val="24"/>
              </w:rPr>
              <w:t>Type of funder</w:t>
            </w:r>
          </w:p>
        </w:tc>
        <w:tc>
          <w:tcPr>
            <w:tcW w:w="5670" w:type="dxa"/>
            <w:tcBorders>
              <w:top w:val="single" w:sz="12" w:space="0" w:color="auto"/>
              <w:bottom w:val="single" w:sz="12" w:space="0" w:color="auto"/>
            </w:tcBorders>
          </w:tcPr>
          <w:p w14:paraId="5C2BBAB1" w14:textId="290F3EE8" w:rsidR="00650D14" w:rsidRPr="00B12704" w:rsidRDefault="00650D14" w:rsidP="00190CCF">
            <w:pPr>
              <w:rPr>
                <w:rFonts w:ascii="Arial" w:hAnsi="Arial" w:cs="Arial"/>
                <w:b/>
                <w:bCs/>
                <w:sz w:val="24"/>
                <w:szCs w:val="24"/>
              </w:rPr>
            </w:pPr>
            <w:r w:rsidRPr="00B12704">
              <w:rPr>
                <w:rFonts w:ascii="Arial" w:hAnsi="Arial" w:cs="Arial"/>
                <w:b/>
                <w:bCs/>
                <w:sz w:val="24"/>
                <w:szCs w:val="24"/>
              </w:rPr>
              <w:t>Name of funder</w:t>
            </w:r>
          </w:p>
        </w:tc>
        <w:tc>
          <w:tcPr>
            <w:tcW w:w="2182" w:type="dxa"/>
            <w:tcBorders>
              <w:top w:val="single" w:sz="12" w:space="0" w:color="auto"/>
              <w:bottom w:val="single" w:sz="12" w:space="0" w:color="auto"/>
            </w:tcBorders>
          </w:tcPr>
          <w:p w14:paraId="14A5EDF2" w14:textId="3B074E31" w:rsidR="00650D14" w:rsidRPr="00B12704" w:rsidRDefault="00650D14" w:rsidP="00190CCF">
            <w:pPr>
              <w:rPr>
                <w:rFonts w:ascii="Arial" w:hAnsi="Arial" w:cs="Arial"/>
                <w:b/>
                <w:bCs/>
                <w:sz w:val="24"/>
                <w:szCs w:val="24"/>
              </w:rPr>
            </w:pPr>
            <w:r w:rsidRPr="00B12704">
              <w:rPr>
                <w:rFonts w:ascii="Arial" w:hAnsi="Arial" w:cs="Arial"/>
                <w:b/>
                <w:bCs/>
                <w:sz w:val="24"/>
                <w:szCs w:val="24"/>
              </w:rPr>
              <w:t>Country of funder</w:t>
            </w:r>
          </w:p>
        </w:tc>
      </w:tr>
      <w:tr w:rsidR="00B12704" w:rsidRPr="00B12704" w14:paraId="0252B182" w14:textId="77777777" w:rsidTr="00A42927">
        <w:tc>
          <w:tcPr>
            <w:tcW w:w="9752" w:type="dxa"/>
            <w:gridSpan w:val="3"/>
            <w:tcBorders>
              <w:top w:val="single" w:sz="12" w:space="0" w:color="auto"/>
              <w:bottom w:val="single" w:sz="12" w:space="0" w:color="auto"/>
            </w:tcBorders>
          </w:tcPr>
          <w:p w14:paraId="22C1DD47" w14:textId="75603777" w:rsidR="00B12704" w:rsidRPr="00B12704" w:rsidRDefault="00B12704" w:rsidP="00B12704">
            <w:pPr>
              <w:rPr>
                <w:rFonts w:ascii="Arial" w:hAnsi="Arial" w:cs="Arial"/>
                <w:b/>
                <w:bCs/>
                <w:sz w:val="24"/>
                <w:szCs w:val="24"/>
              </w:rPr>
            </w:pPr>
            <w:r w:rsidRPr="00B12704">
              <w:rPr>
                <w:rFonts w:ascii="Arial" w:hAnsi="Arial" w:cs="Arial"/>
                <w:b/>
                <w:bCs/>
                <w:sz w:val="24"/>
                <w:szCs w:val="24"/>
              </w:rPr>
              <w:t>Public</w:t>
            </w:r>
          </w:p>
        </w:tc>
      </w:tr>
      <w:tr w:rsidR="00B12704" w:rsidRPr="00B12704" w14:paraId="3AE8EDA6" w14:textId="77777777" w:rsidTr="00A42927">
        <w:tc>
          <w:tcPr>
            <w:tcW w:w="1900" w:type="dxa"/>
            <w:tcBorders>
              <w:top w:val="single" w:sz="12" w:space="0" w:color="auto"/>
            </w:tcBorders>
          </w:tcPr>
          <w:p w14:paraId="4D591543" w14:textId="26B2E3F0"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Borders>
              <w:top w:val="single" w:sz="12" w:space="0" w:color="auto"/>
            </w:tcBorders>
          </w:tcPr>
          <w:p w14:paraId="6D918AF2" w14:textId="7D4D00FE" w:rsidR="00B12704" w:rsidRPr="00B12704" w:rsidRDefault="00B12704" w:rsidP="00B12704">
            <w:pPr>
              <w:rPr>
                <w:rFonts w:ascii="Arial" w:hAnsi="Arial" w:cs="Arial"/>
                <w:sz w:val="24"/>
                <w:szCs w:val="24"/>
              </w:rPr>
            </w:pPr>
            <w:r w:rsidRPr="00B12704">
              <w:rPr>
                <w:rFonts w:ascii="Arial" w:hAnsi="Arial" w:cs="Arial"/>
                <w:sz w:val="24"/>
                <w:szCs w:val="24"/>
              </w:rPr>
              <w:t>National Institutes of Health (NIH)</w:t>
            </w:r>
          </w:p>
        </w:tc>
        <w:tc>
          <w:tcPr>
            <w:tcW w:w="2182" w:type="dxa"/>
            <w:tcBorders>
              <w:top w:val="single" w:sz="12" w:space="0" w:color="auto"/>
            </w:tcBorders>
          </w:tcPr>
          <w:p w14:paraId="038C5D6E" w14:textId="372259F6" w:rsidR="00B12704" w:rsidRPr="00B12704" w:rsidRDefault="00B12704" w:rsidP="00B12704">
            <w:pPr>
              <w:rPr>
                <w:rFonts w:ascii="Arial" w:hAnsi="Arial" w:cs="Arial"/>
                <w:sz w:val="24"/>
                <w:szCs w:val="24"/>
              </w:rPr>
            </w:pPr>
            <w:r w:rsidRPr="00B12704">
              <w:rPr>
                <w:rFonts w:ascii="Arial" w:hAnsi="Arial" w:cs="Arial"/>
                <w:sz w:val="24"/>
                <w:szCs w:val="24"/>
              </w:rPr>
              <w:t>United States</w:t>
            </w:r>
          </w:p>
        </w:tc>
      </w:tr>
      <w:tr w:rsidR="00B12704" w:rsidRPr="00B12704" w14:paraId="00030D01" w14:textId="77777777" w:rsidTr="00A42927">
        <w:trPr>
          <w:trHeight w:val="64"/>
        </w:trPr>
        <w:tc>
          <w:tcPr>
            <w:tcW w:w="1900" w:type="dxa"/>
          </w:tcPr>
          <w:p w14:paraId="14F1C4FC" w14:textId="6DAB6E8C"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1A1EBC8F" w14:textId="78D75B25" w:rsidR="00B12704" w:rsidRPr="00B12704" w:rsidRDefault="00B12704" w:rsidP="00B12704">
            <w:pPr>
              <w:rPr>
                <w:rFonts w:ascii="Arial" w:hAnsi="Arial" w:cs="Arial"/>
                <w:sz w:val="24"/>
                <w:szCs w:val="24"/>
              </w:rPr>
            </w:pPr>
            <w:r w:rsidRPr="00B12704">
              <w:rPr>
                <w:rFonts w:ascii="Arial" w:hAnsi="Arial" w:cs="Arial"/>
                <w:sz w:val="24"/>
                <w:szCs w:val="24"/>
              </w:rPr>
              <w:t>European Commission (EC)</w:t>
            </w:r>
          </w:p>
        </w:tc>
        <w:tc>
          <w:tcPr>
            <w:tcW w:w="2182" w:type="dxa"/>
          </w:tcPr>
          <w:p w14:paraId="28347897" w14:textId="260D1C99" w:rsidR="00B12704" w:rsidRPr="00B12704" w:rsidRDefault="00B12704" w:rsidP="00B12704">
            <w:pPr>
              <w:rPr>
                <w:rFonts w:ascii="Arial" w:hAnsi="Arial" w:cs="Arial"/>
                <w:sz w:val="24"/>
                <w:szCs w:val="24"/>
              </w:rPr>
            </w:pPr>
            <w:r w:rsidRPr="00B12704">
              <w:rPr>
                <w:rFonts w:ascii="Arial" w:hAnsi="Arial" w:cs="Arial"/>
                <w:sz w:val="24"/>
                <w:szCs w:val="24"/>
              </w:rPr>
              <w:t>European Union</w:t>
            </w:r>
          </w:p>
        </w:tc>
      </w:tr>
      <w:tr w:rsidR="00B12704" w:rsidRPr="00B12704" w14:paraId="48EE9827" w14:textId="77777777" w:rsidTr="00A42927">
        <w:tc>
          <w:tcPr>
            <w:tcW w:w="1900" w:type="dxa"/>
          </w:tcPr>
          <w:p w14:paraId="1016922B" w14:textId="64BCD15D"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CF234F1" w14:textId="4B80EA11" w:rsidR="00B12704" w:rsidRPr="00B12704" w:rsidRDefault="00B12704" w:rsidP="00B12704">
            <w:pPr>
              <w:rPr>
                <w:rFonts w:ascii="Arial" w:hAnsi="Arial" w:cs="Arial"/>
                <w:sz w:val="24"/>
                <w:szCs w:val="24"/>
              </w:rPr>
            </w:pPr>
            <w:r w:rsidRPr="00B12704">
              <w:rPr>
                <w:rFonts w:ascii="Arial" w:hAnsi="Arial" w:cs="Arial"/>
                <w:color w:val="000000"/>
                <w:sz w:val="24"/>
                <w:szCs w:val="24"/>
              </w:rPr>
              <w:t>UK Medical Research Council (MRC)</w:t>
            </w:r>
          </w:p>
        </w:tc>
        <w:tc>
          <w:tcPr>
            <w:tcW w:w="2182" w:type="dxa"/>
          </w:tcPr>
          <w:p w14:paraId="02E5E77F" w14:textId="600EE45C" w:rsidR="00B12704" w:rsidRPr="00B12704" w:rsidRDefault="00B12704" w:rsidP="00B12704">
            <w:pPr>
              <w:rPr>
                <w:rFonts w:ascii="Arial" w:hAnsi="Arial" w:cs="Arial"/>
                <w:sz w:val="24"/>
                <w:szCs w:val="24"/>
              </w:rPr>
            </w:pPr>
            <w:r w:rsidRPr="00B12704">
              <w:rPr>
                <w:rFonts w:ascii="Arial" w:hAnsi="Arial" w:cs="Arial"/>
                <w:sz w:val="24"/>
                <w:szCs w:val="24"/>
              </w:rPr>
              <w:t>United Kingdom</w:t>
            </w:r>
          </w:p>
        </w:tc>
      </w:tr>
      <w:tr w:rsidR="00B12704" w:rsidRPr="00B12704" w14:paraId="49821E17" w14:textId="77777777" w:rsidTr="00A42927">
        <w:tc>
          <w:tcPr>
            <w:tcW w:w="1900" w:type="dxa"/>
          </w:tcPr>
          <w:p w14:paraId="044FDFAC" w14:textId="3AB8DB31"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07448941" w14:textId="2BA06E89" w:rsidR="00B12704" w:rsidRPr="00B12704" w:rsidRDefault="00B12704" w:rsidP="00B12704">
            <w:pPr>
              <w:rPr>
                <w:rFonts w:ascii="Arial" w:hAnsi="Arial" w:cs="Arial"/>
                <w:sz w:val="24"/>
                <w:szCs w:val="24"/>
              </w:rPr>
            </w:pPr>
            <w:r w:rsidRPr="00B12704">
              <w:rPr>
                <w:rFonts w:ascii="Arial" w:hAnsi="Arial" w:cs="Arial"/>
                <w:color w:val="000000"/>
                <w:sz w:val="24"/>
                <w:szCs w:val="24"/>
              </w:rPr>
              <w:t>Institut national de la santé et de la recherche médicale (Inserm)</w:t>
            </w:r>
          </w:p>
        </w:tc>
        <w:tc>
          <w:tcPr>
            <w:tcW w:w="2182" w:type="dxa"/>
          </w:tcPr>
          <w:p w14:paraId="6B5225D4" w14:textId="365B81E7" w:rsidR="00B12704" w:rsidRPr="00B12704" w:rsidRDefault="00B12704" w:rsidP="00B12704">
            <w:pPr>
              <w:rPr>
                <w:rFonts w:ascii="Arial" w:hAnsi="Arial" w:cs="Arial"/>
                <w:sz w:val="24"/>
                <w:szCs w:val="24"/>
              </w:rPr>
            </w:pPr>
            <w:r w:rsidRPr="00B12704">
              <w:rPr>
                <w:rFonts w:ascii="Arial" w:hAnsi="Arial" w:cs="Arial"/>
                <w:sz w:val="24"/>
                <w:szCs w:val="24"/>
              </w:rPr>
              <w:t>France</w:t>
            </w:r>
          </w:p>
        </w:tc>
      </w:tr>
      <w:tr w:rsidR="00B12704" w:rsidRPr="00B12704" w14:paraId="577085CD" w14:textId="77777777" w:rsidTr="00A42927">
        <w:trPr>
          <w:trHeight w:val="70"/>
        </w:trPr>
        <w:tc>
          <w:tcPr>
            <w:tcW w:w="1900" w:type="dxa"/>
          </w:tcPr>
          <w:p w14:paraId="1FC93DBC" w14:textId="60BDAAAF"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065225EC" w14:textId="44BD47E0" w:rsidR="00B12704" w:rsidRPr="00B12704" w:rsidRDefault="00B12704" w:rsidP="00B12704">
            <w:pPr>
              <w:rPr>
                <w:rFonts w:ascii="Arial" w:hAnsi="Arial" w:cs="Arial"/>
                <w:sz w:val="24"/>
                <w:szCs w:val="24"/>
              </w:rPr>
            </w:pPr>
            <w:r w:rsidRPr="00B12704">
              <w:rPr>
                <w:rFonts w:ascii="Arial" w:hAnsi="Arial" w:cs="Arial"/>
                <w:color w:val="000000"/>
                <w:sz w:val="24"/>
                <w:szCs w:val="24"/>
              </w:rPr>
              <w:t>United States Department of Defense (US DoD)</w:t>
            </w:r>
          </w:p>
        </w:tc>
        <w:tc>
          <w:tcPr>
            <w:tcW w:w="2182" w:type="dxa"/>
          </w:tcPr>
          <w:p w14:paraId="1885934C" w14:textId="06028A5B" w:rsidR="00B12704" w:rsidRPr="00B12704" w:rsidRDefault="00B12704" w:rsidP="00B12704">
            <w:pPr>
              <w:rPr>
                <w:rFonts w:ascii="Arial" w:hAnsi="Arial" w:cs="Arial"/>
                <w:sz w:val="24"/>
                <w:szCs w:val="24"/>
              </w:rPr>
            </w:pPr>
            <w:r w:rsidRPr="00B12704">
              <w:rPr>
                <w:rFonts w:ascii="Arial" w:hAnsi="Arial" w:cs="Arial"/>
                <w:sz w:val="24"/>
                <w:szCs w:val="24"/>
              </w:rPr>
              <w:t>United States</w:t>
            </w:r>
          </w:p>
        </w:tc>
      </w:tr>
      <w:tr w:rsidR="00B12704" w:rsidRPr="00B12704" w14:paraId="4E5CBFAA" w14:textId="77777777" w:rsidTr="00A42927">
        <w:tc>
          <w:tcPr>
            <w:tcW w:w="1900" w:type="dxa"/>
          </w:tcPr>
          <w:p w14:paraId="12C9F659" w14:textId="6749EB24"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68FC64E2" w14:textId="2C7B2881" w:rsidR="00B12704" w:rsidRPr="00B12704" w:rsidRDefault="00B12704" w:rsidP="00B12704">
            <w:pPr>
              <w:rPr>
                <w:rFonts w:ascii="Arial" w:hAnsi="Arial" w:cs="Arial"/>
                <w:sz w:val="24"/>
                <w:szCs w:val="24"/>
              </w:rPr>
            </w:pPr>
            <w:r w:rsidRPr="00B12704">
              <w:rPr>
                <w:rFonts w:ascii="Arial" w:hAnsi="Arial" w:cs="Arial"/>
                <w:color w:val="000000"/>
                <w:sz w:val="24"/>
                <w:szCs w:val="24"/>
              </w:rPr>
              <w:t>Canadian Institutes of Health Research (CIHR)</w:t>
            </w:r>
          </w:p>
        </w:tc>
        <w:tc>
          <w:tcPr>
            <w:tcW w:w="2182" w:type="dxa"/>
          </w:tcPr>
          <w:p w14:paraId="35B726EA" w14:textId="7FBD63F3" w:rsidR="00B12704" w:rsidRPr="00B12704" w:rsidRDefault="00B12704" w:rsidP="00B12704">
            <w:pPr>
              <w:rPr>
                <w:rFonts w:ascii="Arial" w:hAnsi="Arial" w:cs="Arial"/>
                <w:sz w:val="24"/>
                <w:szCs w:val="24"/>
              </w:rPr>
            </w:pPr>
            <w:r w:rsidRPr="00B12704">
              <w:rPr>
                <w:rFonts w:ascii="Arial" w:hAnsi="Arial" w:cs="Arial"/>
                <w:color w:val="000000"/>
                <w:sz w:val="24"/>
                <w:szCs w:val="24"/>
              </w:rPr>
              <w:t>Canada</w:t>
            </w:r>
          </w:p>
        </w:tc>
      </w:tr>
      <w:tr w:rsidR="00B12704" w:rsidRPr="00B12704" w14:paraId="2E61842C" w14:textId="77777777" w:rsidTr="00A42927">
        <w:tc>
          <w:tcPr>
            <w:tcW w:w="1900" w:type="dxa"/>
          </w:tcPr>
          <w:p w14:paraId="5DE8BDBF" w14:textId="19CEAFA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4C43435" w14:textId="0BCDA553" w:rsidR="00B12704" w:rsidRPr="00B12704" w:rsidRDefault="00B12704" w:rsidP="00B12704">
            <w:pPr>
              <w:rPr>
                <w:rFonts w:ascii="Arial" w:hAnsi="Arial" w:cs="Arial"/>
                <w:sz w:val="24"/>
                <w:szCs w:val="24"/>
              </w:rPr>
            </w:pPr>
            <w:r w:rsidRPr="00B12704">
              <w:rPr>
                <w:rFonts w:ascii="Arial" w:hAnsi="Arial" w:cs="Arial"/>
                <w:color w:val="000000"/>
                <w:sz w:val="24"/>
                <w:szCs w:val="24"/>
              </w:rPr>
              <w:t>Australian National Health and Medical Research Council (NHMRC)</w:t>
            </w:r>
          </w:p>
        </w:tc>
        <w:tc>
          <w:tcPr>
            <w:tcW w:w="2182" w:type="dxa"/>
          </w:tcPr>
          <w:p w14:paraId="3613BDB4" w14:textId="1FB064C7" w:rsidR="00B12704" w:rsidRPr="00B12704" w:rsidRDefault="00B12704" w:rsidP="00B12704">
            <w:pPr>
              <w:rPr>
                <w:rFonts w:ascii="Arial" w:hAnsi="Arial" w:cs="Arial"/>
                <w:sz w:val="24"/>
                <w:szCs w:val="24"/>
              </w:rPr>
            </w:pPr>
            <w:r w:rsidRPr="00B12704">
              <w:rPr>
                <w:rFonts w:ascii="Arial" w:hAnsi="Arial" w:cs="Arial"/>
                <w:color w:val="000000"/>
                <w:sz w:val="24"/>
                <w:szCs w:val="24"/>
              </w:rPr>
              <w:t>Australia</w:t>
            </w:r>
          </w:p>
        </w:tc>
      </w:tr>
      <w:tr w:rsidR="00B12704" w:rsidRPr="00B12704" w14:paraId="226284DA" w14:textId="77777777" w:rsidTr="00A42927">
        <w:tc>
          <w:tcPr>
            <w:tcW w:w="1900" w:type="dxa"/>
          </w:tcPr>
          <w:p w14:paraId="6E186765" w14:textId="29365365"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39437E9C" w14:textId="6B4C0710" w:rsidR="00B12704" w:rsidRPr="00B12704" w:rsidRDefault="00B12704" w:rsidP="00B12704">
            <w:pPr>
              <w:rPr>
                <w:rFonts w:ascii="Arial" w:hAnsi="Arial" w:cs="Arial"/>
                <w:sz w:val="24"/>
                <w:szCs w:val="24"/>
              </w:rPr>
            </w:pPr>
            <w:r w:rsidRPr="00B12704">
              <w:rPr>
                <w:rFonts w:ascii="Arial" w:hAnsi="Arial" w:cs="Arial"/>
                <w:color w:val="000000"/>
                <w:sz w:val="24"/>
                <w:szCs w:val="24"/>
              </w:rPr>
              <w:t>Deutsche Forschungsgemeinschaft / German Research Foundation (DFG)</w:t>
            </w:r>
          </w:p>
        </w:tc>
        <w:tc>
          <w:tcPr>
            <w:tcW w:w="2182" w:type="dxa"/>
          </w:tcPr>
          <w:p w14:paraId="6D5CF651" w14:textId="4D16F7BD" w:rsidR="00B12704" w:rsidRPr="00B12704" w:rsidRDefault="00B12704" w:rsidP="00B12704">
            <w:pPr>
              <w:rPr>
                <w:rFonts w:ascii="Arial" w:hAnsi="Arial" w:cs="Arial"/>
                <w:sz w:val="24"/>
                <w:szCs w:val="24"/>
              </w:rPr>
            </w:pPr>
            <w:r w:rsidRPr="00B12704">
              <w:rPr>
                <w:rFonts w:ascii="Arial" w:hAnsi="Arial" w:cs="Arial"/>
                <w:color w:val="000000"/>
                <w:sz w:val="24"/>
                <w:szCs w:val="24"/>
              </w:rPr>
              <w:t>Germany</w:t>
            </w:r>
          </w:p>
        </w:tc>
      </w:tr>
      <w:tr w:rsidR="00B12704" w:rsidRPr="00B12704" w14:paraId="1524B77D" w14:textId="77777777" w:rsidTr="00A42927">
        <w:tc>
          <w:tcPr>
            <w:tcW w:w="1900" w:type="dxa"/>
          </w:tcPr>
          <w:p w14:paraId="388F69C0" w14:textId="242A117A"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70D8BA52" w14:textId="5EB7ED91" w:rsidR="00B12704" w:rsidRPr="00B12704" w:rsidRDefault="00B12704" w:rsidP="00B12704">
            <w:pPr>
              <w:rPr>
                <w:rFonts w:ascii="Arial" w:hAnsi="Arial" w:cs="Arial"/>
                <w:sz w:val="24"/>
                <w:szCs w:val="24"/>
              </w:rPr>
            </w:pPr>
            <w:r w:rsidRPr="00B12704">
              <w:rPr>
                <w:rFonts w:ascii="Arial" w:hAnsi="Arial" w:cs="Arial"/>
                <w:color w:val="000000"/>
                <w:sz w:val="24"/>
                <w:szCs w:val="24"/>
              </w:rPr>
              <w:t>National Natural Science Foundation of China (NSFC)</w:t>
            </w:r>
          </w:p>
        </w:tc>
        <w:tc>
          <w:tcPr>
            <w:tcW w:w="2182" w:type="dxa"/>
          </w:tcPr>
          <w:p w14:paraId="4570D83F" w14:textId="052AF883" w:rsidR="00B12704" w:rsidRPr="00B12704" w:rsidRDefault="00B12704" w:rsidP="00B12704">
            <w:pPr>
              <w:rPr>
                <w:rFonts w:ascii="Arial" w:hAnsi="Arial" w:cs="Arial"/>
                <w:sz w:val="24"/>
                <w:szCs w:val="24"/>
              </w:rPr>
            </w:pPr>
            <w:r w:rsidRPr="00B12704">
              <w:rPr>
                <w:rFonts w:ascii="Arial" w:hAnsi="Arial" w:cs="Arial"/>
                <w:color w:val="000000"/>
                <w:sz w:val="24"/>
                <w:szCs w:val="24"/>
              </w:rPr>
              <w:t>China</w:t>
            </w:r>
          </w:p>
        </w:tc>
      </w:tr>
      <w:tr w:rsidR="00B12704" w:rsidRPr="00B12704" w14:paraId="6FB1ED33" w14:textId="77777777" w:rsidTr="00A42927">
        <w:tc>
          <w:tcPr>
            <w:tcW w:w="1900" w:type="dxa"/>
          </w:tcPr>
          <w:p w14:paraId="3C9FFEA4" w14:textId="7CED293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60F8B750" w14:textId="5121BE26" w:rsidR="00B12704" w:rsidRPr="00B12704" w:rsidRDefault="00B12704" w:rsidP="00B12704">
            <w:pPr>
              <w:rPr>
                <w:rFonts w:ascii="Arial" w:hAnsi="Arial" w:cs="Arial"/>
                <w:sz w:val="24"/>
                <w:szCs w:val="24"/>
              </w:rPr>
            </w:pPr>
            <w:r w:rsidRPr="00B12704">
              <w:rPr>
                <w:rFonts w:ascii="Arial" w:hAnsi="Arial" w:cs="Arial"/>
                <w:color w:val="000000"/>
                <w:sz w:val="24"/>
                <w:szCs w:val="24"/>
              </w:rPr>
              <w:t>Centre National de la Recherche Scientifique (CNRS)</w:t>
            </w:r>
          </w:p>
        </w:tc>
        <w:tc>
          <w:tcPr>
            <w:tcW w:w="2182" w:type="dxa"/>
          </w:tcPr>
          <w:p w14:paraId="409D5AD1" w14:textId="5C8C6DD0" w:rsidR="00B12704" w:rsidRPr="00B12704" w:rsidRDefault="00B12704" w:rsidP="00B12704">
            <w:pPr>
              <w:rPr>
                <w:rFonts w:ascii="Arial" w:hAnsi="Arial" w:cs="Arial"/>
                <w:sz w:val="24"/>
                <w:szCs w:val="24"/>
              </w:rPr>
            </w:pPr>
            <w:r w:rsidRPr="00B12704">
              <w:rPr>
                <w:rFonts w:ascii="Arial" w:hAnsi="Arial" w:cs="Arial"/>
                <w:sz w:val="24"/>
                <w:szCs w:val="24"/>
              </w:rPr>
              <w:t>France</w:t>
            </w:r>
          </w:p>
        </w:tc>
      </w:tr>
      <w:tr w:rsidR="00B12704" w:rsidRPr="00B12704" w14:paraId="30B185BA" w14:textId="77777777" w:rsidTr="00A42927">
        <w:tc>
          <w:tcPr>
            <w:tcW w:w="1900" w:type="dxa"/>
          </w:tcPr>
          <w:p w14:paraId="17E59F3D" w14:textId="31542B02"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5F1A953D" w14:textId="168895EB" w:rsidR="00B12704" w:rsidRPr="00B12704" w:rsidRDefault="00B12704" w:rsidP="00B12704">
            <w:pPr>
              <w:rPr>
                <w:rFonts w:ascii="Arial" w:hAnsi="Arial" w:cs="Arial"/>
                <w:sz w:val="24"/>
                <w:szCs w:val="24"/>
              </w:rPr>
            </w:pPr>
            <w:r w:rsidRPr="00B12704">
              <w:rPr>
                <w:rFonts w:ascii="Arial" w:hAnsi="Arial" w:cs="Arial"/>
                <w:color w:val="000000"/>
                <w:sz w:val="24"/>
                <w:szCs w:val="24"/>
              </w:rPr>
              <w:t>UK Department of Health / National Institute for Health Research (NIHR)</w:t>
            </w:r>
          </w:p>
        </w:tc>
        <w:tc>
          <w:tcPr>
            <w:tcW w:w="2182" w:type="dxa"/>
          </w:tcPr>
          <w:p w14:paraId="19DC3A33" w14:textId="125DB58F" w:rsidR="00B12704" w:rsidRPr="00B12704" w:rsidRDefault="00B12704" w:rsidP="00B12704">
            <w:pPr>
              <w:rPr>
                <w:rFonts w:ascii="Arial" w:hAnsi="Arial" w:cs="Arial"/>
                <w:sz w:val="24"/>
                <w:szCs w:val="24"/>
              </w:rPr>
            </w:pPr>
            <w:r w:rsidRPr="00B12704">
              <w:rPr>
                <w:rFonts w:ascii="Arial" w:hAnsi="Arial" w:cs="Arial"/>
                <w:sz w:val="24"/>
                <w:szCs w:val="24"/>
              </w:rPr>
              <w:t>United Kingdom</w:t>
            </w:r>
          </w:p>
        </w:tc>
      </w:tr>
      <w:tr w:rsidR="00B12704" w:rsidRPr="00B12704" w14:paraId="2FE9870B" w14:textId="77777777" w:rsidTr="00A42927">
        <w:tc>
          <w:tcPr>
            <w:tcW w:w="1900" w:type="dxa"/>
          </w:tcPr>
          <w:p w14:paraId="25640A30" w14:textId="0502AC65"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09E79035" w14:textId="10EC113F" w:rsidR="00B12704" w:rsidRPr="00B12704" w:rsidRDefault="00B12704" w:rsidP="00B12704">
            <w:pPr>
              <w:rPr>
                <w:rFonts w:ascii="Arial" w:hAnsi="Arial" w:cs="Arial"/>
                <w:sz w:val="24"/>
                <w:szCs w:val="24"/>
              </w:rPr>
            </w:pPr>
            <w:r w:rsidRPr="00B12704">
              <w:rPr>
                <w:rFonts w:ascii="Arial" w:hAnsi="Arial" w:cs="Arial"/>
                <w:color w:val="000000"/>
                <w:sz w:val="24"/>
                <w:szCs w:val="24"/>
              </w:rPr>
              <w:t>Japan Society for Promotion of Science (JSPS)</w:t>
            </w:r>
          </w:p>
        </w:tc>
        <w:tc>
          <w:tcPr>
            <w:tcW w:w="2182" w:type="dxa"/>
          </w:tcPr>
          <w:p w14:paraId="139400A5" w14:textId="300ADF21" w:rsidR="00B12704" w:rsidRPr="00B12704" w:rsidRDefault="00B12704" w:rsidP="00B12704">
            <w:pPr>
              <w:rPr>
                <w:rFonts w:ascii="Arial" w:hAnsi="Arial" w:cs="Arial"/>
                <w:sz w:val="24"/>
                <w:szCs w:val="24"/>
              </w:rPr>
            </w:pPr>
            <w:r w:rsidRPr="00B12704">
              <w:rPr>
                <w:rFonts w:ascii="Arial" w:hAnsi="Arial" w:cs="Arial"/>
                <w:color w:val="000000"/>
                <w:sz w:val="24"/>
                <w:szCs w:val="24"/>
              </w:rPr>
              <w:t>Japan</w:t>
            </w:r>
          </w:p>
        </w:tc>
      </w:tr>
      <w:tr w:rsidR="00B12704" w:rsidRPr="00B12704" w14:paraId="704B2FE2" w14:textId="77777777" w:rsidTr="00A42927">
        <w:tc>
          <w:tcPr>
            <w:tcW w:w="1900" w:type="dxa"/>
          </w:tcPr>
          <w:p w14:paraId="6EAC683F" w14:textId="529C48CD" w:rsidR="00B12704" w:rsidRPr="00B12704" w:rsidRDefault="00B12704" w:rsidP="00B12704">
            <w:pPr>
              <w:rPr>
                <w:rFonts w:ascii="Arial" w:hAnsi="Arial" w:cs="Arial"/>
                <w:sz w:val="24"/>
                <w:szCs w:val="24"/>
              </w:rPr>
            </w:pPr>
            <w:r w:rsidRPr="00B12704">
              <w:rPr>
                <w:rFonts w:ascii="Arial" w:hAnsi="Arial" w:cs="Arial"/>
                <w:sz w:val="24"/>
                <w:szCs w:val="24"/>
              </w:rPr>
              <w:lastRenderedPageBreak/>
              <w:t>Public</w:t>
            </w:r>
          </w:p>
        </w:tc>
        <w:tc>
          <w:tcPr>
            <w:tcW w:w="5670" w:type="dxa"/>
          </w:tcPr>
          <w:p w14:paraId="67283710" w14:textId="4B5E4C31" w:rsidR="00B12704" w:rsidRPr="00B12704" w:rsidRDefault="00B12704" w:rsidP="00B12704">
            <w:pPr>
              <w:rPr>
                <w:rFonts w:ascii="Arial" w:hAnsi="Arial" w:cs="Arial"/>
                <w:sz w:val="24"/>
                <w:szCs w:val="24"/>
              </w:rPr>
            </w:pPr>
            <w:r w:rsidRPr="00B12704">
              <w:rPr>
                <w:rFonts w:ascii="Arial" w:hAnsi="Arial" w:cs="Arial"/>
                <w:color w:val="000000"/>
                <w:sz w:val="24"/>
                <w:szCs w:val="24"/>
              </w:rPr>
              <w:t>Bundesministerium für Bildung und Forschung / Federal Ministry of Education and Research of Germany (BMBF)</w:t>
            </w:r>
          </w:p>
        </w:tc>
        <w:tc>
          <w:tcPr>
            <w:tcW w:w="2182" w:type="dxa"/>
          </w:tcPr>
          <w:p w14:paraId="0CD55C86" w14:textId="2C1EC6F6" w:rsidR="00B12704" w:rsidRPr="00B12704" w:rsidRDefault="00B12704" w:rsidP="00B12704">
            <w:pPr>
              <w:rPr>
                <w:rFonts w:ascii="Arial" w:hAnsi="Arial" w:cs="Arial"/>
                <w:sz w:val="24"/>
                <w:szCs w:val="24"/>
              </w:rPr>
            </w:pPr>
            <w:r w:rsidRPr="00B12704">
              <w:rPr>
                <w:rFonts w:ascii="Arial" w:hAnsi="Arial" w:cs="Arial"/>
                <w:color w:val="000000"/>
                <w:sz w:val="24"/>
                <w:szCs w:val="24"/>
              </w:rPr>
              <w:t>Germany</w:t>
            </w:r>
          </w:p>
        </w:tc>
      </w:tr>
      <w:tr w:rsidR="00B12704" w:rsidRPr="00B12704" w14:paraId="5D2C7136" w14:textId="77777777" w:rsidTr="00A42927">
        <w:tc>
          <w:tcPr>
            <w:tcW w:w="1900" w:type="dxa"/>
          </w:tcPr>
          <w:p w14:paraId="0F78DB94" w14:textId="50A1BD75"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2A8C7497" w14:textId="7B9DD761" w:rsidR="00B12704" w:rsidRPr="00B12704" w:rsidRDefault="00B12704" w:rsidP="00B12704">
            <w:pPr>
              <w:rPr>
                <w:rFonts w:ascii="Arial" w:hAnsi="Arial" w:cs="Arial"/>
                <w:sz w:val="24"/>
                <w:szCs w:val="24"/>
              </w:rPr>
            </w:pPr>
            <w:r w:rsidRPr="00B12704">
              <w:rPr>
                <w:rFonts w:ascii="Arial" w:hAnsi="Arial" w:cs="Arial"/>
                <w:color w:val="000000"/>
                <w:sz w:val="24"/>
                <w:szCs w:val="24"/>
              </w:rPr>
              <w:t>Ministero della Salute / Ministry of Health of Italy</w:t>
            </w:r>
          </w:p>
        </w:tc>
        <w:tc>
          <w:tcPr>
            <w:tcW w:w="2182" w:type="dxa"/>
          </w:tcPr>
          <w:p w14:paraId="696184B1" w14:textId="33C39A45" w:rsidR="00B12704" w:rsidRPr="00B12704" w:rsidRDefault="00B12704" w:rsidP="00B12704">
            <w:pPr>
              <w:rPr>
                <w:rFonts w:ascii="Arial" w:hAnsi="Arial" w:cs="Arial"/>
                <w:sz w:val="24"/>
                <w:szCs w:val="24"/>
              </w:rPr>
            </w:pPr>
            <w:r w:rsidRPr="00B12704">
              <w:rPr>
                <w:rFonts w:ascii="Arial" w:hAnsi="Arial" w:cs="Arial"/>
                <w:color w:val="000000"/>
                <w:sz w:val="24"/>
                <w:szCs w:val="24"/>
              </w:rPr>
              <w:t>Italy</w:t>
            </w:r>
          </w:p>
        </w:tc>
      </w:tr>
      <w:tr w:rsidR="00B12704" w:rsidRPr="00B12704" w14:paraId="09A5E743" w14:textId="77777777" w:rsidTr="00A42927">
        <w:tc>
          <w:tcPr>
            <w:tcW w:w="1900" w:type="dxa"/>
          </w:tcPr>
          <w:p w14:paraId="0D000893" w14:textId="67EE1B4D"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5555AEB7" w14:textId="715C8D6F" w:rsidR="00B12704" w:rsidRPr="00B12704" w:rsidRDefault="00B12704" w:rsidP="00B12704">
            <w:pPr>
              <w:rPr>
                <w:rFonts w:ascii="Arial" w:hAnsi="Arial" w:cs="Arial"/>
                <w:sz w:val="24"/>
                <w:szCs w:val="24"/>
              </w:rPr>
            </w:pPr>
            <w:r w:rsidRPr="00B12704">
              <w:rPr>
                <w:rFonts w:ascii="Arial" w:hAnsi="Arial" w:cs="Arial"/>
                <w:color w:val="000000"/>
                <w:sz w:val="24"/>
                <w:szCs w:val="24"/>
              </w:rPr>
              <w:t>Instituto de Salud Carlos III (ISCIII)</w:t>
            </w:r>
            <w:r w:rsidRPr="00B12704">
              <w:rPr>
                <w:rFonts w:ascii="Arial" w:hAnsi="Arial" w:cs="Arial"/>
                <w:color w:val="000000"/>
                <w:sz w:val="24"/>
                <w:szCs w:val="24"/>
                <w:vertAlign w:val="superscript"/>
              </w:rPr>
              <w:t>e</w:t>
            </w:r>
          </w:p>
        </w:tc>
        <w:tc>
          <w:tcPr>
            <w:tcW w:w="2182" w:type="dxa"/>
          </w:tcPr>
          <w:p w14:paraId="531C8EFA" w14:textId="720206CE" w:rsidR="00B12704" w:rsidRPr="00B12704" w:rsidRDefault="00B12704" w:rsidP="00B12704">
            <w:pPr>
              <w:rPr>
                <w:rFonts w:ascii="Arial" w:hAnsi="Arial" w:cs="Arial"/>
                <w:sz w:val="24"/>
                <w:szCs w:val="24"/>
              </w:rPr>
            </w:pPr>
            <w:r w:rsidRPr="00B12704">
              <w:rPr>
                <w:rFonts w:ascii="Arial" w:hAnsi="Arial" w:cs="Arial"/>
                <w:color w:val="000000"/>
                <w:sz w:val="24"/>
                <w:szCs w:val="24"/>
              </w:rPr>
              <w:t>Spain</w:t>
            </w:r>
          </w:p>
        </w:tc>
      </w:tr>
      <w:tr w:rsidR="00B12704" w:rsidRPr="00B12704" w14:paraId="773A589F" w14:textId="77777777" w:rsidTr="00A42927">
        <w:tc>
          <w:tcPr>
            <w:tcW w:w="1900" w:type="dxa"/>
          </w:tcPr>
          <w:p w14:paraId="3CA5B208" w14:textId="349A4518"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3BABBBB1" w14:textId="06AADC6E" w:rsidR="00B12704" w:rsidRPr="00B12704" w:rsidRDefault="00B12704" w:rsidP="00B12704">
            <w:pPr>
              <w:rPr>
                <w:rFonts w:ascii="Arial" w:hAnsi="Arial" w:cs="Arial"/>
                <w:sz w:val="24"/>
                <w:szCs w:val="24"/>
              </w:rPr>
            </w:pPr>
            <w:r w:rsidRPr="00B12704">
              <w:rPr>
                <w:rFonts w:ascii="Arial" w:hAnsi="Arial" w:cs="Arial"/>
                <w:color w:val="000000"/>
                <w:sz w:val="24"/>
                <w:szCs w:val="24"/>
              </w:rPr>
              <w:t>Ministry of Health of China</w:t>
            </w:r>
          </w:p>
        </w:tc>
        <w:tc>
          <w:tcPr>
            <w:tcW w:w="2182" w:type="dxa"/>
          </w:tcPr>
          <w:p w14:paraId="464C4686" w14:textId="52CC0073" w:rsidR="00B12704" w:rsidRPr="00B12704" w:rsidRDefault="00B12704" w:rsidP="00B12704">
            <w:pPr>
              <w:rPr>
                <w:rFonts w:ascii="Arial" w:hAnsi="Arial" w:cs="Arial"/>
                <w:sz w:val="24"/>
                <w:szCs w:val="24"/>
              </w:rPr>
            </w:pPr>
            <w:r w:rsidRPr="00B12704">
              <w:rPr>
                <w:rFonts w:ascii="Arial" w:hAnsi="Arial" w:cs="Arial"/>
                <w:color w:val="000000"/>
                <w:sz w:val="24"/>
                <w:szCs w:val="24"/>
              </w:rPr>
              <w:t>China</w:t>
            </w:r>
          </w:p>
        </w:tc>
      </w:tr>
      <w:tr w:rsidR="00B12704" w:rsidRPr="00B12704" w14:paraId="41346EE0" w14:textId="77777777" w:rsidTr="00A42927">
        <w:tc>
          <w:tcPr>
            <w:tcW w:w="1900" w:type="dxa"/>
          </w:tcPr>
          <w:p w14:paraId="1466B2B7" w14:textId="1D5987A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2E2E023" w14:textId="63D71A3C" w:rsidR="00B12704" w:rsidRPr="00B12704" w:rsidRDefault="00B12704" w:rsidP="00B12704">
            <w:pPr>
              <w:rPr>
                <w:rFonts w:ascii="Arial" w:hAnsi="Arial" w:cs="Arial"/>
                <w:sz w:val="24"/>
                <w:szCs w:val="24"/>
              </w:rPr>
            </w:pPr>
            <w:r w:rsidRPr="00B12704">
              <w:rPr>
                <w:rFonts w:ascii="Arial" w:hAnsi="Arial" w:cs="Arial"/>
                <w:color w:val="000000"/>
                <w:sz w:val="24"/>
                <w:szCs w:val="24"/>
              </w:rPr>
              <w:t>Japan Science and Technology Agency (JST)</w:t>
            </w:r>
            <w:r w:rsidRPr="00B12704">
              <w:rPr>
                <w:rFonts w:ascii="Arial" w:hAnsi="Arial" w:cs="Arial"/>
                <w:color w:val="000000"/>
                <w:sz w:val="24"/>
                <w:szCs w:val="24"/>
                <w:vertAlign w:val="superscript"/>
              </w:rPr>
              <w:t>e</w:t>
            </w:r>
          </w:p>
        </w:tc>
        <w:tc>
          <w:tcPr>
            <w:tcW w:w="2182" w:type="dxa"/>
          </w:tcPr>
          <w:p w14:paraId="14BD6766" w14:textId="773A201A" w:rsidR="00B12704" w:rsidRPr="00B12704" w:rsidRDefault="00B12704" w:rsidP="00B12704">
            <w:pPr>
              <w:rPr>
                <w:rFonts w:ascii="Arial" w:hAnsi="Arial" w:cs="Arial"/>
                <w:sz w:val="24"/>
                <w:szCs w:val="24"/>
              </w:rPr>
            </w:pPr>
            <w:r w:rsidRPr="00B12704">
              <w:rPr>
                <w:rFonts w:ascii="Arial" w:hAnsi="Arial" w:cs="Arial"/>
                <w:color w:val="000000"/>
                <w:sz w:val="24"/>
                <w:szCs w:val="24"/>
              </w:rPr>
              <w:t>Japan</w:t>
            </w:r>
          </w:p>
        </w:tc>
      </w:tr>
      <w:tr w:rsidR="00B12704" w:rsidRPr="00B12704" w14:paraId="7056FEE3" w14:textId="77777777" w:rsidTr="00A42927">
        <w:tc>
          <w:tcPr>
            <w:tcW w:w="1900" w:type="dxa"/>
          </w:tcPr>
          <w:p w14:paraId="138E5168" w14:textId="0EB6EF83"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55D5C7F0" w14:textId="4E166B6E" w:rsidR="00B12704" w:rsidRPr="00B12704" w:rsidRDefault="00B12704" w:rsidP="00B12704">
            <w:pPr>
              <w:rPr>
                <w:rFonts w:ascii="Arial" w:hAnsi="Arial" w:cs="Arial"/>
                <w:sz w:val="24"/>
                <w:szCs w:val="24"/>
              </w:rPr>
            </w:pPr>
            <w:r w:rsidRPr="00B12704">
              <w:rPr>
                <w:rFonts w:ascii="Arial" w:hAnsi="Arial" w:cs="Arial"/>
                <w:color w:val="000000"/>
                <w:sz w:val="24"/>
                <w:szCs w:val="24"/>
              </w:rPr>
              <w:t>Singapore National Medical Research Council (NMRC)</w:t>
            </w:r>
          </w:p>
        </w:tc>
        <w:tc>
          <w:tcPr>
            <w:tcW w:w="2182" w:type="dxa"/>
          </w:tcPr>
          <w:p w14:paraId="05643522" w14:textId="0BEE8DF8" w:rsidR="00B12704" w:rsidRPr="00B12704" w:rsidRDefault="00B12704" w:rsidP="00B12704">
            <w:pPr>
              <w:rPr>
                <w:rFonts w:ascii="Arial" w:hAnsi="Arial" w:cs="Arial"/>
                <w:sz w:val="24"/>
                <w:szCs w:val="24"/>
              </w:rPr>
            </w:pPr>
            <w:r w:rsidRPr="00B12704">
              <w:rPr>
                <w:rFonts w:ascii="Arial" w:hAnsi="Arial" w:cs="Arial"/>
                <w:color w:val="000000"/>
                <w:sz w:val="24"/>
                <w:szCs w:val="24"/>
              </w:rPr>
              <w:t>Singapore</w:t>
            </w:r>
          </w:p>
        </w:tc>
      </w:tr>
      <w:tr w:rsidR="00B12704" w:rsidRPr="00B12704" w14:paraId="42A60319" w14:textId="77777777" w:rsidTr="00A42927">
        <w:tc>
          <w:tcPr>
            <w:tcW w:w="1900" w:type="dxa"/>
          </w:tcPr>
          <w:p w14:paraId="71329924" w14:textId="1B0F2B24"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3D29E8AC" w14:textId="4D24298F" w:rsidR="00B12704" w:rsidRPr="00B12704" w:rsidRDefault="00B12704" w:rsidP="00B12704">
            <w:pPr>
              <w:rPr>
                <w:rFonts w:ascii="Arial" w:hAnsi="Arial" w:cs="Arial"/>
                <w:sz w:val="24"/>
                <w:szCs w:val="24"/>
              </w:rPr>
            </w:pPr>
            <w:r w:rsidRPr="00B12704">
              <w:rPr>
                <w:rFonts w:ascii="Arial" w:hAnsi="Arial" w:cs="Arial"/>
                <w:color w:val="000000"/>
                <w:sz w:val="24"/>
                <w:szCs w:val="24"/>
              </w:rPr>
              <w:t>Korean National Research Foundation (NRF)</w:t>
            </w:r>
          </w:p>
        </w:tc>
        <w:tc>
          <w:tcPr>
            <w:tcW w:w="2182" w:type="dxa"/>
          </w:tcPr>
          <w:p w14:paraId="0BCFEC39" w14:textId="59C914C5" w:rsidR="00B12704" w:rsidRPr="00B12704" w:rsidRDefault="00B12704" w:rsidP="00B12704">
            <w:pPr>
              <w:rPr>
                <w:rFonts w:ascii="Arial" w:hAnsi="Arial" w:cs="Arial"/>
                <w:sz w:val="24"/>
                <w:szCs w:val="24"/>
              </w:rPr>
            </w:pPr>
            <w:r w:rsidRPr="00B12704">
              <w:rPr>
                <w:rFonts w:ascii="Arial" w:hAnsi="Arial" w:cs="Arial"/>
                <w:color w:val="000000"/>
                <w:sz w:val="24"/>
                <w:szCs w:val="24"/>
              </w:rPr>
              <w:t>South Korea</w:t>
            </w:r>
          </w:p>
        </w:tc>
      </w:tr>
      <w:tr w:rsidR="00B12704" w:rsidRPr="00B12704" w14:paraId="2BA294FB" w14:textId="77777777" w:rsidTr="00A42927">
        <w:tc>
          <w:tcPr>
            <w:tcW w:w="1900" w:type="dxa"/>
          </w:tcPr>
          <w:p w14:paraId="75D1BF5A" w14:textId="2FF6C08C"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0AA6E7C5" w14:textId="7F5B418A" w:rsidR="00B12704" w:rsidRPr="00B12704" w:rsidRDefault="00B12704" w:rsidP="00B12704">
            <w:pPr>
              <w:rPr>
                <w:rFonts w:ascii="Arial" w:hAnsi="Arial" w:cs="Arial"/>
                <w:sz w:val="24"/>
                <w:szCs w:val="24"/>
              </w:rPr>
            </w:pPr>
            <w:r w:rsidRPr="00B12704">
              <w:rPr>
                <w:rFonts w:ascii="Arial" w:hAnsi="Arial" w:cs="Arial"/>
                <w:color w:val="000000"/>
                <w:sz w:val="24"/>
                <w:szCs w:val="24"/>
              </w:rPr>
              <w:t>Consejo Nacional de Investigaciones Científicas y Técnicas (CONICET)</w:t>
            </w:r>
            <w:r w:rsidRPr="00B12704">
              <w:rPr>
                <w:rFonts w:ascii="Arial" w:hAnsi="Arial" w:cs="Arial"/>
                <w:color w:val="000000"/>
                <w:sz w:val="24"/>
                <w:szCs w:val="24"/>
                <w:vertAlign w:val="superscript"/>
              </w:rPr>
              <w:t>e</w:t>
            </w:r>
          </w:p>
        </w:tc>
        <w:tc>
          <w:tcPr>
            <w:tcW w:w="2182" w:type="dxa"/>
          </w:tcPr>
          <w:p w14:paraId="40161EA6" w14:textId="122EB3D1" w:rsidR="00B12704" w:rsidRPr="00B12704" w:rsidRDefault="00B12704" w:rsidP="00B12704">
            <w:pPr>
              <w:rPr>
                <w:rFonts w:ascii="Arial" w:hAnsi="Arial" w:cs="Arial"/>
                <w:sz w:val="24"/>
                <w:szCs w:val="24"/>
              </w:rPr>
            </w:pPr>
            <w:r w:rsidRPr="00B12704">
              <w:rPr>
                <w:rFonts w:ascii="Arial" w:hAnsi="Arial" w:cs="Arial"/>
                <w:color w:val="000000"/>
                <w:sz w:val="24"/>
                <w:szCs w:val="24"/>
              </w:rPr>
              <w:t>Argentina</w:t>
            </w:r>
          </w:p>
        </w:tc>
      </w:tr>
      <w:tr w:rsidR="00B12704" w:rsidRPr="00B12704" w14:paraId="620A95EC" w14:textId="77777777" w:rsidTr="00A42927">
        <w:tc>
          <w:tcPr>
            <w:tcW w:w="1900" w:type="dxa"/>
          </w:tcPr>
          <w:p w14:paraId="173A3063" w14:textId="284584B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2E5EF938" w14:textId="6AEE4F3B" w:rsidR="00B12704" w:rsidRPr="00B12704" w:rsidRDefault="00B12704" w:rsidP="00B12704">
            <w:pPr>
              <w:rPr>
                <w:rFonts w:ascii="Arial" w:hAnsi="Arial" w:cs="Arial"/>
                <w:sz w:val="24"/>
                <w:szCs w:val="24"/>
              </w:rPr>
            </w:pPr>
            <w:r w:rsidRPr="00B12704">
              <w:rPr>
                <w:rFonts w:ascii="Arial" w:hAnsi="Arial" w:cs="Arial"/>
                <w:color w:val="000000"/>
                <w:sz w:val="24"/>
                <w:szCs w:val="24"/>
              </w:rPr>
              <w:t>Vetenskapsrådet-Medicine / Swedish Research Council</w:t>
            </w:r>
          </w:p>
        </w:tc>
        <w:tc>
          <w:tcPr>
            <w:tcW w:w="2182" w:type="dxa"/>
          </w:tcPr>
          <w:p w14:paraId="0C8B961D" w14:textId="24B52222" w:rsidR="00B12704" w:rsidRPr="00B12704" w:rsidRDefault="00B12704" w:rsidP="00B12704">
            <w:pPr>
              <w:rPr>
                <w:rFonts w:ascii="Arial" w:hAnsi="Arial" w:cs="Arial"/>
                <w:sz w:val="24"/>
                <w:szCs w:val="24"/>
              </w:rPr>
            </w:pPr>
            <w:r w:rsidRPr="00B12704">
              <w:rPr>
                <w:rFonts w:ascii="Arial" w:hAnsi="Arial" w:cs="Arial"/>
                <w:color w:val="000000"/>
                <w:sz w:val="24"/>
                <w:szCs w:val="24"/>
              </w:rPr>
              <w:t>Sweden</w:t>
            </w:r>
          </w:p>
        </w:tc>
      </w:tr>
      <w:tr w:rsidR="00B12704" w:rsidRPr="00B12704" w14:paraId="103BF3D2" w14:textId="77777777" w:rsidTr="00A42927">
        <w:tc>
          <w:tcPr>
            <w:tcW w:w="1900" w:type="dxa"/>
          </w:tcPr>
          <w:p w14:paraId="4B267233" w14:textId="0E022440"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1CF7E4D9" w14:textId="53626D43" w:rsidR="00B12704" w:rsidRPr="00B12704" w:rsidRDefault="00B12704" w:rsidP="00B12704">
            <w:pPr>
              <w:rPr>
                <w:rFonts w:ascii="Arial" w:hAnsi="Arial" w:cs="Arial"/>
                <w:sz w:val="24"/>
                <w:szCs w:val="24"/>
              </w:rPr>
            </w:pPr>
            <w:r w:rsidRPr="00B12704">
              <w:rPr>
                <w:rFonts w:ascii="Arial" w:hAnsi="Arial" w:cs="Arial"/>
                <w:color w:val="000000"/>
                <w:sz w:val="24"/>
                <w:szCs w:val="24"/>
              </w:rPr>
              <w:t>Swiss National Science Foundation (SNSF)</w:t>
            </w:r>
          </w:p>
        </w:tc>
        <w:tc>
          <w:tcPr>
            <w:tcW w:w="2182" w:type="dxa"/>
          </w:tcPr>
          <w:p w14:paraId="6D1315E5" w14:textId="53EB3796" w:rsidR="00B12704" w:rsidRPr="00B12704" w:rsidRDefault="00B12704" w:rsidP="00B12704">
            <w:pPr>
              <w:rPr>
                <w:rFonts w:ascii="Arial" w:hAnsi="Arial" w:cs="Arial"/>
                <w:sz w:val="24"/>
                <w:szCs w:val="24"/>
              </w:rPr>
            </w:pPr>
            <w:r w:rsidRPr="00B12704">
              <w:rPr>
                <w:rFonts w:ascii="Arial" w:hAnsi="Arial" w:cs="Arial"/>
                <w:color w:val="000000"/>
                <w:sz w:val="24"/>
                <w:szCs w:val="24"/>
              </w:rPr>
              <w:t>Switzerland</w:t>
            </w:r>
          </w:p>
        </w:tc>
      </w:tr>
      <w:tr w:rsidR="00B12704" w:rsidRPr="00B12704" w14:paraId="7B747291" w14:textId="77777777" w:rsidTr="00A42927">
        <w:tc>
          <w:tcPr>
            <w:tcW w:w="1900" w:type="dxa"/>
          </w:tcPr>
          <w:p w14:paraId="67057C0E" w14:textId="033559B6"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58750AD6" w14:textId="020693A9" w:rsidR="00B12704" w:rsidRPr="00B12704" w:rsidRDefault="00B12704" w:rsidP="00B12704">
            <w:pPr>
              <w:rPr>
                <w:rFonts w:ascii="Arial" w:hAnsi="Arial" w:cs="Arial"/>
                <w:sz w:val="24"/>
                <w:szCs w:val="24"/>
              </w:rPr>
            </w:pPr>
            <w:r w:rsidRPr="00B12704">
              <w:rPr>
                <w:rFonts w:ascii="Arial" w:hAnsi="Arial" w:cs="Arial"/>
                <w:color w:val="000000"/>
                <w:sz w:val="24"/>
                <w:szCs w:val="24"/>
              </w:rPr>
              <w:t>ZonMw / Netherlands Organisation for Health Research and Development</w:t>
            </w:r>
          </w:p>
        </w:tc>
        <w:tc>
          <w:tcPr>
            <w:tcW w:w="2182" w:type="dxa"/>
          </w:tcPr>
          <w:p w14:paraId="1D2DA736" w14:textId="01C0490B" w:rsidR="00B12704" w:rsidRPr="00B12704" w:rsidRDefault="00B12704" w:rsidP="00B12704">
            <w:pPr>
              <w:rPr>
                <w:rFonts w:ascii="Arial" w:hAnsi="Arial" w:cs="Arial"/>
                <w:sz w:val="24"/>
                <w:szCs w:val="24"/>
              </w:rPr>
            </w:pPr>
            <w:r w:rsidRPr="00B12704">
              <w:rPr>
                <w:rFonts w:ascii="Arial" w:hAnsi="Arial" w:cs="Arial"/>
                <w:color w:val="000000"/>
                <w:sz w:val="24"/>
                <w:szCs w:val="24"/>
              </w:rPr>
              <w:t>Netherlands</w:t>
            </w:r>
          </w:p>
        </w:tc>
      </w:tr>
      <w:tr w:rsidR="00B12704" w:rsidRPr="00B12704" w14:paraId="0BAB3FD8" w14:textId="77777777" w:rsidTr="00A42927">
        <w:tc>
          <w:tcPr>
            <w:tcW w:w="1900" w:type="dxa"/>
          </w:tcPr>
          <w:p w14:paraId="3D5C2E78" w14:textId="30BF3FE9"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146F8CEF" w14:textId="515B7896" w:rsidR="00B12704" w:rsidRPr="00B12704" w:rsidRDefault="00B12704" w:rsidP="00B12704">
            <w:pPr>
              <w:rPr>
                <w:rFonts w:ascii="Arial" w:hAnsi="Arial" w:cs="Arial"/>
                <w:sz w:val="24"/>
                <w:szCs w:val="24"/>
              </w:rPr>
            </w:pPr>
            <w:r w:rsidRPr="00B12704">
              <w:rPr>
                <w:rFonts w:ascii="Arial" w:hAnsi="Arial" w:cs="Arial"/>
                <w:color w:val="000000"/>
                <w:sz w:val="24"/>
                <w:szCs w:val="24"/>
              </w:rPr>
              <w:t>Sao Paulo Research Foundation (FAPESP)</w:t>
            </w:r>
            <w:r w:rsidRPr="00B12704">
              <w:rPr>
                <w:rFonts w:ascii="Arial" w:hAnsi="Arial" w:cs="Arial"/>
                <w:color w:val="000000"/>
                <w:sz w:val="24"/>
                <w:szCs w:val="24"/>
                <w:vertAlign w:val="superscript"/>
              </w:rPr>
              <w:t>e</w:t>
            </w:r>
          </w:p>
        </w:tc>
        <w:tc>
          <w:tcPr>
            <w:tcW w:w="2182" w:type="dxa"/>
          </w:tcPr>
          <w:p w14:paraId="167E706A" w14:textId="48BECC6A" w:rsidR="00B12704" w:rsidRPr="00B12704" w:rsidRDefault="00B12704" w:rsidP="00B12704">
            <w:pPr>
              <w:rPr>
                <w:rFonts w:ascii="Arial" w:hAnsi="Arial" w:cs="Arial"/>
                <w:sz w:val="24"/>
                <w:szCs w:val="24"/>
              </w:rPr>
            </w:pPr>
            <w:r w:rsidRPr="00B12704">
              <w:rPr>
                <w:rFonts w:ascii="Arial" w:hAnsi="Arial" w:cs="Arial"/>
                <w:color w:val="000000"/>
                <w:sz w:val="24"/>
                <w:szCs w:val="24"/>
              </w:rPr>
              <w:t>Brazil</w:t>
            </w:r>
          </w:p>
        </w:tc>
      </w:tr>
      <w:tr w:rsidR="00B12704" w:rsidRPr="00B12704" w14:paraId="78904B61" w14:textId="77777777" w:rsidTr="00A42927">
        <w:tc>
          <w:tcPr>
            <w:tcW w:w="1900" w:type="dxa"/>
          </w:tcPr>
          <w:p w14:paraId="4E4BD92D" w14:textId="3403883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ED760F9" w14:textId="3D2DE331" w:rsidR="00B12704" w:rsidRPr="00B12704" w:rsidRDefault="00B12704" w:rsidP="00B12704">
            <w:pPr>
              <w:rPr>
                <w:rFonts w:ascii="Arial" w:hAnsi="Arial" w:cs="Arial"/>
                <w:sz w:val="24"/>
                <w:szCs w:val="24"/>
              </w:rPr>
            </w:pPr>
            <w:r w:rsidRPr="00B12704">
              <w:rPr>
                <w:rFonts w:ascii="Arial" w:hAnsi="Arial" w:cs="Arial"/>
                <w:color w:val="000000"/>
                <w:sz w:val="24"/>
                <w:szCs w:val="24"/>
              </w:rPr>
              <w:t>Indian Council of Medical Research (ICMR)</w:t>
            </w:r>
          </w:p>
        </w:tc>
        <w:tc>
          <w:tcPr>
            <w:tcW w:w="2182" w:type="dxa"/>
          </w:tcPr>
          <w:p w14:paraId="37B01131" w14:textId="5AB4D8CC" w:rsidR="00B12704" w:rsidRPr="00B12704" w:rsidRDefault="00B12704" w:rsidP="00B12704">
            <w:pPr>
              <w:rPr>
                <w:rFonts w:ascii="Arial" w:hAnsi="Arial" w:cs="Arial"/>
                <w:sz w:val="24"/>
                <w:szCs w:val="24"/>
              </w:rPr>
            </w:pPr>
            <w:r w:rsidRPr="00B12704">
              <w:rPr>
                <w:rFonts w:ascii="Arial" w:hAnsi="Arial" w:cs="Arial"/>
                <w:color w:val="000000"/>
                <w:sz w:val="24"/>
                <w:szCs w:val="24"/>
              </w:rPr>
              <w:t>India</w:t>
            </w:r>
          </w:p>
        </w:tc>
      </w:tr>
      <w:tr w:rsidR="00B12704" w:rsidRPr="00B12704" w14:paraId="7193C2A5" w14:textId="77777777" w:rsidTr="00A42927">
        <w:tc>
          <w:tcPr>
            <w:tcW w:w="1900" w:type="dxa"/>
          </w:tcPr>
          <w:p w14:paraId="52A8CC7C" w14:textId="068E7EA8"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30B9A1D1" w14:textId="2471B155" w:rsidR="00B12704" w:rsidRPr="00B12704" w:rsidRDefault="00B12704" w:rsidP="00B12704">
            <w:pPr>
              <w:rPr>
                <w:rFonts w:ascii="Arial" w:hAnsi="Arial" w:cs="Arial"/>
                <w:sz w:val="24"/>
                <w:szCs w:val="24"/>
              </w:rPr>
            </w:pPr>
            <w:r w:rsidRPr="00B12704">
              <w:rPr>
                <w:rFonts w:ascii="Arial" w:hAnsi="Arial" w:cs="Arial"/>
                <w:color w:val="000000"/>
                <w:sz w:val="24"/>
                <w:szCs w:val="24"/>
              </w:rPr>
              <w:t>Fund for Scientific Research - Flanders (FWO)</w:t>
            </w:r>
          </w:p>
        </w:tc>
        <w:tc>
          <w:tcPr>
            <w:tcW w:w="2182" w:type="dxa"/>
          </w:tcPr>
          <w:p w14:paraId="5C819090" w14:textId="66EDF63B" w:rsidR="00B12704" w:rsidRPr="00B12704" w:rsidRDefault="00B12704" w:rsidP="00B12704">
            <w:pPr>
              <w:rPr>
                <w:rFonts w:ascii="Arial" w:hAnsi="Arial" w:cs="Arial"/>
                <w:sz w:val="24"/>
                <w:szCs w:val="24"/>
              </w:rPr>
            </w:pPr>
            <w:r w:rsidRPr="00B12704">
              <w:rPr>
                <w:rFonts w:ascii="Arial" w:hAnsi="Arial" w:cs="Arial"/>
                <w:color w:val="000000"/>
                <w:sz w:val="24"/>
                <w:szCs w:val="24"/>
              </w:rPr>
              <w:t>Belgium</w:t>
            </w:r>
          </w:p>
        </w:tc>
      </w:tr>
      <w:tr w:rsidR="00B12704" w:rsidRPr="00B12704" w14:paraId="36138B76" w14:textId="77777777" w:rsidTr="00A42927">
        <w:tc>
          <w:tcPr>
            <w:tcW w:w="1900" w:type="dxa"/>
          </w:tcPr>
          <w:p w14:paraId="4C9F2814" w14:textId="239D9520"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10D17616" w14:textId="38ACDE40" w:rsidR="00B12704" w:rsidRPr="00B12704" w:rsidRDefault="00B12704" w:rsidP="00B12704">
            <w:pPr>
              <w:rPr>
                <w:rFonts w:ascii="Arial" w:hAnsi="Arial" w:cs="Arial"/>
                <w:sz w:val="24"/>
                <w:szCs w:val="24"/>
              </w:rPr>
            </w:pPr>
            <w:r w:rsidRPr="00B12704">
              <w:rPr>
                <w:rFonts w:ascii="Arial" w:hAnsi="Arial" w:cs="Arial"/>
                <w:color w:val="000000"/>
                <w:sz w:val="24"/>
                <w:szCs w:val="24"/>
              </w:rPr>
              <w:t>Korea National Institute of Health (KNIH)</w:t>
            </w:r>
          </w:p>
        </w:tc>
        <w:tc>
          <w:tcPr>
            <w:tcW w:w="2182" w:type="dxa"/>
          </w:tcPr>
          <w:p w14:paraId="4EABF645" w14:textId="520C1365" w:rsidR="00B12704" w:rsidRPr="00B12704" w:rsidRDefault="00B12704" w:rsidP="00B12704">
            <w:pPr>
              <w:rPr>
                <w:rFonts w:ascii="Arial" w:hAnsi="Arial" w:cs="Arial"/>
                <w:sz w:val="24"/>
                <w:szCs w:val="24"/>
              </w:rPr>
            </w:pPr>
            <w:r w:rsidRPr="00B12704">
              <w:rPr>
                <w:rFonts w:ascii="Arial" w:hAnsi="Arial" w:cs="Arial"/>
                <w:color w:val="000000"/>
                <w:sz w:val="24"/>
                <w:szCs w:val="24"/>
              </w:rPr>
              <w:t>South Korea</w:t>
            </w:r>
          </w:p>
        </w:tc>
      </w:tr>
      <w:tr w:rsidR="00B12704" w:rsidRPr="00B12704" w14:paraId="04E49F22" w14:textId="77777777" w:rsidTr="00A42927">
        <w:tc>
          <w:tcPr>
            <w:tcW w:w="1900" w:type="dxa"/>
          </w:tcPr>
          <w:p w14:paraId="26D9F1E7" w14:textId="6F6EB8E6"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12220210" w14:textId="5AD704F4" w:rsidR="00B12704" w:rsidRPr="00B12704" w:rsidRDefault="00B12704" w:rsidP="00B12704">
            <w:pPr>
              <w:rPr>
                <w:rFonts w:ascii="Arial" w:hAnsi="Arial" w:cs="Arial"/>
                <w:sz w:val="24"/>
                <w:szCs w:val="24"/>
              </w:rPr>
            </w:pPr>
            <w:r w:rsidRPr="00B12704">
              <w:rPr>
                <w:rFonts w:ascii="Arial" w:hAnsi="Arial" w:cs="Arial"/>
                <w:color w:val="000000"/>
                <w:sz w:val="24"/>
                <w:szCs w:val="24"/>
              </w:rPr>
              <w:t>Forskingsrådet / Research Council of Norway</w:t>
            </w:r>
          </w:p>
        </w:tc>
        <w:tc>
          <w:tcPr>
            <w:tcW w:w="2182" w:type="dxa"/>
          </w:tcPr>
          <w:p w14:paraId="3DB5DCCE" w14:textId="3450DAFD" w:rsidR="00B12704" w:rsidRPr="00B12704" w:rsidRDefault="00B12704" w:rsidP="00B12704">
            <w:pPr>
              <w:rPr>
                <w:rFonts w:ascii="Arial" w:hAnsi="Arial" w:cs="Arial"/>
                <w:sz w:val="24"/>
                <w:szCs w:val="24"/>
              </w:rPr>
            </w:pPr>
            <w:r w:rsidRPr="00B12704">
              <w:rPr>
                <w:rFonts w:ascii="Arial" w:hAnsi="Arial" w:cs="Arial"/>
                <w:color w:val="000000"/>
                <w:sz w:val="24"/>
                <w:szCs w:val="24"/>
              </w:rPr>
              <w:t>Norway</w:t>
            </w:r>
          </w:p>
        </w:tc>
      </w:tr>
      <w:tr w:rsidR="00B12704" w:rsidRPr="00B12704" w14:paraId="56E219A1" w14:textId="77777777" w:rsidTr="00A42927">
        <w:tc>
          <w:tcPr>
            <w:tcW w:w="1900" w:type="dxa"/>
          </w:tcPr>
          <w:p w14:paraId="51B99C17" w14:textId="05B84C50"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58A5F5CC" w14:textId="05E5FE54" w:rsidR="00B12704" w:rsidRPr="00B12704" w:rsidRDefault="00B12704" w:rsidP="00B12704">
            <w:pPr>
              <w:rPr>
                <w:rFonts w:ascii="Arial" w:hAnsi="Arial" w:cs="Arial"/>
                <w:sz w:val="24"/>
                <w:szCs w:val="24"/>
              </w:rPr>
            </w:pPr>
            <w:r w:rsidRPr="00B12704">
              <w:rPr>
                <w:rFonts w:ascii="Arial" w:hAnsi="Arial" w:cs="Arial"/>
                <w:color w:val="000000"/>
                <w:sz w:val="24"/>
                <w:szCs w:val="24"/>
              </w:rPr>
              <w:t>Conselho Nacional de Desenvolvimento Científico e Tecnológico (CNPq)</w:t>
            </w:r>
          </w:p>
        </w:tc>
        <w:tc>
          <w:tcPr>
            <w:tcW w:w="2182" w:type="dxa"/>
          </w:tcPr>
          <w:p w14:paraId="71D36BF9" w14:textId="1CEDF8D3" w:rsidR="00B12704" w:rsidRPr="00B12704" w:rsidRDefault="00B12704" w:rsidP="00B12704">
            <w:pPr>
              <w:rPr>
                <w:rFonts w:ascii="Arial" w:hAnsi="Arial" w:cs="Arial"/>
                <w:sz w:val="24"/>
                <w:szCs w:val="24"/>
              </w:rPr>
            </w:pPr>
            <w:r w:rsidRPr="00B12704">
              <w:rPr>
                <w:rFonts w:ascii="Arial" w:hAnsi="Arial" w:cs="Arial"/>
                <w:sz w:val="24"/>
                <w:szCs w:val="24"/>
              </w:rPr>
              <w:t>Brazil</w:t>
            </w:r>
          </w:p>
        </w:tc>
      </w:tr>
      <w:tr w:rsidR="00B12704" w:rsidRPr="00B12704" w14:paraId="185F3064" w14:textId="77777777" w:rsidTr="00A42927">
        <w:tc>
          <w:tcPr>
            <w:tcW w:w="1900" w:type="dxa"/>
          </w:tcPr>
          <w:p w14:paraId="3AFE1E2A" w14:textId="0A545D2D"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1D80195" w14:textId="635A8F64" w:rsidR="00B12704" w:rsidRPr="00B12704" w:rsidRDefault="00B12704" w:rsidP="00B12704">
            <w:pPr>
              <w:rPr>
                <w:rFonts w:ascii="Arial" w:hAnsi="Arial" w:cs="Arial"/>
                <w:sz w:val="24"/>
                <w:szCs w:val="24"/>
              </w:rPr>
            </w:pPr>
            <w:r w:rsidRPr="00B12704">
              <w:rPr>
                <w:rFonts w:ascii="Arial" w:hAnsi="Arial" w:cs="Arial"/>
                <w:color w:val="000000"/>
                <w:sz w:val="24"/>
                <w:szCs w:val="24"/>
              </w:rPr>
              <w:t>Fonds zur Förderung der wissenschaftlichen Forschung / Austrian Science Fund (FWF)</w:t>
            </w:r>
          </w:p>
        </w:tc>
        <w:tc>
          <w:tcPr>
            <w:tcW w:w="2182" w:type="dxa"/>
          </w:tcPr>
          <w:p w14:paraId="16C1802E" w14:textId="706F731E" w:rsidR="00B12704" w:rsidRPr="00B12704" w:rsidRDefault="00B12704" w:rsidP="00B12704">
            <w:pPr>
              <w:rPr>
                <w:rFonts w:ascii="Arial" w:hAnsi="Arial" w:cs="Arial"/>
                <w:sz w:val="24"/>
                <w:szCs w:val="24"/>
              </w:rPr>
            </w:pPr>
            <w:r w:rsidRPr="00B12704">
              <w:rPr>
                <w:rFonts w:ascii="Arial" w:hAnsi="Arial" w:cs="Arial"/>
                <w:color w:val="000000"/>
                <w:sz w:val="24"/>
                <w:szCs w:val="24"/>
              </w:rPr>
              <w:t>Austria</w:t>
            </w:r>
          </w:p>
        </w:tc>
      </w:tr>
      <w:tr w:rsidR="00B12704" w:rsidRPr="00B12704" w14:paraId="0B87FB4A" w14:textId="77777777" w:rsidTr="00A42927">
        <w:tc>
          <w:tcPr>
            <w:tcW w:w="1900" w:type="dxa"/>
          </w:tcPr>
          <w:p w14:paraId="43A21A12" w14:textId="61873F18"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3CCF045F" w14:textId="243BD5FB" w:rsidR="00B12704" w:rsidRPr="00B12704" w:rsidRDefault="00B12704" w:rsidP="00B12704">
            <w:pPr>
              <w:rPr>
                <w:rFonts w:ascii="Arial" w:hAnsi="Arial" w:cs="Arial"/>
                <w:sz w:val="24"/>
                <w:szCs w:val="24"/>
              </w:rPr>
            </w:pPr>
            <w:r w:rsidRPr="00B12704">
              <w:rPr>
                <w:rFonts w:ascii="Arial" w:hAnsi="Arial" w:cs="Arial"/>
                <w:color w:val="000000"/>
                <w:sz w:val="24"/>
                <w:szCs w:val="24"/>
              </w:rPr>
              <w:t>South African Medical Research Council (SA MRC)</w:t>
            </w:r>
          </w:p>
        </w:tc>
        <w:tc>
          <w:tcPr>
            <w:tcW w:w="2182" w:type="dxa"/>
          </w:tcPr>
          <w:p w14:paraId="6CE79690" w14:textId="7EA03623" w:rsidR="00B12704" w:rsidRPr="00B12704" w:rsidRDefault="00B12704" w:rsidP="00B12704">
            <w:pPr>
              <w:rPr>
                <w:rFonts w:ascii="Arial" w:hAnsi="Arial" w:cs="Arial"/>
                <w:sz w:val="24"/>
                <w:szCs w:val="24"/>
              </w:rPr>
            </w:pPr>
            <w:r w:rsidRPr="00B12704">
              <w:rPr>
                <w:rFonts w:ascii="Arial" w:hAnsi="Arial" w:cs="Arial"/>
                <w:color w:val="000000"/>
                <w:sz w:val="24"/>
                <w:szCs w:val="24"/>
              </w:rPr>
              <w:t>South Africa</w:t>
            </w:r>
          </w:p>
        </w:tc>
      </w:tr>
      <w:tr w:rsidR="00B12704" w:rsidRPr="00B12704" w14:paraId="38E60C47" w14:textId="77777777" w:rsidTr="00A42927">
        <w:tc>
          <w:tcPr>
            <w:tcW w:w="1900" w:type="dxa"/>
          </w:tcPr>
          <w:p w14:paraId="7AC00BCA" w14:textId="1C8C5AF5"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34913048" w14:textId="268CD22E" w:rsidR="00B12704" w:rsidRPr="00B12704" w:rsidRDefault="00B12704" w:rsidP="00B12704">
            <w:pPr>
              <w:rPr>
                <w:rFonts w:ascii="Arial" w:hAnsi="Arial" w:cs="Arial"/>
                <w:sz w:val="24"/>
                <w:szCs w:val="24"/>
              </w:rPr>
            </w:pPr>
            <w:r w:rsidRPr="00B12704">
              <w:rPr>
                <w:rFonts w:ascii="Arial" w:hAnsi="Arial" w:cs="Arial"/>
                <w:color w:val="000000"/>
                <w:sz w:val="24"/>
                <w:szCs w:val="24"/>
              </w:rPr>
              <w:t>Health Research Council of New Zealand</w:t>
            </w:r>
          </w:p>
        </w:tc>
        <w:tc>
          <w:tcPr>
            <w:tcW w:w="2182" w:type="dxa"/>
          </w:tcPr>
          <w:p w14:paraId="40F60336" w14:textId="6349E0D0" w:rsidR="00B12704" w:rsidRPr="00B12704" w:rsidRDefault="00B12704" w:rsidP="00B12704">
            <w:pPr>
              <w:rPr>
                <w:rFonts w:ascii="Arial" w:hAnsi="Arial" w:cs="Arial"/>
                <w:sz w:val="24"/>
                <w:szCs w:val="24"/>
              </w:rPr>
            </w:pPr>
            <w:r w:rsidRPr="00B12704">
              <w:rPr>
                <w:rFonts w:ascii="Arial" w:hAnsi="Arial" w:cs="Arial"/>
                <w:color w:val="000000"/>
                <w:sz w:val="24"/>
                <w:szCs w:val="24"/>
              </w:rPr>
              <w:t>New Zealand</w:t>
            </w:r>
          </w:p>
        </w:tc>
      </w:tr>
      <w:tr w:rsidR="00B12704" w:rsidRPr="00B12704" w14:paraId="34B3310A" w14:textId="77777777" w:rsidTr="00A42927">
        <w:tc>
          <w:tcPr>
            <w:tcW w:w="1900" w:type="dxa"/>
          </w:tcPr>
          <w:p w14:paraId="6C71DB94" w14:textId="4F8A174F"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6701AA29" w14:textId="0367F9F1" w:rsidR="00B12704" w:rsidRPr="00B12704" w:rsidRDefault="00B12704" w:rsidP="00B12704">
            <w:pPr>
              <w:rPr>
                <w:rFonts w:ascii="Arial" w:hAnsi="Arial" w:cs="Arial"/>
                <w:sz w:val="24"/>
                <w:szCs w:val="24"/>
              </w:rPr>
            </w:pPr>
            <w:r w:rsidRPr="00B12704">
              <w:rPr>
                <w:rFonts w:ascii="Arial" w:hAnsi="Arial" w:cs="Arial"/>
                <w:color w:val="000000"/>
                <w:sz w:val="24"/>
                <w:szCs w:val="24"/>
              </w:rPr>
              <w:t>Danish Council for Independent Research / Medical Sciences</w:t>
            </w:r>
          </w:p>
        </w:tc>
        <w:tc>
          <w:tcPr>
            <w:tcW w:w="2182" w:type="dxa"/>
          </w:tcPr>
          <w:p w14:paraId="45E9C83A" w14:textId="24426E65" w:rsidR="00B12704" w:rsidRPr="00B12704" w:rsidRDefault="00B12704" w:rsidP="00B12704">
            <w:pPr>
              <w:rPr>
                <w:rFonts w:ascii="Arial" w:hAnsi="Arial" w:cs="Arial"/>
                <w:sz w:val="24"/>
                <w:szCs w:val="24"/>
              </w:rPr>
            </w:pPr>
            <w:r w:rsidRPr="00B12704">
              <w:rPr>
                <w:rFonts w:ascii="Arial" w:hAnsi="Arial" w:cs="Arial"/>
                <w:color w:val="000000"/>
                <w:sz w:val="24"/>
                <w:szCs w:val="24"/>
              </w:rPr>
              <w:t>Denmark</w:t>
            </w:r>
          </w:p>
        </w:tc>
      </w:tr>
      <w:tr w:rsidR="00B12704" w:rsidRPr="00B12704" w14:paraId="440795B2" w14:textId="77777777" w:rsidTr="00A42927">
        <w:tc>
          <w:tcPr>
            <w:tcW w:w="1900" w:type="dxa"/>
          </w:tcPr>
          <w:p w14:paraId="596D098C" w14:textId="7FAD1546"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714338C" w14:textId="46EC541D" w:rsidR="00B12704" w:rsidRPr="00B12704" w:rsidRDefault="00B12704" w:rsidP="00B12704">
            <w:pPr>
              <w:rPr>
                <w:rFonts w:ascii="Arial" w:hAnsi="Arial" w:cs="Arial"/>
                <w:sz w:val="24"/>
                <w:szCs w:val="24"/>
              </w:rPr>
            </w:pPr>
            <w:r w:rsidRPr="00B12704">
              <w:rPr>
                <w:rFonts w:ascii="Arial" w:hAnsi="Arial" w:cs="Arial"/>
                <w:color w:val="000000"/>
                <w:sz w:val="24"/>
                <w:szCs w:val="24"/>
              </w:rPr>
              <w:t>Russian Foundation for Basic Research (RFBR)</w:t>
            </w:r>
          </w:p>
        </w:tc>
        <w:tc>
          <w:tcPr>
            <w:tcW w:w="2182" w:type="dxa"/>
          </w:tcPr>
          <w:p w14:paraId="6D0A6D14" w14:textId="2391E293" w:rsidR="00B12704" w:rsidRPr="00B12704" w:rsidRDefault="00B12704" w:rsidP="00B12704">
            <w:pPr>
              <w:rPr>
                <w:rFonts w:ascii="Arial" w:hAnsi="Arial" w:cs="Arial"/>
                <w:sz w:val="24"/>
                <w:szCs w:val="24"/>
              </w:rPr>
            </w:pPr>
            <w:r w:rsidRPr="00B12704">
              <w:rPr>
                <w:rFonts w:ascii="Arial" w:hAnsi="Arial" w:cs="Arial"/>
                <w:color w:val="000000"/>
                <w:sz w:val="24"/>
                <w:szCs w:val="24"/>
              </w:rPr>
              <w:t>Russia</w:t>
            </w:r>
          </w:p>
        </w:tc>
      </w:tr>
      <w:tr w:rsidR="00B12704" w:rsidRPr="00B12704" w14:paraId="553F5029" w14:textId="77777777" w:rsidTr="00A42927">
        <w:tc>
          <w:tcPr>
            <w:tcW w:w="1900" w:type="dxa"/>
          </w:tcPr>
          <w:p w14:paraId="7206AA33" w14:textId="2E162DF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04BC4CE2" w14:textId="7363B3E6" w:rsidR="00B12704" w:rsidRPr="00B12704" w:rsidRDefault="00B12704" w:rsidP="00B12704">
            <w:pPr>
              <w:rPr>
                <w:rFonts w:ascii="Arial" w:hAnsi="Arial" w:cs="Arial"/>
                <w:sz w:val="24"/>
                <w:szCs w:val="24"/>
              </w:rPr>
            </w:pPr>
            <w:r w:rsidRPr="00B12704">
              <w:rPr>
                <w:rFonts w:ascii="Arial" w:hAnsi="Arial" w:cs="Arial"/>
                <w:color w:val="000000"/>
                <w:sz w:val="24"/>
                <w:szCs w:val="24"/>
              </w:rPr>
              <w:t>Danish Council for Strategic Research (two programmes: Individuals, Disease and Society &amp; Health, Food and Welfare)</w:t>
            </w:r>
          </w:p>
        </w:tc>
        <w:tc>
          <w:tcPr>
            <w:tcW w:w="2182" w:type="dxa"/>
          </w:tcPr>
          <w:p w14:paraId="46DE325F" w14:textId="2EADD8A0" w:rsidR="00B12704" w:rsidRPr="00B12704" w:rsidRDefault="00B12704" w:rsidP="00B12704">
            <w:pPr>
              <w:rPr>
                <w:rFonts w:ascii="Arial" w:hAnsi="Arial" w:cs="Arial"/>
                <w:sz w:val="24"/>
                <w:szCs w:val="24"/>
              </w:rPr>
            </w:pPr>
            <w:r w:rsidRPr="00B12704">
              <w:rPr>
                <w:rFonts w:ascii="Arial" w:hAnsi="Arial" w:cs="Arial"/>
                <w:color w:val="000000"/>
                <w:sz w:val="24"/>
                <w:szCs w:val="24"/>
              </w:rPr>
              <w:t>Denmark</w:t>
            </w:r>
          </w:p>
        </w:tc>
      </w:tr>
      <w:tr w:rsidR="00B12704" w:rsidRPr="00B12704" w14:paraId="4AAD9108" w14:textId="77777777" w:rsidTr="00A42927">
        <w:tc>
          <w:tcPr>
            <w:tcW w:w="1900" w:type="dxa"/>
          </w:tcPr>
          <w:p w14:paraId="78F31314" w14:textId="23EF4403"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202FCC78" w14:textId="52F976D0" w:rsidR="00B12704" w:rsidRPr="00B12704" w:rsidRDefault="00B12704" w:rsidP="00B12704">
            <w:pPr>
              <w:rPr>
                <w:rFonts w:ascii="Arial" w:hAnsi="Arial" w:cs="Arial"/>
                <w:sz w:val="24"/>
                <w:szCs w:val="24"/>
              </w:rPr>
            </w:pPr>
            <w:r w:rsidRPr="00B12704">
              <w:rPr>
                <w:rFonts w:ascii="Arial" w:hAnsi="Arial" w:cs="Arial"/>
                <w:color w:val="000000"/>
                <w:sz w:val="24"/>
                <w:szCs w:val="24"/>
              </w:rPr>
              <w:t>Consejo Nacional de Ciencia y Tecnología (CONACYT)</w:t>
            </w:r>
          </w:p>
        </w:tc>
        <w:tc>
          <w:tcPr>
            <w:tcW w:w="2182" w:type="dxa"/>
          </w:tcPr>
          <w:p w14:paraId="64C3E824" w14:textId="5E5C46F1" w:rsidR="00B12704" w:rsidRPr="00B12704" w:rsidRDefault="00B12704" w:rsidP="00B12704">
            <w:pPr>
              <w:rPr>
                <w:rFonts w:ascii="Arial" w:hAnsi="Arial" w:cs="Arial"/>
                <w:sz w:val="24"/>
                <w:szCs w:val="24"/>
              </w:rPr>
            </w:pPr>
            <w:r w:rsidRPr="00B12704">
              <w:rPr>
                <w:rFonts w:ascii="Arial" w:hAnsi="Arial" w:cs="Arial"/>
                <w:color w:val="000000"/>
                <w:sz w:val="24"/>
                <w:szCs w:val="24"/>
              </w:rPr>
              <w:t>Mexico</w:t>
            </w:r>
          </w:p>
        </w:tc>
      </w:tr>
      <w:tr w:rsidR="00B12704" w:rsidRPr="00B12704" w14:paraId="038F0FED" w14:textId="77777777" w:rsidTr="00A42927">
        <w:tc>
          <w:tcPr>
            <w:tcW w:w="1900" w:type="dxa"/>
          </w:tcPr>
          <w:p w14:paraId="6DF7FC2B" w14:textId="2D10FFA8"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5D91E9E5" w14:textId="2262AF39"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South African Department of Science and Technology (DST)</w:t>
            </w:r>
          </w:p>
        </w:tc>
        <w:tc>
          <w:tcPr>
            <w:tcW w:w="2182" w:type="dxa"/>
          </w:tcPr>
          <w:p w14:paraId="41C6D2BA" w14:textId="151A7D12" w:rsidR="00B12704" w:rsidRPr="00B12704" w:rsidRDefault="00B12704" w:rsidP="00B12704">
            <w:pPr>
              <w:rPr>
                <w:rFonts w:ascii="Arial" w:hAnsi="Arial" w:cs="Arial"/>
                <w:sz w:val="24"/>
                <w:szCs w:val="24"/>
              </w:rPr>
            </w:pPr>
            <w:r w:rsidRPr="00B12704">
              <w:rPr>
                <w:rFonts w:ascii="Arial" w:hAnsi="Arial" w:cs="Arial"/>
                <w:color w:val="000000"/>
                <w:sz w:val="24"/>
                <w:szCs w:val="24"/>
              </w:rPr>
              <w:t>South Africa</w:t>
            </w:r>
          </w:p>
        </w:tc>
      </w:tr>
      <w:tr w:rsidR="00B12704" w:rsidRPr="00B12704" w14:paraId="20F769C6" w14:textId="77777777" w:rsidTr="00A42927">
        <w:tc>
          <w:tcPr>
            <w:tcW w:w="1900" w:type="dxa"/>
          </w:tcPr>
          <w:p w14:paraId="6456DE96" w14:textId="002C9E56"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73A6074A" w14:textId="4EA19A36"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Agencia Nacional de Promocion Cientifica y Technologica (Agenica - ANPCyT)</w:t>
            </w:r>
          </w:p>
        </w:tc>
        <w:tc>
          <w:tcPr>
            <w:tcW w:w="2182" w:type="dxa"/>
          </w:tcPr>
          <w:p w14:paraId="4372AA2D" w14:textId="343CD622" w:rsidR="00B12704" w:rsidRPr="00B12704" w:rsidRDefault="00B12704" w:rsidP="00B12704">
            <w:pPr>
              <w:rPr>
                <w:rFonts w:ascii="Arial" w:hAnsi="Arial" w:cs="Arial"/>
                <w:sz w:val="24"/>
                <w:szCs w:val="24"/>
              </w:rPr>
            </w:pPr>
            <w:r w:rsidRPr="00B12704">
              <w:rPr>
                <w:rFonts w:ascii="Arial" w:hAnsi="Arial" w:cs="Arial"/>
                <w:color w:val="000000"/>
                <w:sz w:val="24"/>
                <w:szCs w:val="24"/>
              </w:rPr>
              <w:t>Argentina</w:t>
            </w:r>
          </w:p>
        </w:tc>
      </w:tr>
      <w:tr w:rsidR="00B12704" w:rsidRPr="00B12704" w14:paraId="572A02D6" w14:textId="77777777" w:rsidTr="00A42927">
        <w:tc>
          <w:tcPr>
            <w:tcW w:w="1900" w:type="dxa"/>
          </w:tcPr>
          <w:p w14:paraId="584C100E" w14:textId="4AC2F599"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7910D6ED" w14:textId="01BBB83E"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Biomedical Research Council of the Singapore Agency for Science, Technology and Research (BMRC of A*STAR)</w:t>
            </w:r>
          </w:p>
        </w:tc>
        <w:tc>
          <w:tcPr>
            <w:tcW w:w="2182" w:type="dxa"/>
          </w:tcPr>
          <w:p w14:paraId="16124D3E" w14:textId="1CEFB1D7" w:rsidR="00B12704" w:rsidRPr="00B12704" w:rsidRDefault="00B12704" w:rsidP="00B12704">
            <w:pPr>
              <w:rPr>
                <w:rFonts w:ascii="Arial" w:hAnsi="Arial" w:cs="Arial"/>
                <w:sz w:val="24"/>
                <w:szCs w:val="24"/>
              </w:rPr>
            </w:pPr>
            <w:r w:rsidRPr="00B12704">
              <w:rPr>
                <w:rFonts w:ascii="Arial" w:hAnsi="Arial" w:cs="Arial"/>
                <w:color w:val="000000"/>
                <w:sz w:val="24"/>
                <w:szCs w:val="24"/>
              </w:rPr>
              <w:t>Singapore</w:t>
            </w:r>
          </w:p>
        </w:tc>
      </w:tr>
      <w:tr w:rsidR="00B12704" w:rsidRPr="00B12704" w14:paraId="0314F582" w14:textId="77777777" w:rsidTr="00A42927">
        <w:tc>
          <w:tcPr>
            <w:tcW w:w="1900" w:type="dxa"/>
          </w:tcPr>
          <w:p w14:paraId="75296384" w14:textId="3454DCC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FDBBC15" w14:textId="561B32D9"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Ministry of Science and Technology of China (MOST)</w:t>
            </w:r>
          </w:p>
        </w:tc>
        <w:tc>
          <w:tcPr>
            <w:tcW w:w="2182" w:type="dxa"/>
          </w:tcPr>
          <w:p w14:paraId="3BCB58A8" w14:textId="328656A1" w:rsidR="00B12704" w:rsidRPr="00B12704" w:rsidRDefault="00B12704" w:rsidP="00B12704">
            <w:pPr>
              <w:rPr>
                <w:rFonts w:ascii="Arial" w:hAnsi="Arial" w:cs="Arial"/>
                <w:sz w:val="24"/>
                <w:szCs w:val="24"/>
              </w:rPr>
            </w:pPr>
            <w:r w:rsidRPr="00B12704">
              <w:rPr>
                <w:rFonts w:ascii="Arial" w:hAnsi="Arial" w:cs="Arial"/>
                <w:color w:val="000000"/>
                <w:sz w:val="24"/>
                <w:szCs w:val="24"/>
              </w:rPr>
              <w:t>China</w:t>
            </w:r>
          </w:p>
        </w:tc>
      </w:tr>
      <w:tr w:rsidR="00B12704" w:rsidRPr="00B12704" w14:paraId="2C59ECF5" w14:textId="77777777" w:rsidTr="00A42927">
        <w:tc>
          <w:tcPr>
            <w:tcW w:w="1900" w:type="dxa"/>
          </w:tcPr>
          <w:p w14:paraId="6211BE52" w14:textId="36A7941E"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5DBF4ABF" w14:textId="10E44D5F"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Indian Department of Biotechnology (DBT)</w:t>
            </w:r>
          </w:p>
        </w:tc>
        <w:tc>
          <w:tcPr>
            <w:tcW w:w="2182" w:type="dxa"/>
          </w:tcPr>
          <w:p w14:paraId="0EA35E00" w14:textId="66B629F0" w:rsidR="00B12704" w:rsidRPr="00B12704" w:rsidRDefault="00B12704" w:rsidP="00B12704">
            <w:pPr>
              <w:rPr>
                <w:rFonts w:ascii="Arial" w:hAnsi="Arial" w:cs="Arial"/>
                <w:sz w:val="24"/>
                <w:szCs w:val="24"/>
              </w:rPr>
            </w:pPr>
            <w:r w:rsidRPr="00B12704">
              <w:rPr>
                <w:rFonts w:ascii="Arial" w:hAnsi="Arial" w:cs="Arial"/>
                <w:color w:val="000000"/>
                <w:sz w:val="24"/>
                <w:szCs w:val="24"/>
              </w:rPr>
              <w:t>India</w:t>
            </w:r>
          </w:p>
        </w:tc>
      </w:tr>
      <w:tr w:rsidR="00B12704" w:rsidRPr="00B12704" w14:paraId="41CEDD96" w14:textId="77777777" w:rsidTr="00A42927">
        <w:tc>
          <w:tcPr>
            <w:tcW w:w="1900" w:type="dxa"/>
          </w:tcPr>
          <w:p w14:paraId="3B07D6A0" w14:textId="55EA0F19"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36C18D52" w14:textId="3817A0DB"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Indian Department of Science and Technology (DST)</w:t>
            </w:r>
          </w:p>
        </w:tc>
        <w:tc>
          <w:tcPr>
            <w:tcW w:w="2182" w:type="dxa"/>
          </w:tcPr>
          <w:p w14:paraId="3A574A6C" w14:textId="7573D904" w:rsidR="00B12704" w:rsidRPr="00B12704" w:rsidRDefault="00B12704" w:rsidP="00B12704">
            <w:pPr>
              <w:rPr>
                <w:rFonts w:ascii="Arial" w:hAnsi="Arial" w:cs="Arial"/>
                <w:sz w:val="24"/>
                <w:szCs w:val="24"/>
              </w:rPr>
            </w:pPr>
            <w:r w:rsidRPr="00B12704">
              <w:rPr>
                <w:rFonts w:ascii="Arial" w:hAnsi="Arial" w:cs="Arial"/>
                <w:color w:val="000000"/>
                <w:sz w:val="24"/>
                <w:szCs w:val="24"/>
              </w:rPr>
              <w:t>India</w:t>
            </w:r>
          </w:p>
        </w:tc>
      </w:tr>
      <w:tr w:rsidR="00B12704" w:rsidRPr="00B12704" w14:paraId="4CD0EFB6" w14:textId="77777777" w:rsidTr="00A42927">
        <w:tc>
          <w:tcPr>
            <w:tcW w:w="1900" w:type="dxa"/>
          </w:tcPr>
          <w:p w14:paraId="70907E6F" w14:textId="0F5227DF"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724F514C" w14:textId="0688E925"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King Abdulaziz City for Science and Technology (KACST)</w:t>
            </w:r>
          </w:p>
        </w:tc>
        <w:tc>
          <w:tcPr>
            <w:tcW w:w="2182" w:type="dxa"/>
          </w:tcPr>
          <w:p w14:paraId="67EEBCE1" w14:textId="78595FD1" w:rsidR="00B12704" w:rsidRPr="00B12704" w:rsidRDefault="00B12704" w:rsidP="00B12704">
            <w:pPr>
              <w:rPr>
                <w:rFonts w:ascii="Arial" w:hAnsi="Arial" w:cs="Arial"/>
                <w:sz w:val="24"/>
                <w:szCs w:val="24"/>
              </w:rPr>
            </w:pPr>
            <w:r w:rsidRPr="00B12704">
              <w:rPr>
                <w:rFonts w:ascii="Arial" w:hAnsi="Arial" w:cs="Arial"/>
                <w:color w:val="000000"/>
                <w:sz w:val="24"/>
                <w:szCs w:val="24"/>
              </w:rPr>
              <w:t>Saudi Arabia</w:t>
            </w:r>
          </w:p>
        </w:tc>
      </w:tr>
      <w:tr w:rsidR="00B12704" w:rsidRPr="00B12704" w14:paraId="765DC587" w14:textId="77777777" w:rsidTr="00A42927">
        <w:tc>
          <w:tcPr>
            <w:tcW w:w="1900" w:type="dxa"/>
          </w:tcPr>
          <w:p w14:paraId="7CB50660" w14:textId="5DD05E2B"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47C29114" w14:textId="066FCE0C"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Le Fonds de la Recherche Scientifique (FNRS)</w:t>
            </w:r>
          </w:p>
        </w:tc>
        <w:tc>
          <w:tcPr>
            <w:tcW w:w="2182" w:type="dxa"/>
          </w:tcPr>
          <w:p w14:paraId="0E44898E" w14:textId="17BDCE63" w:rsidR="00B12704" w:rsidRPr="00B12704" w:rsidRDefault="00B12704" w:rsidP="00B12704">
            <w:pPr>
              <w:rPr>
                <w:rFonts w:ascii="Arial" w:hAnsi="Arial" w:cs="Arial"/>
                <w:sz w:val="24"/>
                <w:szCs w:val="24"/>
              </w:rPr>
            </w:pPr>
            <w:r w:rsidRPr="00B12704">
              <w:rPr>
                <w:rFonts w:ascii="Arial" w:hAnsi="Arial" w:cs="Arial"/>
                <w:color w:val="000000"/>
                <w:sz w:val="24"/>
                <w:szCs w:val="24"/>
              </w:rPr>
              <w:t>Belgium</w:t>
            </w:r>
          </w:p>
        </w:tc>
      </w:tr>
      <w:tr w:rsidR="00B12704" w:rsidRPr="00B12704" w14:paraId="1C3055E3" w14:textId="77777777" w:rsidTr="00A42927">
        <w:tc>
          <w:tcPr>
            <w:tcW w:w="1900" w:type="dxa"/>
          </w:tcPr>
          <w:p w14:paraId="0E87E832" w14:textId="1DB96E64" w:rsidR="00B12704" w:rsidRPr="00B12704" w:rsidRDefault="00B12704" w:rsidP="00B12704">
            <w:pPr>
              <w:rPr>
                <w:rFonts w:ascii="Arial" w:hAnsi="Arial" w:cs="Arial"/>
                <w:sz w:val="24"/>
                <w:szCs w:val="24"/>
              </w:rPr>
            </w:pPr>
            <w:r w:rsidRPr="00B12704">
              <w:rPr>
                <w:rFonts w:ascii="Arial" w:hAnsi="Arial" w:cs="Arial"/>
                <w:sz w:val="24"/>
                <w:szCs w:val="24"/>
              </w:rPr>
              <w:lastRenderedPageBreak/>
              <w:t>Public</w:t>
            </w:r>
          </w:p>
        </w:tc>
        <w:tc>
          <w:tcPr>
            <w:tcW w:w="5670" w:type="dxa"/>
          </w:tcPr>
          <w:p w14:paraId="0EE36C75" w14:textId="055B981F"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Lipi Indonesian Research Council</w:t>
            </w:r>
          </w:p>
        </w:tc>
        <w:tc>
          <w:tcPr>
            <w:tcW w:w="2182" w:type="dxa"/>
          </w:tcPr>
          <w:p w14:paraId="45C47103" w14:textId="67A3705F" w:rsidR="00B12704" w:rsidRPr="00B12704" w:rsidRDefault="00B12704" w:rsidP="00B12704">
            <w:pPr>
              <w:rPr>
                <w:rFonts w:ascii="Arial" w:hAnsi="Arial" w:cs="Arial"/>
                <w:sz w:val="24"/>
                <w:szCs w:val="24"/>
              </w:rPr>
            </w:pPr>
            <w:r w:rsidRPr="00B12704">
              <w:rPr>
                <w:rFonts w:ascii="Arial" w:hAnsi="Arial" w:cs="Arial"/>
                <w:color w:val="000000"/>
                <w:sz w:val="24"/>
                <w:szCs w:val="24"/>
              </w:rPr>
              <w:t>Indonesia</w:t>
            </w:r>
          </w:p>
        </w:tc>
      </w:tr>
      <w:tr w:rsidR="00B12704" w:rsidRPr="00B12704" w14:paraId="6679AA05" w14:textId="77777777" w:rsidTr="00A42927">
        <w:tc>
          <w:tcPr>
            <w:tcW w:w="1900" w:type="dxa"/>
          </w:tcPr>
          <w:p w14:paraId="405BE165" w14:textId="6DCCB2D7"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1FE2A826" w14:textId="647C6C36"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Ministry of Healthcare of the Russian Federation</w:t>
            </w:r>
          </w:p>
        </w:tc>
        <w:tc>
          <w:tcPr>
            <w:tcW w:w="2182" w:type="dxa"/>
          </w:tcPr>
          <w:p w14:paraId="55598615" w14:textId="041AE680" w:rsidR="00B12704" w:rsidRPr="00B12704" w:rsidRDefault="00B12704" w:rsidP="00B12704">
            <w:pPr>
              <w:rPr>
                <w:rFonts w:ascii="Arial" w:hAnsi="Arial" w:cs="Arial"/>
                <w:sz w:val="24"/>
                <w:szCs w:val="24"/>
              </w:rPr>
            </w:pPr>
            <w:r w:rsidRPr="00B12704">
              <w:rPr>
                <w:rFonts w:ascii="Arial" w:hAnsi="Arial" w:cs="Arial"/>
                <w:color w:val="000000"/>
                <w:sz w:val="24"/>
                <w:szCs w:val="24"/>
              </w:rPr>
              <w:t>Russia</w:t>
            </w:r>
          </w:p>
        </w:tc>
      </w:tr>
      <w:tr w:rsidR="00B12704" w:rsidRPr="00B12704" w14:paraId="00F7B211" w14:textId="77777777" w:rsidTr="00A42927">
        <w:tc>
          <w:tcPr>
            <w:tcW w:w="1900" w:type="dxa"/>
          </w:tcPr>
          <w:p w14:paraId="7495A766" w14:textId="60F5CB01"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Pr>
          <w:p w14:paraId="2C43F1DC" w14:textId="3976F44B"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National Research Foundation South Africa (NRF SA)</w:t>
            </w:r>
          </w:p>
        </w:tc>
        <w:tc>
          <w:tcPr>
            <w:tcW w:w="2182" w:type="dxa"/>
          </w:tcPr>
          <w:p w14:paraId="45A25DDD" w14:textId="170964E4" w:rsidR="00B12704" w:rsidRPr="00B12704" w:rsidRDefault="00B12704" w:rsidP="00B12704">
            <w:pPr>
              <w:rPr>
                <w:rFonts w:ascii="Arial" w:hAnsi="Arial" w:cs="Arial"/>
                <w:sz w:val="24"/>
                <w:szCs w:val="24"/>
              </w:rPr>
            </w:pPr>
            <w:r w:rsidRPr="00B12704">
              <w:rPr>
                <w:rFonts w:ascii="Arial" w:hAnsi="Arial" w:cs="Arial"/>
                <w:sz w:val="24"/>
                <w:szCs w:val="24"/>
              </w:rPr>
              <w:t>South Africa</w:t>
            </w:r>
          </w:p>
        </w:tc>
      </w:tr>
      <w:tr w:rsidR="00B12704" w:rsidRPr="00B12704" w14:paraId="71EB33E0" w14:textId="77777777" w:rsidTr="00A42927">
        <w:tc>
          <w:tcPr>
            <w:tcW w:w="1900" w:type="dxa"/>
            <w:tcBorders>
              <w:bottom w:val="single" w:sz="4" w:space="0" w:color="auto"/>
            </w:tcBorders>
          </w:tcPr>
          <w:p w14:paraId="281800B6" w14:textId="5079CA97"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Borders>
              <w:bottom w:val="single" w:sz="4" w:space="0" w:color="auto"/>
            </w:tcBorders>
          </w:tcPr>
          <w:p w14:paraId="3BE002BC" w14:textId="6732144E"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Tubitak / Scientific and Technological Research Council of Turkey</w:t>
            </w:r>
          </w:p>
        </w:tc>
        <w:tc>
          <w:tcPr>
            <w:tcW w:w="2182" w:type="dxa"/>
            <w:tcBorders>
              <w:bottom w:val="single" w:sz="4" w:space="0" w:color="auto"/>
            </w:tcBorders>
          </w:tcPr>
          <w:p w14:paraId="1BD5BE1E" w14:textId="5E702EA1" w:rsidR="00B12704" w:rsidRPr="00B12704" w:rsidRDefault="00B12704" w:rsidP="00B12704">
            <w:pPr>
              <w:rPr>
                <w:rFonts w:ascii="Arial" w:hAnsi="Arial" w:cs="Arial"/>
                <w:sz w:val="24"/>
                <w:szCs w:val="24"/>
              </w:rPr>
            </w:pPr>
            <w:r w:rsidRPr="00B12704">
              <w:rPr>
                <w:rFonts w:ascii="Arial" w:hAnsi="Arial" w:cs="Arial"/>
                <w:color w:val="000000"/>
                <w:sz w:val="24"/>
                <w:szCs w:val="24"/>
              </w:rPr>
              <w:t>Turkey</w:t>
            </w:r>
          </w:p>
        </w:tc>
      </w:tr>
      <w:tr w:rsidR="00B12704" w:rsidRPr="00B12704" w14:paraId="044DDD3E" w14:textId="77777777" w:rsidTr="00A42927">
        <w:tc>
          <w:tcPr>
            <w:tcW w:w="1900" w:type="dxa"/>
            <w:tcBorders>
              <w:top w:val="single" w:sz="4" w:space="0" w:color="auto"/>
              <w:bottom w:val="single" w:sz="12" w:space="0" w:color="auto"/>
            </w:tcBorders>
          </w:tcPr>
          <w:p w14:paraId="516697E6" w14:textId="6B5DEBE7" w:rsidR="00B12704" w:rsidRPr="00B12704" w:rsidRDefault="00B12704" w:rsidP="00B12704">
            <w:pPr>
              <w:rPr>
                <w:rFonts w:ascii="Arial" w:hAnsi="Arial" w:cs="Arial"/>
                <w:sz w:val="24"/>
                <w:szCs w:val="24"/>
              </w:rPr>
            </w:pPr>
            <w:r w:rsidRPr="00B12704">
              <w:rPr>
                <w:rFonts w:ascii="Arial" w:hAnsi="Arial" w:cs="Arial"/>
                <w:sz w:val="24"/>
                <w:szCs w:val="24"/>
              </w:rPr>
              <w:t>Public</w:t>
            </w:r>
          </w:p>
        </w:tc>
        <w:tc>
          <w:tcPr>
            <w:tcW w:w="5670" w:type="dxa"/>
            <w:tcBorders>
              <w:top w:val="single" w:sz="4" w:space="0" w:color="auto"/>
              <w:bottom w:val="single" w:sz="12" w:space="0" w:color="auto"/>
            </w:tcBorders>
          </w:tcPr>
          <w:p w14:paraId="67DE2F17" w14:textId="3A2D48E0" w:rsidR="00B12704" w:rsidRPr="00B12704" w:rsidRDefault="00B12704" w:rsidP="00B12704">
            <w:pPr>
              <w:rPr>
                <w:rFonts w:ascii="Arial" w:hAnsi="Arial" w:cs="Arial"/>
                <w:color w:val="000000"/>
                <w:sz w:val="24"/>
                <w:szCs w:val="24"/>
              </w:rPr>
            </w:pPr>
            <w:r w:rsidRPr="00B12704">
              <w:rPr>
                <w:rFonts w:ascii="Arial" w:hAnsi="Arial" w:cs="Arial"/>
                <w:color w:val="000000"/>
                <w:sz w:val="24"/>
                <w:szCs w:val="24"/>
              </w:rPr>
              <w:t>Turkish Academy of Sciences (TUBA)</w:t>
            </w:r>
          </w:p>
        </w:tc>
        <w:tc>
          <w:tcPr>
            <w:tcW w:w="2182" w:type="dxa"/>
            <w:tcBorders>
              <w:top w:val="single" w:sz="4" w:space="0" w:color="auto"/>
              <w:bottom w:val="single" w:sz="12" w:space="0" w:color="auto"/>
            </w:tcBorders>
          </w:tcPr>
          <w:p w14:paraId="51C16BB5" w14:textId="10B9D259" w:rsidR="00B12704" w:rsidRPr="00B12704" w:rsidRDefault="00B12704" w:rsidP="00B12704">
            <w:pPr>
              <w:rPr>
                <w:rFonts w:ascii="Arial" w:hAnsi="Arial" w:cs="Arial"/>
                <w:sz w:val="24"/>
                <w:szCs w:val="24"/>
              </w:rPr>
            </w:pPr>
            <w:r w:rsidRPr="00B12704">
              <w:rPr>
                <w:rFonts w:ascii="Arial" w:hAnsi="Arial" w:cs="Arial"/>
                <w:color w:val="000000"/>
                <w:sz w:val="24"/>
                <w:szCs w:val="24"/>
              </w:rPr>
              <w:t>Turkey</w:t>
            </w:r>
          </w:p>
        </w:tc>
      </w:tr>
      <w:tr w:rsidR="00B12704" w:rsidRPr="00B12704" w14:paraId="42A28B27" w14:textId="77777777" w:rsidTr="00A42927">
        <w:tc>
          <w:tcPr>
            <w:tcW w:w="9752" w:type="dxa"/>
            <w:gridSpan w:val="3"/>
            <w:tcBorders>
              <w:top w:val="single" w:sz="12" w:space="0" w:color="auto"/>
              <w:bottom w:val="single" w:sz="12" w:space="0" w:color="auto"/>
            </w:tcBorders>
          </w:tcPr>
          <w:p w14:paraId="63BC1C9C" w14:textId="25F4BACC" w:rsidR="00B12704" w:rsidRPr="00B12704" w:rsidRDefault="00B12704" w:rsidP="00B12704">
            <w:pPr>
              <w:rPr>
                <w:rFonts w:ascii="Arial" w:hAnsi="Arial" w:cs="Arial"/>
                <w:b/>
                <w:bCs/>
                <w:color w:val="000000"/>
                <w:sz w:val="24"/>
                <w:szCs w:val="24"/>
              </w:rPr>
            </w:pPr>
            <w:r w:rsidRPr="00B12704">
              <w:rPr>
                <w:rFonts w:ascii="Arial" w:hAnsi="Arial" w:cs="Arial"/>
                <w:b/>
                <w:bCs/>
                <w:sz w:val="24"/>
                <w:szCs w:val="24"/>
              </w:rPr>
              <w:t>Philanthropic</w:t>
            </w:r>
          </w:p>
        </w:tc>
      </w:tr>
      <w:tr w:rsidR="00B12704" w:rsidRPr="00B12704" w14:paraId="42623B63" w14:textId="77777777" w:rsidTr="00A42927">
        <w:tc>
          <w:tcPr>
            <w:tcW w:w="1900" w:type="dxa"/>
            <w:tcBorders>
              <w:top w:val="single" w:sz="12" w:space="0" w:color="auto"/>
            </w:tcBorders>
          </w:tcPr>
          <w:p w14:paraId="539D00CD" w14:textId="589DBE81" w:rsidR="00B12704" w:rsidRPr="00B12704" w:rsidRDefault="00B12704" w:rsidP="00B12704">
            <w:pPr>
              <w:rPr>
                <w:rFonts w:ascii="Arial" w:hAnsi="Arial" w:cs="Arial"/>
                <w:sz w:val="24"/>
                <w:szCs w:val="24"/>
              </w:rPr>
            </w:pPr>
            <w:r w:rsidRPr="00B12704">
              <w:rPr>
                <w:rFonts w:ascii="Arial" w:hAnsi="Arial" w:cs="Arial"/>
                <w:sz w:val="24"/>
                <w:szCs w:val="24"/>
              </w:rPr>
              <w:t>Philanthropic</w:t>
            </w:r>
          </w:p>
        </w:tc>
        <w:tc>
          <w:tcPr>
            <w:tcW w:w="5670" w:type="dxa"/>
            <w:tcBorders>
              <w:top w:val="single" w:sz="12" w:space="0" w:color="auto"/>
            </w:tcBorders>
          </w:tcPr>
          <w:p w14:paraId="49348A4B" w14:textId="1B6DEE2A" w:rsidR="00B12704" w:rsidRPr="00B12704" w:rsidRDefault="00B12704" w:rsidP="00B12704">
            <w:pPr>
              <w:rPr>
                <w:rFonts w:ascii="Arial" w:hAnsi="Arial" w:cs="Arial"/>
                <w:color w:val="000000"/>
                <w:sz w:val="24"/>
                <w:szCs w:val="24"/>
              </w:rPr>
            </w:pPr>
            <w:r w:rsidRPr="00B12704">
              <w:rPr>
                <w:rFonts w:ascii="Arial" w:hAnsi="Arial" w:cs="Arial"/>
                <w:sz w:val="24"/>
                <w:szCs w:val="24"/>
              </w:rPr>
              <w:t>Wellcome Trust</w:t>
            </w:r>
          </w:p>
        </w:tc>
        <w:tc>
          <w:tcPr>
            <w:tcW w:w="2182" w:type="dxa"/>
            <w:tcBorders>
              <w:top w:val="single" w:sz="12" w:space="0" w:color="auto"/>
            </w:tcBorders>
          </w:tcPr>
          <w:p w14:paraId="7FAA4692" w14:textId="3FB414F1" w:rsidR="00B12704" w:rsidRPr="00B12704" w:rsidRDefault="00B12704" w:rsidP="00B12704">
            <w:pPr>
              <w:rPr>
                <w:rFonts w:ascii="Arial" w:hAnsi="Arial" w:cs="Arial"/>
                <w:color w:val="000000"/>
                <w:sz w:val="24"/>
                <w:szCs w:val="24"/>
              </w:rPr>
            </w:pPr>
            <w:r w:rsidRPr="00B12704">
              <w:rPr>
                <w:rFonts w:ascii="Arial" w:hAnsi="Arial" w:cs="Arial"/>
                <w:sz w:val="24"/>
                <w:szCs w:val="24"/>
              </w:rPr>
              <w:t>United Kingdom</w:t>
            </w:r>
          </w:p>
        </w:tc>
      </w:tr>
      <w:tr w:rsidR="00B12704" w:rsidRPr="00B12704" w14:paraId="6152A1EF" w14:textId="77777777" w:rsidTr="00A42927">
        <w:tc>
          <w:tcPr>
            <w:tcW w:w="1900" w:type="dxa"/>
          </w:tcPr>
          <w:p w14:paraId="4D8D119E" w14:textId="0F464D7B" w:rsidR="00B12704" w:rsidRPr="00B12704" w:rsidRDefault="00B12704" w:rsidP="00B12704">
            <w:pPr>
              <w:rPr>
                <w:rFonts w:ascii="Arial" w:hAnsi="Arial" w:cs="Arial"/>
                <w:sz w:val="24"/>
                <w:szCs w:val="24"/>
              </w:rPr>
            </w:pPr>
            <w:r w:rsidRPr="00877974">
              <w:rPr>
                <w:rFonts w:ascii="Arial" w:hAnsi="Arial" w:cs="Arial"/>
                <w:sz w:val="24"/>
                <w:szCs w:val="24"/>
              </w:rPr>
              <w:t>Philanthropic</w:t>
            </w:r>
          </w:p>
        </w:tc>
        <w:tc>
          <w:tcPr>
            <w:tcW w:w="5670" w:type="dxa"/>
          </w:tcPr>
          <w:p w14:paraId="37E9AD45" w14:textId="6356934D" w:rsidR="00B12704" w:rsidRPr="00B12704" w:rsidRDefault="00B12704" w:rsidP="00B12704">
            <w:pPr>
              <w:rPr>
                <w:rFonts w:ascii="Arial" w:hAnsi="Arial" w:cs="Arial"/>
                <w:color w:val="000000"/>
                <w:sz w:val="24"/>
                <w:szCs w:val="24"/>
              </w:rPr>
            </w:pPr>
            <w:r w:rsidRPr="00B12704">
              <w:rPr>
                <w:rFonts w:ascii="Arial" w:hAnsi="Arial" w:cs="Arial"/>
                <w:sz w:val="24"/>
                <w:szCs w:val="24"/>
              </w:rPr>
              <w:t>Howard Hughes Medical Institute (HHMI)</w:t>
            </w:r>
          </w:p>
        </w:tc>
        <w:tc>
          <w:tcPr>
            <w:tcW w:w="2182" w:type="dxa"/>
          </w:tcPr>
          <w:p w14:paraId="1AA905DD" w14:textId="3A3F4256" w:rsidR="00B12704" w:rsidRPr="00B12704" w:rsidRDefault="00B12704" w:rsidP="00B12704">
            <w:pPr>
              <w:rPr>
                <w:rFonts w:ascii="Arial" w:hAnsi="Arial" w:cs="Arial"/>
                <w:color w:val="000000"/>
                <w:sz w:val="24"/>
                <w:szCs w:val="24"/>
              </w:rPr>
            </w:pPr>
            <w:r w:rsidRPr="00B12704">
              <w:rPr>
                <w:rFonts w:ascii="Arial" w:hAnsi="Arial" w:cs="Arial"/>
                <w:sz w:val="24"/>
                <w:szCs w:val="24"/>
              </w:rPr>
              <w:t>United States</w:t>
            </w:r>
          </w:p>
        </w:tc>
      </w:tr>
      <w:tr w:rsidR="00B12704" w:rsidRPr="00B12704" w14:paraId="0D3E63D7" w14:textId="77777777" w:rsidTr="00A42927">
        <w:tc>
          <w:tcPr>
            <w:tcW w:w="1900" w:type="dxa"/>
          </w:tcPr>
          <w:p w14:paraId="3A1B45EF" w14:textId="17170E46" w:rsidR="00B12704" w:rsidRPr="00B12704" w:rsidRDefault="00B12704" w:rsidP="00B12704">
            <w:pPr>
              <w:rPr>
                <w:rFonts w:ascii="Arial" w:hAnsi="Arial" w:cs="Arial"/>
                <w:sz w:val="24"/>
                <w:szCs w:val="24"/>
              </w:rPr>
            </w:pPr>
            <w:r w:rsidRPr="00877974">
              <w:rPr>
                <w:rFonts w:ascii="Arial" w:hAnsi="Arial" w:cs="Arial"/>
                <w:sz w:val="24"/>
                <w:szCs w:val="24"/>
              </w:rPr>
              <w:t>Philanthropic</w:t>
            </w:r>
          </w:p>
        </w:tc>
        <w:tc>
          <w:tcPr>
            <w:tcW w:w="5670" w:type="dxa"/>
          </w:tcPr>
          <w:p w14:paraId="4356C22F" w14:textId="0B5DED35" w:rsidR="00B12704" w:rsidRPr="00B12704" w:rsidRDefault="00B12704" w:rsidP="00B12704">
            <w:pPr>
              <w:rPr>
                <w:rFonts w:ascii="Arial" w:hAnsi="Arial" w:cs="Arial"/>
                <w:color w:val="000000"/>
                <w:sz w:val="24"/>
                <w:szCs w:val="24"/>
              </w:rPr>
            </w:pPr>
            <w:r w:rsidRPr="00B12704">
              <w:rPr>
                <w:rFonts w:ascii="Arial" w:hAnsi="Arial" w:cs="Arial"/>
                <w:sz w:val="24"/>
                <w:szCs w:val="24"/>
              </w:rPr>
              <w:t>Bill &amp; Melinda Gates Foundation (BMGF)</w:t>
            </w:r>
          </w:p>
        </w:tc>
        <w:tc>
          <w:tcPr>
            <w:tcW w:w="2182" w:type="dxa"/>
          </w:tcPr>
          <w:p w14:paraId="72644F2D" w14:textId="714164CB" w:rsidR="00B12704" w:rsidRPr="00B12704" w:rsidRDefault="00B12704" w:rsidP="00B12704">
            <w:pPr>
              <w:rPr>
                <w:rFonts w:ascii="Arial" w:hAnsi="Arial" w:cs="Arial"/>
                <w:color w:val="000000"/>
                <w:sz w:val="24"/>
                <w:szCs w:val="24"/>
              </w:rPr>
            </w:pPr>
            <w:r w:rsidRPr="00B12704">
              <w:rPr>
                <w:rFonts w:ascii="Arial" w:hAnsi="Arial" w:cs="Arial"/>
                <w:sz w:val="24"/>
                <w:szCs w:val="24"/>
              </w:rPr>
              <w:t>United States</w:t>
            </w:r>
          </w:p>
        </w:tc>
      </w:tr>
      <w:tr w:rsidR="00B12704" w:rsidRPr="00B12704" w14:paraId="0324C95D" w14:textId="77777777" w:rsidTr="00A42927">
        <w:tc>
          <w:tcPr>
            <w:tcW w:w="1900" w:type="dxa"/>
          </w:tcPr>
          <w:p w14:paraId="2D88F790" w14:textId="6A8B5BCF" w:rsidR="00B12704" w:rsidRPr="00B12704" w:rsidRDefault="00B12704" w:rsidP="00B12704">
            <w:pPr>
              <w:rPr>
                <w:rFonts w:ascii="Arial" w:hAnsi="Arial" w:cs="Arial"/>
                <w:sz w:val="24"/>
                <w:szCs w:val="24"/>
              </w:rPr>
            </w:pPr>
            <w:r w:rsidRPr="00877974">
              <w:rPr>
                <w:rFonts w:ascii="Arial" w:hAnsi="Arial" w:cs="Arial"/>
                <w:sz w:val="24"/>
                <w:szCs w:val="24"/>
              </w:rPr>
              <w:t>Philanthropic</w:t>
            </w:r>
          </w:p>
        </w:tc>
        <w:tc>
          <w:tcPr>
            <w:tcW w:w="5670" w:type="dxa"/>
          </w:tcPr>
          <w:p w14:paraId="7A8E1B96" w14:textId="2D61C3E0" w:rsidR="00B12704" w:rsidRPr="00B12704" w:rsidRDefault="00B12704" w:rsidP="00B12704">
            <w:pPr>
              <w:rPr>
                <w:rFonts w:ascii="Arial" w:hAnsi="Arial" w:cs="Arial"/>
                <w:color w:val="000000"/>
                <w:sz w:val="24"/>
                <w:szCs w:val="24"/>
              </w:rPr>
            </w:pPr>
            <w:r w:rsidRPr="00B12704">
              <w:rPr>
                <w:rFonts w:ascii="Arial" w:hAnsi="Arial" w:cs="Arial"/>
                <w:sz w:val="24"/>
                <w:szCs w:val="24"/>
              </w:rPr>
              <w:t>Institut Pasteur</w:t>
            </w:r>
          </w:p>
        </w:tc>
        <w:tc>
          <w:tcPr>
            <w:tcW w:w="2182" w:type="dxa"/>
          </w:tcPr>
          <w:p w14:paraId="38C54640" w14:textId="1A7827CA" w:rsidR="00B12704" w:rsidRPr="00B12704" w:rsidRDefault="00B12704" w:rsidP="00B12704">
            <w:pPr>
              <w:rPr>
                <w:rFonts w:ascii="Arial" w:hAnsi="Arial" w:cs="Arial"/>
                <w:color w:val="000000"/>
                <w:sz w:val="24"/>
                <w:szCs w:val="24"/>
              </w:rPr>
            </w:pPr>
            <w:r w:rsidRPr="00B12704">
              <w:rPr>
                <w:rFonts w:ascii="Arial" w:hAnsi="Arial" w:cs="Arial"/>
                <w:sz w:val="24"/>
                <w:szCs w:val="24"/>
              </w:rPr>
              <w:t>France</w:t>
            </w:r>
          </w:p>
        </w:tc>
      </w:tr>
      <w:tr w:rsidR="00B12704" w:rsidRPr="00B12704" w14:paraId="1ECF30D7" w14:textId="77777777" w:rsidTr="00A42927">
        <w:tc>
          <w:tcPr>
            <w:tcW w:w="1900" w:type="dxa"/>
            <w:tcBorders>
              <w:bottom w:val="single" w:sz="4" w:space="0" w:color="auto"/>
            </w:tcBorders>
          </w:tcPr>
          <w:p w14:paraId="354DAC88" w14:textId="7F4DFFDE" w:rsidR="00B12704" w:rsidRPr="00B12704" w:rsidRDefault="00B12704" w:rsidP="00B12704">
            <w:pPr>
              <w:rPr>
                <w:rFonts w:ascii="Arial" w:hAnsi="Arial" w:cs="Arial"/>
                <w:sz w:val="24"/>
                <w:szCs w:val="24"/>
              </w:rPr>
            </w:pPr>
            <w:r w:rsidRPr="00877974">
              <w:rPr>
                <w:rFonts w:ascii="Arial" w:hAnsi="Arial" w:cs="Arial"/>
                <w:sz w:val="24"/>
                <w:szCs w:val="24"/>
              </w:rPr>
              <w:t>Philanthropic</w:t>
            </w:r>
          </w:p>
        </w:tc>
        <w:tc>
          <w:tcPr>
            <w:tcW w:w="5670" w:type="dxa"/>
            <w:tcBorders>
              <w:bottom w:val="single" w:sz="4" w:space="0" w:color="auto"/>
            </w:tcBorders>
          </w:tcPr>
          <w:p w14:paraId="7FE0BCA4" w14:textId="1AA43601" w:rsidR="00B12704" w:rsidRPr="00B12704" w:rsidRDefault="00B12704" w:rsidP="00B12704">
            <w:pPr>
              <w:rPr>
                <w:rFonts w:ascii="Arial" w:hAnsi="Arial" w:cs="Arial"/>
                <w:color w:val="000000"/>
                <w:sz w:val="24"/>
                <w:szCs w:val="24"/>
              </w:rPr>
            </w:pPr>
            <w:r w:rsidRPr="00B12704">
              <w:rPr>
                <w:rFonts w:ascii="Arial" w:hAnsi="Arial" w:cs="Arial"/>
                <w:sz w:val="24"/>
                <w:szCs w:val="24"/>
              </w:rPr>
              <w:t>Oswaldo Cruz Foundation (Fiocruz)</w:t>
            </w:r>
          </w:p>
        </w:tc>
        <w:tc>
          <w:tcPr>
            <w:tcW w:w="2182" w:type="dxa"/>
            <w:tcBorders>
              <w:bottom w:val="single" w:sz="4" w:space="0" w:color="auto"/>
            </w:tcBorders>
          </w:tcPr>
          <w:p w14:paraId="6BB1CB3F" w14:textId="0E9B3A91" w:rsidR="00B12704" w:rsidRPr="00B12704" w:rsidRDefault="00B12704" w:rsidP="00B12704">
            <w:pPr>
              <w:rPr>
                <w:rFonts w:ascii="Arial" w:hAnsi="Arial" w:cs="Arial"/>
                <w:color w:val="000000"/>
                <w:sz w:val="24"/>
                <w:szCs w:val="24"/>
              </w:rPr>
            </w:pPr>
            <w:r w:rsidRPr="00B12704">
              <w:rPr>
                <w:rFonts w:ascii="Arial" w:hAnsi="Arial" w:cs="Arial"/>
                <w:sz w:val="24"/>
                <w:szCs w:val="24"/>
              </w:rPr>
              <w:t>Brazil</w:t>
            </w:r>
          </w:p>
        </w:tc>
      </w:tr>
      <w:tr w:rsidR="00B12704" w:rsidRPr="00B12704" w14:paraId="1FC88C5F" w14:textId="77777777" w:rsidTr="00A42927">
        <w:tc>
          <w:tcPr>
            <w:tcW w:w="1900" w:type="dxa"/>
            <w:tcBorders>
              <w:top w:val="single" w:sz="4" w:space="0" w:color="auto"/>
              <w:bottom w:val="single" w:sz="12" w:space="0" w:color="auto"/>
            </w:tcBorders>
          </w:tcPr>
          <w:p w14:paraId="0D9172D0" w14:textId="6E5DE886" w:rsidR="00B12704" w:rsidRPr="00B12704" w:rsidRDefault="00B12704" w:rsidP="00B12704">
            <w:pPr>
              <w:rPr>
                <w:rFonts w:ascii="Arial" w:hAnsi="Arial" w:cs="Arial"/>
                <w:sz w:val="24"/>
                <w:szCs w:val="24"/>
              </w:rPr>
            </w:pPr>
            <w:r w:rsidRPr="00877974">
              <w:rPr>
                <w:rFonts w:ascii="Arial" w:hAnsi="Arial" w:cs="Arial"/>
                <w:sz w:val="24"/>
                <w:szCs w:val="24"/>
              </w:rPr>
              <w:t>Philanthropic</w:t>
            </w:r>
          </w:p>
        </w:tc>
        <w:tc>
          <w:tcPr>
            <w:tcW w:w="5670" w:type="dxa"/>
            <w:tcBorders>
              <w:top w:val="single" w:sz="4" w:space="0" w:color="auto"/>
              <w:bottom w:val="single" w:sz="12" w:space="0" w:color="auto"/>
            </w:tcBorders>
          </w:tcPr>
          <w:p w14:paraId="1FEE4CB6" w14:textId="05754A0A" w:rsidR="00B12704" w:rsidRPr="00B12704" w:rsidRDefault="00B12704" w:rsidP="00B12704">
            <w:pPr>
              <w:rPr>
                <w:rFonts w:ascii="Arial" w:hAnsi="Arial" w:cs="Arial"/>
                <w:color w:val="000000"/>
                <w:sz w:val="24"/>
                <w:szCs w:val="24"/>
              </w:rPr>
            </w:pPr>
            <w:r w:rsidRPr="00C75F1D">
              <w:rPr>
                <w:rFonts w:ascii="Arial" w:hAnsi="Arial" w:cs="Arial"/>
                <w:sz w:val="24"/>
                <w:szCs w:val="24"/>
              </w:rPr>
              <w:t>Rockefeller foundation</w:t>
            </w:r>
          </w:p>
        </w:tc>
        <w:tc>
          <w:tcPr>
            <w:tcW w:w="2182" w:type="dxa"/>
            <w:tcBorders>
              <w:top w:val="single" w:sz="4" w:space="0" w:color="auto"/>
              <w:bottom w:val="single" w:sz="12" w:space="0" w:color="auto"/>
            </w:tcBorders>
          </w:tcPr>
          <w:p w14:paraId="1401AFF8" w14:textId="37476A2A" w:rsidR="00B12704" w:rsidRPr="00B12704" w:rsidRDefault="00B12704" w:rsidP="00B12704">
            <w:pPr>
              <w:rPr>
                <w:rFonts w:ascii="Arial" w:hAnsi="Arial" w:cs="Arial"/>
                <w:color w:val="000000"/>
                <w:sz w:val="24"/>
                <w:szCs w:val="24"/>
              </w:rPr>
            </w:pPr>
            <w:r w:rsidRPr="00B12704">
              <w:rPr>
                <w:rFonts w:ascii="Arial" w:hAnsi="Arial" w:cs="Arial"/>
                <w:sz w:val="24"/>
                <w:szCs w:val="24"/>
              </w:rPr>
              <w:t>United States</w:t>
            </w:r>
          </w:p>
        </w:tc>
      </w:tr>
      <w:tr w:rsidR="00EC0181" w:rsidRPr="00B12704" w14:paraId="5E9B11DD" w14:textId="77777777" w:rsidTr="00A42927">
        <w:tc>
          <w:tcPr>
            <w:tcW w:w="9752" w:type="dxa"/>
            <w:gridSpan w:val="3"/>
            <w:tcBorders>
              <w:top w:val="single" w:sz="12" w:space="0" w:color="auto"/>
              <w:bottom w:val="single" w:sz="12" w:space="0" w:color="auto"/>
            </w:tcBorders>
          </w:tcPr>
          <w:p w14:paraId="74F7B9AD" w14:textId="7C73DD97" w:rsidR="00EC0181" w:rsidRPr="000A0939" w:rsidRDefault="00EC0181" w:rsidP="00B12704">
            <w:pPr>
              <w:rPr>
                <w:rFonts w:ascii="Arial" w:hAnsi="Arial" w:cs="Arial"/>
                <w:b/>
                <w:bCs/>
                <w:color w:val="000000"/>
                <w:sz w:val="24"/>
                <w:szCs w:val="24"/>
              </w:rPr>
            </w:pPr>
            <w:r w:rsidRPr="000A0939">
              <w:rPr>
                <w:rFonts w:ascii="Arial" w:hAnsi="Arial" w:cs="Arial"/>
                <w:b/>
                <w:bCs/>
                <w:color w:val="000000"/>
                <w:sz w:val="24"/>
                <w:szCs w:val="24"/>
              </w:rPr>
              <w:t>Private (pharmaceuticals and biotechnology)</w:t>
            </w:r>
          </w:p>
        </w:tc>
      </w:tr>
      <w:tr w:rsidR="0068043C" w:rsidRPr="00B12704" w14:paraId="4D8A69EB" w14:textId="77777777" w:rsidTr="00A42927">
        <w:tc>
          <w:tcPr>
            <w:tcW w:w="1900" w:type="dxa"/>
            <w:tcBorders>
              <w:top w:val="single" w:sz="12" w:space="0" w:color="auto"/>
            </w:tcBorders>
          </w:tcPr>
          <w:p w14:paraId="6F675BE3" w14:textId="4DA35420"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tcBorders>
              <w:top w:val="single" w:sz="12" w:space="0" w:color="auto"/>
            </w:tcBorders>
            <w:vAlign w:val="bottom"/>
          </w:tcPr>
          <w:p w14:paraId="6B3D0820" w14:textId="5D0EC9DC" w:rsidR="0068043C" w:rsidRPr="007920B5" w:rsidRDefault="0068043C" w:rsidP="0068043C">
            <w:pPr>
              <w:rPr>
                <w:rFonts w:ascii="Arial" w:hAnsi="Arial" w:cs="Arial"/>
                <w:color w:val="000000"/>
                <w:sz w:val="24"/>
                <w:szCs w:val="24"/>
              </w:rPr>
            </w:pPr>
            <w:r w:rsidRPr="007920B5">
              <w:rPr>
                <w:rFonts w:ascii="Arial" w:hAnsi="Arial" w:cs="Arial"/>
                <w:sz w:val="24"/>
                <w:szCs w:val="24"/>
              </w:rPr>
              <w:t>ROCHE</w:t>
            </w:r>
          </w:p>
        </w:tc>
        <w:tc>
          <w:tcPr>
            <w:tcW w:w="2182" w:type="dxa"/>
            <w:tcBorders>
              <w:top w:val="single" w:sz="12" w:space="0" w:color="auto"/>
            </w:tcBorders>
            <w:vAlign w:val="bottom"/>
          </w:tcPr>
          <w:p w14:paraId="1F6DACC9" w14:textId="1F756B6A" w:rsidR="0068043C" w:rsidRPr="0068043C" w:rsidRDefault="0068043C" w:rsidP="0068043C">
            <w:pPr>
              <w:rPr>
                <w:rFonts w:ascii="Arial" w:hAnsi="Arial" w:cs="Arial"/>
                <w:color w:val="000000"/>
                <w:sz w:val="24"/>
                <w:szCs w:val="24"/>
              </w:rPr>
            </w:pPr>
            <w:r w:rsidRPr="0068043C">
              <w:rPr>
                <w:rFonts w:ascii="Arial" w:hAnsi="Arial" w:cs="Arial"/>
                <w:sz w:val="24"/>
                <w:szCs w:val="24"/>
              </w:rPr>
              <w:t>Switzerland</w:t>
            </w:r>
          </w:p>
        </w:tc>
      </w:tr>
      <w:tr w:rsidR="0068043C" w:rsidRPr="00B12704" w14:paraId="05276670" w14:textId="77777777" w:rsidTr="00A42927">
        <w:tc>
          <w:tcPr>
            <w:tcW w:w="1900" w:type="dxa"/>
          </w:tcPr>
          <w:p w14:paraId="520E4079" w14:textId="122D68BF"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7CC5593" w14:textId="1B62F389" w:rsidR="0068043C" w:rsidRPr="007920B5" w:rsidRDefault="0068043C" w:rsidP="0068043C">
            <w:pPr>
              <w:rPr>
                <w:rFonts w:ascii="Arial" w:hAnsi="Arial" w:cs="Arial"/>
                <w:color w:val="000000"/>
                <w:sz w:val="24"/>
                <w:szCs w:val="24"/>
              </w:rPr>
            </w:pPr>
            <w:r w:rsidRPr="007920B5">
              <w:rPr>
                <w:rFonts w:ascii="Arial" w:hAnsi="Arial" w:cs="Arial"/>
                <w:sz w:val="24"/>
                <w:szCs w:val="24"/>
              </w:rPr>
              <w:t>JOHNSON &amp; JOHNSON</w:t>
            </w:r>
          </w:p>
        </w:tc>
        <w:tc>
          <w:tcPr>
            <w:tcW w:w="2182" w:type="dxa"/>
          </w:tcPr>
          <w:p w14:paraId="44FBA64B" w14:textId="288597FA" w:rsidR="0068043C" w:rsidRPr="0068043C" w:rsidRDefault="0068043C" w:rsidP="0068043C">
            <w:pPr>
              <w:rPr>
                <w:rFonts w:ascii="Arial" w:hAnsi="Arial" w:cs="Arial"/>
                <w:color w:val="000000"/>
                <w:sz w:val="24"/>
                <w:szCs w:val="24"/>
              </w:rPr>
            </w:pPr>
            <w:r w:rsidRPr="00871902">
              <w:rPr>
                <w:rFonts w:ascii="Arial" w:hAnsi="Arial" w:cs="Arial"/>
                <w:sz w:val="24"/>
                <w:szCs w:val="24"/>
              </w:rPr>
              <w:t>United States</w:t>
            </w:r>
          </w:p>
        </w:tc>
      </w:tr>
      <w:tr w:rsidR="0068043C" w:rsidRPr="00B12704" w14:paraId="6438D44C" w14:textId="77777777" w:rsidTr="00A42927">
        <w:tc>
          <w:tcPr>
            <w:tcW w:w="1900" w:type="dxa"/>
          </w:tcPr>
          <w:p w14:paraId="53918C56" w14:textId="7318348F"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1C19B2F" w14:textId="3E2596DA" w:rsidR="0068043C" w:rsidRPr="007920B5" w:rsidRDefault="0068043C" w:rsidP="0068043C">
            <w:pPr>
              <w:rPr>
                <w:rFonts w:ascii="Arial" w:hAnsi="Arial" w:cs="Arial"/>
                <w:color w:val="000000"/>
                <w:sz w:val="24"/>
                <w:szCs w:val="24"/>
              </w:rPr>
            </w:pPr>
            <w:r w:rsidRPr="007920B5">
              <w:rPr>
                <w:rFonts w:ascii="Arial" w:hAnsi="Arial" w:cs="Arial"/>
                <w:sz w:val="24"/>
                <w:szCs w:val="24"/>
              </w:rPr>
              <w:t>BRISTOL-MYERS SQUIBB</w:t>
            </w:r>
          </w:p>
        </w:tc>
        <w:tc>
          <w:tcPr>
            <w:tcW w:w="2182" w:type="dxa"/>
          </w:tcPr>
          <w:p w14:paraId="4B6B08AE" w14:textId="0B6D0972" w:rsidR="0068043C" w:rsidRPr="0068043C" w:rsidRDefault="0068043C" w:rsidP="0068043C">
            <w:pPr>
              <w:rPr>
                <w:rFonts w:ascii="Arial" w:hAnsi="Arial" w:cs="Arial"/>
                <w:color w:val="000000"/>
                <w:sz w:val="24"/>
                <w:szCs w:val="24"/>
              </w:rPr>
            </w:pPr>
            <w:r w:rsidRPr="00871902">
              <w:rPr>
                <w:rFonts w:ascii="Arial" w:hAnsi="Arial" w:cs="Arial"/>
                <w:sz w:val="24"/>
                <w:szCs w:val="24"/>
              </w:rPr>
              <w:t>United States</w:t>
            </w:r>
          </w:p>
        </w:tc>
      </w:tr>
      <w:tr w:rsidR="0068043C" w:rsidRPr="00B12704" w14:paraId="6E4CEF7D" w14:textId="77777777" w:rsidTr="00A42927">
        <w:tc>
          <w:tcPr>
            <w:tcW w:w="1900" w:type="dxa"/>
          </w:tcPr>
          <w:p w14:paraId="733566AF" w14:textId="02A5559A"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62B14A2C" w14:textId="4318F8FE" w:rsidR="0068043C" w:rsidRPr="007920B5" w:rsidRDefault="0068043C" w:rsidP="0068043C">
            <w:pPr>
              <w:rPr>
                <w:rFonts w:ascii="Arial" w:hAnsi="Arial" w:cs="Arial"/>
                <w:color w:val="000000"/>
                <w:sz w:val="24"/>
                <w:szCs w:val="24"/>
              </w:rPr>
            </w:pPr>
            <w:r w:rsidRPr="007920B5">
              <w:rPr>
                <w:rFonts w:ascii="Arial" w:hAnsi="Arial" w:cs="Arial"/>
                <w:sz w:val="24"/>
                <w:szCs w:val="24"/>
              </w:rPr>
              <w:t>MERCK US</w:t>
            </w:r>
          </w:p>
        </w:tc>
        <w:tc>
          <w:tcPr>
            <w:tcW w:w="2182" w:type="dxa"/>
          </w:tcPr>
          <w:p w14:paraId="46776AE7" w14:textId="1022934E" w:rsidR="0068043C" w:rsidRPr="0068043C" w:rsidRDefault="0068043C" w:rsidP="0068043C">
            <w:pPr>
              <w:rPr>
                <w:rFonts w:ascii="Arial" w:hAnsi="Arial" w:cs="Arial"/>
                <w:color w:val="000000"/>
                <w:sz w:val="24"/>
                <w:szCs w:val="24"/>
              </w:rPr>
            </w:pPr>
            <w:r w:rsidRPr="00871902">
              <w:rPr>
                <w:rFonts w:ascii="Arial" w:hAnsi="Arial" w:cs="Arial"/>
                <w:sz w:val="24"/>
                <w:szCs w:val="24"/>
              </w:rPr>
              <w:t>United States</w:t>
            </w:r>
          </w:p>
        </w:tc>
      </w:tr>
      <w:tr w:rsidR="0068043C" w:rsidRPr="00B12704" w14:paraId="511C6C6B" w14:textId="77777777" w:rsidTr="00A42927">
        <w:tc>
          <w:tcPr>
            <w:tcW w:w="1900" w:type="dxa"/>
          </w:tcPr>
          <w:p w14:paraId="188C8ADE" w14:textId="1BD1ADF8"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62B8353F" w14:textId="30151346" w:rsidR="0068043C" w:rsidRPr="007920B5" w:rsidRDefault="0068043C" w:rsidP="0068043C">
            <w:pPr>
              <w:rPr>
                <w:rFonts w:ascii="Arial" w:hAnsi="Arial" w:cs="Arial"/>
                <w:color w:val="000000"/>
                <w:sz w:val="24"/>
                <w:szCs w:val="24"/>
              </w:rPr>
            </w:pPr>
            <w:r w:rsidRPr="007920B5">
              <w:rPr>
                <w:rFonts w:ascii="Arial" w:hAnsi="Arial" w:cs="Arial"/>
                <w:sz w:val="24"/>
                <w:szCs w:val="24"/>
              </w:rPr>
              <w:t>PFIZER</w:t>
            </w:r>
          </w:p>
        </w:tc>
        <w:tc>
          <w:tcPr>
            <w:tcW w:w="2182" w:type="dxa"/>
          </w:tcPr>
          <w:p w14:paraId="4FDFA07B" w14:textId="7157D45E" w:rsidR="0068043C" w:rsidRPr="0068043C" w:rsidRDefault="0068043C" w:rsidP="0068043C">
            <w:pPr>
              <w:rPr>
                <w:rFonts w:ascii="Arial" w:hAnsi="Arial" w:cs="Arial"/>
                <w:color w:val="000000"/>
                <w:sz w:val="24"/>
                <w:szCs w:val="24"/>
              </w:rPr>
            </w:pPr>
            <w:r w:rsidRPr="00871902">
              <w:rPr>
                <w:rFonts w:ascii="Arial" w:hAnsi="Arial" w:cs="Arial"/>
                <w:sz w:val="24"/>
                <w:szCs w:val="24"/>
              </w:rPr>
              <w:t>United States</w:t>
            </w:r>
          </w:p>
        </w:tc>
      </w:tr>
      <w:tr w:rsidR="0068043C" w:rsidRPr="00B12704" w14:paraId="02FF4D4A" w14:textId="77777777" w:rsidTr="00A42927">
        <w:tc>
          <w:tcPr>
            <w:tcW w:w="1900" w:type="dxa"/>
          </w:tcPr>
          <w:p w14:paraId="4A7827A0" w14:textId="560BBF56"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7E950E65" w14:textId="33912698" w:rsidR="0068043C" w:rsidRPr="007920B5" w:rsidRDefault="0068043C" w:rsidP="0068043C">
            <w:pPr>
              <w:rPr>
                <w:rFonts w:ascii="Arial" w:hAnsi="Arial" w:cs="Arial"/>
                <w:color w:val="000000"/>
                <w:sz w:val="24"/>
                <w:szCs w:val="24"/>
              </w:rPr>
            </w:pPr>
            <w:r w:rsidRPr="007920B5">
              <w:rPr>
                <w:rFonts w:ascii="Arial" w:hAnsi="Arial" w:cs="Arial"/>
                <w:sz w:val="24"/>
                <w:szCs w:val="24"/>
              </w:rPr>
              <w:t>BAYER</w:t>
            </w:r>
          </w:p>
        </w:tc>
        <w:tc>
          <w:tcPr>
            <w:tcW w:w="2182" w:type="dxa"/>
            <w:vAlign w:val="bottom"/>
          </w:tcPr>
          <w:p w14:paraId="375640C3" w14:textId="072EC92A" w:rsidR="0068043C" w:rsidRPr="0068043C" w:rsidRDefault="0068043C" w:rsidP="0068043C">
            <w:pPr>
              <w:rPr>
                <w:rFonts w:ascii="Arial" w:hAnsi="Arial" w:cs="Arial"/>
                <w:color w:val="000000"/>
                <w:sz w:val="24"/>
                <w:szCs w:val="24"/>
              </w:rPr>
            </w:pPr>
            <w:r w:rsidRPr="0068043C">
              <w:rPr>
                <w:rFonts w:ascii="Arial" w:hAnsi="Arial" w:cs="Arial"/>
                <w:sz w:val="24"/>
                <w:szCs w:val="24"/>
              </w:rPr>
              <w:t>Germany</w:t>
            </w:r>
          </w:p>
        </w:tc>
      </w:tr>
      <w:tr w:rsidR="0068043C" w:rsidRPr="00B12704" w14:paraId="7000B67B" w14:textId="77777777" w:rsidTr="00A42927">
        <w:tc>
          <w:tcPr>
            <w:tcW w:w="1900" w:type="dxa"/>
          </w:tcPr>
          <w:p w14:paraId="1744B832" w14:textId="1BB83896"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425B255E" w14:textId="6282579A" w:rsidR="0068043C" w:rsidRPr="007920B5" w:rsidRDefault="0068043C" w:rsidP="0068043C">
            <w:pPr>
              <w:rPr>
                <w:rFonts w:ascii="Arial" w:hAnsi="Arial" w:cs="Arial"/>
                <w:color w:val="000000"/>
                <w:sz w:val="24"/>
                <w:szCs w:val="24"/>
              </w:rPr>
            </w:pPr>
            <w:r w:rsidRPr="007920B5">
              <w:rPr>
                <w:rFonts w:ascii="Arial" w:hAnsi="Arial" w:cs="Arial"/>
                <w:sz w:val="24"/>
                <w:szCs w:val="24"/>
              </w:rPr>
              <w:t>NOVARTIS</w:t>
            </w:r>
          </w:p>
        </w:tc>
        <w:tc>
          <w:tcPr>
            <w:tcW w:w="2182" w:type="dxa"/>
            <w:vAlign w:val="bottom"/>
          </w:tcPr>
          <w:p w14:paraId="3DB55167" w14:textId="28E7F2CD" w:rsidR="0068043C" w:rsidRPr="0068043C" w:rsidRDefault="0068043C" w:rsidP="0068043C">
            <w:pPr>
              <w:rPr>
                <w:rFonts w:ascii="Arial" w:hAnsi="Arial" w:cs="Arial"/>
                <w:color w:val="000000"/>
                <w:sz w:val="24"/>
                <w:szCs w:val="24"/>
              </w:rPr>
            </w:pPr>
            <w:r w:rsidRPr="0068043C">
              <w:rPr>
                <w:rFonts w:ascii="Arial" w:hAnsi="Arial" w:cs="Arial"/>
                <w:sz w:val="24"/>
                <w:szCs w:val="24"/>
              </w:rPr>
              <w:t>Switzerland</w:t>
            </w:r>
          </w:p>
        </w:tc>
      </w:tr>
      <w:tr w:rsidR="0068043C" w:rsidRPr="00B12704" w14:paraId="0D1C1243" w14:textId="77777777" w:rsidTr="00A42927">
        <w:tc>
          <w:tcPr>
            <w:tcW w:w="1900" w:type="dxa"/>
          </w:tcPr>
          <w:p w14:paraId="75A69893" w14:textId="055F8D0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338411B" w14:textId="3D67AC9A" w:rsidR="0068043C" w:rsidRPr="007920B5" w:rsidRDefault="0068043C" w:rsidP="0068043C">
            <w:pPr>
              <w:rPr>
                <w:rFonts w:ascii="Arial" w:hAnsi="Arial" w:cs="Arial"/>
                <w:color w:val="000000"/>
                <w:sz w:val="24"/>
                <w:szCs w:val="24"/>
              </w:rPr>
            </w:pPr>
            <w:r w:rsidRPr="007920B5">
              <w:rPr>
                <w:rFonts w:ascii="Arial" w:hAnsi="Arial" w:cs="Arial"/>
                <w:sz w:val="24"/>
                <w:szCs w:val="24"/>
              </w:rPr>
              <w:t>SANOFI</w:t>
            </w:r>
          </w:p>
        </w:tc>
        <w:tc>
          <w:tcPr>
            <w:tcW w:w="2182" w:type="dxa"/>
            <w:vAlign w:val="bottom"/>
          </w:tcPr>
          <w:p w14:paraId="70266C77" w14:textId="655A7232" w:rsidR="0068043C" w:rsidRPr="0068043C" w:rsidRDefault="0068043C" w:rsidP="0068043C">
            <w:pPr>
              <w:rPr>
                <w:rFonts w:ascii="Arial" w:hAnsi="Arial" w:cs="Arial"/>
                <w:color w:val="000000"/>
                <w:sz w:val="24"/>
                <w:szCs w:val="24"/>
              </w:rPr>
            </w:pPr>
            <w:r w:rsidRPr="0068043C">
              <w:rPr>
                <w:rFonts w:ascii="Arial" w:hAnsi="Arial" w:cs="Arial"/>
                <w:sz w:val="24"/>
                <w:szCs w:val="24"/>
              </w:rPr>
              <w:t>France</w:t>
            </w:r>
          </w:p>
        </w:tc>
      </w:tr>
      <w:tr w:rsidR="0068043C" w:rsidRPr="00B12704" w14:paraId="3C2414C9" w14:textId="77777777" w:rsidTr="00A42927">
        <w:tc>
          <w:tcPr>
            <w:tcW w:w="1900" w:type="dxa"/>
          </w:tcPr>
          <w:p w14:paraId="08F53FBA" w14:textId="3DB1809C"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439A7C91" w14:textId="4D555AE0" w:rsidR="0068043C" w:rsidRPr="007920B5" w:rsidRDefault="0068043C" w:rsidP="0068043C">
            <w:pPr>
              <w:rPr>
                <w:rFonts w:ascii="Arial" w:hAnsi="Arial" w:cs="Arial"/>
                <w:color w:val="000000"/>
                <w:sz w:val="24"/>
                <w:szCs w:val="24"/>
              </w:rPr>
            </w:pPr>
            <w:r w:rsidRPr="007920B5">
              <w:rPr>
                <w:rFonts w:ascii="Arial" w:hAnsi="Arial" w:cs="Arial"/>
                <w:sz w:val="24"/>
                <w:szCs w:val="24"/>
              </w:rPr>
              <w:t>ABBVIE</w:t>
            </w:r>
          </w:p>
        </w:tc>
        <w:tc>
          <w:tcPr>
            <w:tcW w:w="2182" w:type="dxa"/>
            <w:vAlign w:val="bottom"/>
          </w:tcPr>
          <w:p w14:paraId="18A990C8" w14:textId="18A1405B"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7E1B9CDA" w14:textId="77777777" w:rsidTr="00A42927">
        <w:tc>
          <w:tcPr>
            <w:tcW w:w="1900" w:type="dxa"/>
          </w:tcPr>
          <w:p w14:paraId="4F3E2B79" w14:textId="5D9FB650"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F16B39A" w14:textId="5E8C0F6D" w:rsidR="0068043C" w:rsidRPr="007920B5" w:rsidRDefault="0068043C" w:rsidP="0068043C">
            <w:pPr>
              <w:rPr>
                <w:rFonts w:ascii="Arial" w:hAnsi="Arial" w:cs="Arial"/>
                <w:color w:val="000000"/>
                <w:sz w:val="24"/>
                <w:szCs w:val="24"/>
              </w:rPr>
            </w:pPr>
            <w:r w:rsidRPr="007920B5">
              <w:rPr>
                <w:rFonts w:ascii="Arial" w:hAnsi="Arial" w:cs="Arial"/>
                <w:sz w:val="24"/>
                <w:szCs w:val="24"/>
              </w:rPr>
              <w:t>GLAXOSMITHKLINE</w:t>
            </w:r>
          </w:p>
        </w:tc>
        <w:tc>
          <w:tcPr>
            <w:tcW w:w="2182" w:type="dxa"/>
            <w:vAlign w:val="bottom"/>
          </w:tcPr>
          <w:p w14:paraId="44F4CAF9" w14:textId="680491B6" w:rsidR="0068043C" w:rsidRPr="0068043C" w:rsidRDefault="0068043C" w:rsidP="0068043C">
            <w:pPr>
              <w:rPr>
                <w:rFonts w:ascii="Arial" w:hAnsi="Arial" w:cs="Arial"/>
                <w:color w:val="000000"/>
                <w:sz w:val="24"/>
                <w:szCs w:val="24"/>
              </w:rPr>
            </w:pPr>
            <w:r>
              <w:rPr>
                <w:rFonts w:ascii="Arial" w:hAnsi="Arial" w:cs="Arial"/>
                <w:sz w:val="24"/>
                <w:szCs w:val="24"/>
              </w:rPr>
              <w:t>United Kingdom</w:t>
            </w:r>
          </w:p>
        </w:tc>
      </w:tr>
      <w:tr w:rsidR="0068043C" w:rsidRPr="00B12704" w14:paraId="20E4C330" w14:textId="77777777" w:rsidTr="00A42927">
        <w:tc>
          <w:tcPr>
            <w:tcW w:w="1900" w:type="dxa"/>
          </w:tcPr>
          <w:p w14:paraId="045D54B4" w14:textId="53220C81"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B873A76" w14:textId="3E38B073" w:rsidR="0068043C" w:rsidRPr="007920B5" w:rsidRDefault="0068043C" w:rsidP="0068043C">
            <w:pPr>
              <w:rPr>
                <w:rFonts w:ascii="Arial" w:hAnsi="Arial" w:cs="Arial"/>
                <w:color w:val="000000"/>
                <w:sz w:val="24"/>
                <w:szCs w:val="24"/>
              </w:rPr>
            </w:pPr>
            <w:r w:rsidRPr="007920B5">
              <w:rPr>
                <w:rFonts w:ascii="Arial" w:hAnsi="Arial" w:cs="Arial"/>
                <w:sz w:val="24"/>
                <w:szCs w:val="24"/>
              </w:rPr>
              <w:t>ASTRAZENECA</w:t>
            </w:r>
          </w:p>
        </w:tc>
        <w:tc>
          <w:tcPr>
            <w:tcW w:w="2182" w:type="dxa"/>
            <w:vAlign w:val="bottom"/>
          </w:tcPr>
          <w:p w14:paraId="5DDA75C4" w14:textId="55ED26D7" w:rsidR="0068043C" w:rsidRPr="0068043C" w:rsidRDefault="0068043C" w:rsidP="0068043C">
            <w:pPr>
              <w:rPr>
                <w:rFonts w:ascii="Arial" w:hAnsi="Arial" w:cs="Arial"/>
                <w:color w:val="000000"/>
                <w:sz w:val="24"/>
                <w:szCs w:val="24"/>
              </w:rPr>
            </w:pPr>
            <w:r w:rsidRPr="0068043C">
              <w:rPr>
                <w:rFonts w:ascii="Arial" w:hAnsi="Arial" w:cs="Arial"/>
                <w:sz w:val="24"/>
                <w:szCs w:val="24"/>
              </w:rPr>
              <w:t>U</w:t>
            </w:r>
            <w:r>
              <w:rPr>
                <w:rFonts w:ascii="Arial" w:hAnsi="Arial" w:cs="Arial"/>
                <w:sz w:val="24"/>
                <w:szCs w:val="24"/>
              </w:rPr>
              <w:t>nited Kingdom</w:t>
            </w:r>
          </w:p>
        </w:tc>
      </w:tr>
      <w:tr w:rsidR="0068043C" w:rsidRPr="00B12704" w14:paraId="797158B2" w14:textId="77777777" w:rsidTr="00A42927">
        <w:tc>
          <w:tcPr>
            <w:tcW w:w="1900" w:type="dxa"/>
          </w:tcPr>
          <w:p w14:paraId="0320B9E5" w14:textId="5C468ADA"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988352D" w14:textId="1FD5FC2D" w:rsidR="0068043C" w:rsidRPr="007920B5" w:rsidRDefault="0068043C" w:rsidP="0068043C">
            <w:pPr>
              <w:rPr>
                <w:rFonts w:ascii="Arial" w:hAnsi="Arial" w:cs="Arial"/>
                <w:color w:val="000000"/>
                <w:sz w:val="24"/>
                <w:szCs w:val="24"/>
              </w:rPr>
            </w:pPr>
            <w:r w:rsidRPr="007920B5">
              <w:rPr>
                <w:rFonts w:ascii="Arial" w:hAnsi="Arial" w:cs="Arial"/>
                <w:sz w:val="24"/>
                <w:szCs w:val="24"/>
              </w:rPr>
              <w:t>GILEAD SCIENCES</w:t>
            </w:r>
          </w:p>
        </w:tc>
        <w:tc>
          <w:tcPr>
            <w:tcW w:w="2182" w:type="dxa"/>
            <w:vAlign w:val="bottom"/>
          </w:tcPr>
          <w:p w14:paraId="196CAE8F" w14:textId="7AB46231"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1B1E40DA" w14:textId="77777777" w:rsidTr="00A42927">
        <w:tc>
          <w:tcPr>
            <w:tcW w:w="1900" w:type="dxa"/>
          </w:tcPr>
          <w:p w14:paraId="0C64A013" w14:textId="1949ACCE"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B5DB2AD" w14:textId="6F38205D" w:rsidR="0068043C" w:rsidRPr="007920B5" w:rsidRDefault="0068043C" w:rsidP="0068043C">
            <w:pPr>
              <w:rPr>
                <w:rFonts w:ascii="Arial" w:hAnsi="Arial" w:cs="Arial"/>
                <w:color w:val="000000"/>
                <w:sz w:val="24"/>
                <w:szCs w:val="24"/>
              </w:rPr>
            </w:pPr>
            <w:r w:rsidRPr="007920B5">
              <w:rPr>
                <w:rFonts w:ascii="Arial" w:hAnsi="Arial" w:cs="Arial"/>
                <w:sz w:val="24"/>
                <w:szCs w:val="24"/>
              </w:rPr>
              <w:t>BOEHRINGER SOHN</w:t>
            </w:r>
          </w:p>
        </w:tc>
        <w:tc>
          <w:tcPr>
            <w:tcW w:w="2182" w:type="dxa"/>
            <w:vAlign w:val="bottom"/>
          </w:tcPr>
          <w:p w14:paraId="249C4C0C" w14:textId="45DE82B3" w:rsidR="0068043C" w:rsidRPr="0068043C" w:rsidRDefault="0068043C" w:rsidP="0068043C">
            <w:pPr>
              <w:rPr>
                <w:rFonts w:ascii="Arial" w:hAnsi="Arial" w:cs="Arial"/>
                <w:color w:val="000000"/>
                <w:sz w:val="24"/>
                <w:szCs w:val="24"/>
              </w:rPr>
            </w:pPr>
            <w:r w:rsidRPr="0068043C">
              <w:rPr>
                <w:rFonts w:ascii="Arial" w:hAnsi="Arial" w:cs="Arial"/>
                <w:sz w:val="24"/>
                <w:szCs w:val="24"/>
              </w:rPr>
              <w:t>Germany</w:t>
            </w:r>
          </w:p>
        </w:tc>
      </w:tr>
      <w:tr w:rsidR="0068043C" w:rsidRPr="00B12704" w14:paraId="213E9A91" w14:textId="77777777" w:rsidTr="00A42927">
        <w:tc>
          <w:tcPr>
            <w:tcW w:w="1900" w:type="dxa"/>
          </w:tcPr>
          <w:p w14:paraId="72AAB286" w14:textId="3A772BFC"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98FBBE3" w14:textId="573E7DB4" w:rsidR="0068043C" w:rsidRPr="007920B5" w:rsidRDefault="0068043C" w:rsidP="0068043C">
            <w:pPr>
              <w:rPr>
                <w:rFonts w:ascii="Arial" w:hAnsi="Arial" w:cs="Arial"/>
                <w:color w:val="000000"/>
                <w:sz w:val="24"/>
                <w:szCs w:val="24"/>
              </w:rPr>
            </w:pPr>
            <w:r w:rsidRPr="007920B5">
              <w:rPr>
                <w:rFonts w:ascii="Arial" w:hAnsi="Arial" w:cs="Arial"/>
                <w:sz w:val="24"/>
                <w:szCs w:val="24"/>
              </w:rPr>
              <w:t>TAKEDA PHARMACEUTICAL</w:t>
            </w:r>
          </w:p>
        </w:tc>
        <w:tc>
          <w:tcPr>
            <w:tcW w:w="2182" w:type="dxa"/>
            <w:vAlign w:val="bottom"/>
          </w:tcPr>
          <w:p w14:paraId="3A27BB06" w14:textId="0448D749"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0C6C7F98" w14:textId="77777777" w:rsidTr="00A42927">
        <w:tc>
          <w:tcPr>
            <w:tcW w:w="1900" w:type="dxa"/>
          </w:tcPr>
          <w:p w14:paraId="4686890B" w14:textId="08DF3186"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32444F54" w14:textId="13694E37" w:rsidR="0068043C" w:rsidRPr="007920B5" w:rsidRDefault="0068043C" w:rsidP="0068043C">
            <w:pPr>
              <w:rPr>
                <w:rFonts w:ascii="Arial" w:hAnsi="Arial" w:cs="Arial"/>
                <w:color w:val="000000"/>
                <w:sz w:val="24"/>
                <w:szCs w:val="24"/>
              </w:rPr>
            </w:pPr>
            <w:r w:rsidRPr="007920B5">
              <w:rPr>
                <w:rFonts w:ascii="Arial" w:hAnsi="Arial" w:cs="Arial"/>
                <w:sz w:val="24"/>
                <w:szCs w:val="24"/>
              </w:rPr>
              <w:t>ELI LILLY</w:t>
            </w:r>
          </w:p>
        </w:tc>
        <w:tc>
          <w:tcPr>
            <w:tcW w:w="2182" w:type="dxa"/>
          </w:tcPr>
          <w:p w14:paraId="01A40550" w14:textId="11DACAEA" w:rsidR="0068043C" w:rsidRPr="0068043C" w:rsidRDefault="0068043C" w:rsidP="0068043C">
            <w:pPr>
              <w:rPr>
                <w:rFonts w:ascii="Arial" w:hAnsi="Arial" w:cs="Arial"/>
                <w:color w:val="000000"/>
                <w:sz w:val="24"/>
                <w:szCs w:val="24"/>
              </w:rPr>
            </w:pPr>
            <w:r w:rsidRPr="003157BA">
              <w:rPr>
                <w:rFonts w:ascii="Arial" w:hAnsi="Arial" w:cs="Arial"/>
                <w:sz w:val="24"/>
                <w:szCs w:val="24"/>
              </w:rPr>
              <w:t>United States</w:t>
            </w:r>
          </w:p>
        </w:tc>
      </w:tr>
      <w:tr w:rsidR="0068043C" w:rsidRPr="00B12704" w14:paraId="462CA4EC" w14:textId="77777777" w:rsidTr="00A42927">
        <w:tc>
          <w:tcPr>
            <w:tcW w:w="1900" w:type="dxa"/>
          </w:tcPr>
          <w:p w14:paraId="3967A02B" w14:textId="757BA663"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57786E92" w14:textId="49EA5611" w:rsidR="0068043C" w:rsidRPr="007920B5" w:rsidRDefault="0068043C" w:rsidP="0068043C">
            <w:pPr>
              <w:rPr>
                <w:rFonts w:ascii="Arial" w:hAnsi="Arial" w:cs="Arial"/>
                <w:color w:val="000000"/>
                <w:sz w:val="24"/>
                <w:szCs w:val="24"/>
              </w:rPr>
            </w:pPr>
            <w:r w:rsidRPr="007920B5">
              <w:rPr>
                <w:rFonts w:ascii="Arial" w:hAnsi="Arial" w:cs="Arial"/>
                <w:sz w:val="24"/>
                <w:szCs w:val="24"/>
              </w:rPr>
              <w:t>AMGEN</w:t>
            </w:r>
          </w:p>
        </w:tc>
        <w:tc>
          <w:tcPr>
            <w:tcW w:w="2182" w:type="dxa"/>
          </w:tcPr>
          <w:p w14:paraId="4236AA36" w14:textId="577032B4" w:rsidR="0068043C" w:rsidRPr="0068043C" w:rsidRDefault="0068043C" w:rsidP="0068043C">
            <w:pPr>
              <w:rPr>
                <w:rFonts w:ascii="Arial" w:hAnsi="Arial" w:cs="Arial"/>
                <w:color w:val="000000"/>
                <w:sz w:val="24"/>
                <w:szCs w:val="24"/>
              </w:rPr>
            </w:pPr>
            <w:r w:rsidRPr="003157BA">
              <w:rPr>
                <w:rFonts w:ascii="Arial" w:hAnsi="Arial" w:cs="Arial"/>
                <w:sz w:val="24"/>
                <w:szCs w:val="24"/>
              </w:rPr>
              <w:t>United States</w:t>
            </w:r>
          </w:p>
        </w:tc>
      </w:tr>
      <w:tr w:rsidR="0068043C" w:rsidRPr="00B12704" w14:paraId="0243AEA3" w14:textId="77777777" w:rsidTr="00A42927">
        <w:tc>
          <w:tcPr>
            <w:tcW w:w="1900" w:type="dxa"/>
          </w:tcPr>
          <w:p w14:paraId="39BFBA44" w14:textId="23AB1376"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B5995F4" w14:textId="3DF4ABF5" w:rsidR="0068043C" w:rsidRPr="007920B5" w:rsidRDefault="0068043C" w:rsidP="0068043C">
            <w:pPr>
              <w:rPr>
                <w:rFonts w:ascii="Arial" w:hAnsi="Arial" w:cs="Arial"/>
                <w:color w:val="000000"/>
                <w:sz w:val="24"/>
                <w:szCs w:val="24"/>
              </w:rPr>
            </w:pPr>
            <w:r w:rsidRPr="007920B5">
              <w:rPr>
                <w:rFonts w:ascii="Arial" w:hAnsi="Arial" w:cs="Arial"/>
                <w:sz w:val="24"/>
                <w:szCs w:val="24"/>
              </w:rPr>
              <w:t>BIOGEN</w:t>
            </w:r>
          </w:p>
        </w:tc>
        <w:tc>
          <w:tcPr>
            <w:tcW w:w="2182" w:type="dxa"/>
          </w:tcPr>
          <w:p w14:paraId="06DA5D8D" w14:textId="301C415A" w:rsidR="0068043C" w:rsidRPr="0068043C" w:rsidRDefault="0068043C" w:rsidP="0068043C">
            <w:pPr>
              <w:rPr>
                <w:rFonts w:ascii="Arial" w:hAnsi="Arial" w:cs="Arial"/>
                <w:color w:val="000000"/>
                <w:sz w:val="24"/>
                <w:szCs w:val="24"/>
              </w:rPr>
            </w:pPr>
            <w:r w:rsidRPr="003157BA">
              <w:rPr>
                <w:rFonts w:ascii="Arial" w:hAnsi="Arial" w:cs="Arial"/>
                <w:sz w:val="24"/>
                <w:szCs w:val="24"/>
              </w:rPr>
              <w:t>United States</w:t>
            </w:r>
          </w:p>
        </w:tc>
      </w:tr>
      <w:tr w:rsidR="0068043C" w:rsidRPr="00B12704" w14:paraId="634BAC86" w14:textId="77777777" w:rsidTr="00A42927">
        <w:tc>
          <w:tcPr>
            <w:tcW w:w="1900" w:type="dxa"/>
          </w:tcPr>
          <w:p w14:paraId="798F5078" w14:textId="75165421"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A0F00B6" w14:textId="6E75B16A" w:rsidR="0068043C" w:rsidRPr="007920B5" w:rsidRDefault="0068043C" w:rsidP="0068043C">
            <w:pPr>
              <w:rPr>
                <w:rFonts w:ascii="Arial" w:hAnsi="Arial" w:cs="Arial"/>
                <w:color w:val="000000"/>
                <w:sz w:val="24"/>
                <w:szCs w:val="24"/>
              </w:rPr>
            </w:pPr>
            <w:r w:rsidRPr="007920B5">
              <w:rPr>
                <w:rFonts w:ascii="Arial" w:hAnsi="Arial" w:cs="Arial"/>
                <w:sz w:val="24"/>
                <w:szCs w:val="24"/>
              </w:rPr>
              <w:t>MERCK DE</w:t>
            </w:r>
          </w:p>
        </w:tc>
        <w:tc>
          <w:tcPr>
            <w:tcW w:w="2182" w:type="dxa"/>
            <w:vAlign w:val="bottom"/>
          </w:tcPr>
          <w:p w14:paraId="7C9B0CEC" w14:textId="2CCFFF10" w:rsidR="0068043C" w:rsidRPr="0068043C" w:rsidRDefault="0068043C" w:rsidP="0068043C">
            <w:pPr>
              <w:rPr>
                <w:rFonts w:ascii="Arial" w:hAnsi="Arial" w:cs="Arial"/>
                <w:color w:val="000000"/>
                <w:sz w:val="24"/>
                <w:szCs w:val="24"/>
              </w:rPr>
            </w:pPr>
            <w:r w:rsidRPr="0068043C">
              <w:rPr>
                <w:rFonts w:ascii="Arial" w:hAnsi="Arial" w:cs="Arial"/>
                <w:sz w:val="24"/>
                <w:szCs w:val="24"/>
              </w:rPr>
              <w:t>Germany</w:t>
            </w:r>
          </w:p>
        </w:tc>
      </w:tr>
      <w:tr w:rsidR="0068043C" w:rsidRPr="00B12704" w14:paraId="3C801496" w14:textId="77777777" w:rsidTr="00A42927">
        <w:tc>
          <w:tcPr>
            <w:tcW w:w="1900" w:type="dxa"/>
          </w:tcPr>
          <w:p w14:paraId="69267502" w14:textId="74A6740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363AFE3" w14:textId="3424206D" w:rsidR="0068043C" w:rsidRPr="007920B5" w:rsidRDefault="0068043C" w:rsidP="0068043C">
            <w:pPr>
              <w:rPr>
                <w:rFonts w:ascii="Arial" w:hAnsi="Arial" w:cs="Arial"/>
                <w:color w:val="000000"/>
                <w:sz w:val="24"/>
                <w:szCs w:val="24"/>
              </w:rPr>
            </w:pPr>
            <w:r w:rsidRPr="007920B5">
              <w:rPr>
                <w:rFonts w:ascii="Arial" w:hAnsi="Arial" w:cs="Arial"/>
                <w:sz w:val="24"/>
                <w:szCs w:val="24"/>
              </w:rPr>
              <w:t>ABBOTT LABORATORIES</w:t>
            </w:r>
          </w:p>
        </w:tc>
        <w:tc>
          <w:tcPr>
            <w:tcW w:w="2182" w:type="dxa"/>
            <w:vAlign w:val="bottom"/>
          </w:tcPr>
          <w:p w14:paraId="225F48FF" w14:textId="70CAAFDF"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7108868C" w14:textId="77777777" w:rsidTr="00A42927">
        <w:tc>
          <w:tcPr>
            <w:tcW w:w="1900" w:type="dxa"/>
          </w:tcPr>
          <w:p w14:paraId="18A28FF1" w14:textId="30BDAB60"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2F78D509" w14:textId="68FCC53F" w:rsidR="0068043C" w:rsidRPr="007920B5" w:rsidRDefault="0068043C" w:rsidP="0068043C">
            <w:pPr>
              <w:rPr>
                <w:rFonts w:ascii="Arial" w:hAnsi="Arial" w:cs="Arial"/>
                <w:color w:val="000000"/>
                <w:sz w:val="24"/>
                <w:szCs w:val="24"/>
              </w:rPr>
            </w:pPr>
            <w:r w:rsidRPr="007920B5">
              <w:rPr>
                <w:rFonts w:ascii="Arial" w:hAnsi="Arial" w:cs="Arial"/>
                <w:sz w:val="24"/>
                <w:szCs w:val="24"/>
              </w:rPr>
              <w:t>NOVO NORDISK</w:t>
            </w:r>
          </w:p>
        </w:tc>
        <w:tc>
          <w:tcPr>
            <w:tcW w:w="2182" w:type="dxa"/>
            <w:vAlign w:val="bottom"/>
          </w:tcPr>
          <w:p w14:paraId="499194DC" w14:textId="31BE9C4D" w:rsidR="0068043C" w:rsidRPr="0068043C" w:rsidRDefault="0068043C" w:rsidP="0068043C">
            <w:pPr>
              <w:rPr>
                <w:rFonts w:ascii="Arial" w:hAnsi="Arial" w:cs="Arial"/>
                <w:color w:val="000000"/>
                <w:sz w:val="24"/>
                <w:szCs w:val="24"/>
              </w:rPr>
            </w:pPr>
            <w:r w:rsidRPr="0068043C">
              <w:rPr>
                <w:rFonts w:ascii="Arial" w:hAnsi="Arial" w:cs="Arial"/>
                <w:sz w:val="24"/>
                <w:szCs w:val="24"/>
              </w:rPr>
              <w:t>Denmark</w:t>
            </w:r>
          </w:p>
        </w:tc>
      </w:tr>
      <w:tr w:rsidR="0068043C" w:rsidRPr="00B12704" w14:paraId="6B3689C0" w14:textId="77777777" w:rsidTr="00A42927">
        <w:tc>
          <w:tcPr>
            <w:tcW w:w="1900" w:type="dxa"/>
          </w:tcPr>
          <w:p w14:paraId="6F1EA5C3" w14:textId="77644755"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5CA2241" w14:textId="4427DEF3" w:rsidR="0068043C" w:rsidRPr="007920B5" w:rsidRDefault="0068043C" w:rsidP="0068043C">
            <w:pPr>
              <w:rPr>
                <w:rFonts w:ascii="Arial" w:hAnsi="Arial" w:cs="Arial"/>
                <w:color w:val="000000"/>
                <w:sz w:val="24"/>
                <w:szCs w:val="24"/>
              </w:rPr>
            </w:pPr>
            <w:r w:rsidRPr="007920B5">
              <w:rPr>
                <w:rFonts w:ascii="Arial" w:hAnsi="Arial" w:cs="Arial"/>
                <w:sz w:val="24"/>
                <w:szCs w:val="24"/>
              </w:rPr>
              <w:t>DAIICHI SANKYO</w:t>
            </w:r>
          </w:p>
        </w:tc>
        <w:tc>
          <w:tcPr>
            <w:tcW w:w="2182" w:type="dxa"/>
            <w:vAlign w:val="bottom"/>
          </w:tcPr>
          <w:p w14:paraId="3690C732" w14:textId="787EF369"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23FC7B63" w14:textId="77777777" w:rsidTr="00A42927">
        <w:tc>
          <w:tcPr>
            <w:tcW w:w="1900" w:type="dxa"/>
          </w:tcPr>
          <w:p w14:paraId="50AFB00D" w14:textId="5D11705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7F01D5A9" w14:textId="48A0DAAE" w:rsidR="0068043C" w:rsidRPr="007920B5" w:rsidRDefault="0068043C" w:rsidP="0068043C">
            <w:pPr>
              <w:rPr>
                <w:rFonts w:ascii="Arial" w:hAnsi="Arial" w:cs="Arial"/>
                <w:color w:val="000000"/>
                <w:sz w:val="24"/>
                <w:szCs w:val="24"/>
              </w:rPr>
            </w:pPr>
            <w:r w:rsidRPr="007920B5">
              <w:rPr>
                <w:rFonts w:ascii="Arial" w:hAnsi="Arial" w:cs="Arial"/>
                <w:sz w:val="24"/>
                <w:szCs w:val="24"/>
              </w:rPr>
              <w:t>INCYTE</w:t>
            </w:r>
          </w:p>
        </w:tc>
        <w:tc>
          <w:tcPr>
            <w:tcW w:w="2182" w:type="dxa"/>
            <w:vAlign w:val="bottom"/>
          </w:tcPr>
          <w:p w14:paraId="046EA6AA" w14:textId="329B4A9D"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49CBBD92" w14:textId="77777777" w:rsidTr="00A42927">
        <w:tc>
          <w:tcPr>
            <w:tcW w:w="1900" w:type="dxa"/>
          </w:tcPr>
          <w:p w14:paraId="28163E36" w14:textId="010F2873"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785D6EC3" w14:textId="5DF22D36" w:rsidR="0068043C" w:rsidRPr="007920B5" w:rsidRDefault="0068043C" w:rsidP="0068043C">
            <w:pPr>
              <w:rPr>
                <w:rFonts w:ascii="Arial" w:hAnsi="Arial" w:cs="Arial"/>
                <w:color w:val="000000"/>
                <w:sz w:val="24"/>
                <w:szCs w:val="24"/>
              </w:rPr>
            </w:pPr>
            <w:r w:rsidRPr="007920B5">
              <w:rPr>
                <w:rFonts w:ascii="Arial" w:hAnsi="Arial" w:cs="Arial"/>
                <w:sz w:val="24"/>
                <w:szCs w:val="24"/>
              </w:rPr>
              <w:t>ASTELLAS PHARMA</w:t>
            </w:r>
          </w:p>
        </w:tc>
        <w:tc>
          <w:tcPr>
            <w:tcW w:w="2182" w:type="dxa"/>
            <w:vAlign w:val="bottom"/>
          </w:tcPr>
          <w:p w14:paraId="336F242E" w14:textId="5A35C2B3"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71A65F7D" w14:textId="77777777" w:rsidTr="00A42927">
        <w:tc>
          <w:tcPr>
            <w:tcW w:w="1900" w:type="dxa"/>
          </w:tcPr>
          <w:p w14:paraId="2834611C" w14:textId="3D8F86C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7C7E2531" w14:textId="2EBD4EF4" w:rsidR="0068043C" w:rsidRPr="007920B5" w:rsidRDefault="0068043C" w:rsidP="0068043C">
            <w:pPr>
              <w:rPr>
                <w:rFonts w:ascii="Arial" w:hAnsi="Arial" w:cs="Arial"/>
                <w:color w:val="000000"/>
                <w:sz w:val="24"/>
                <w:szCs w:val="24"/>
              </w:rPr>
            </w:pPr>
            <w:r w:rsidRPr="007920B5">
              <w:rPr>
                <w:rFonts w:ascii="Arial" w:hAnsi="Arial" w:cs="Arial"/>
                <w:sz w:val="24"/>
                <w:szCs w:val="24"/>
              </w:rPr>
              <w:t>OTSUKA</w:t>
            </w:r>
          </w:p>
        </w:tc>
        <w:tc>
          <w:tcPr>
            <w:tcW w:w="2182" w:type="dxa"/>
            <w:vAlign w:val="bottom"/>
          </w:tcPr>
          <w:p w14:paraId="0E65C795" w14:textId="5B7B2DAF"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4DD7A37D" w14:textId="77777777" w:rsidTr="00A42927">
        <w:tc>
          <w:tcPr>
            <w:tcW w:w="1900" w:type="dxa"/>
          </w:tcPr>
          <w:p w14:paraId="16AA3FBD" w14:textId="4631CF8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C5BFCEB" w14:textId="2F8AB46B" w:rsidR="0068043C" w:rsidRPr="007920B5" w:rsidRDefault="0068043C" w:rsidP="0068043C">
            <w:pPr>
              <w:rPr>
                <w:rFonts w:ascii="Arial" w:hAnsi="Arial" w:cs="Arial"/>
                <w:color w:val="000000"/>
                <w:sz w:val="24"/>
                <w:szCs w:val="24"/>
              </w:rPr>
            </w:pPr>
            <w:r w:rsidRPr="007920B5">
              <w:rPr>
                <w:rFonts w:ascii="Arial" w:hAnsi="Arial" w:cs="Arial"/>
                <w:sz w:val="24"/>
                <w:szCs w:val="24"/>
              </w:rPr>
              <w:t>UCB</w:t>
            </w:r>
          </w:p>
        </w:tc>
        <w:tc>
          <w:tcPr>
            <w:tcW w:w="2182" w:type="dxa"/>
            <w:vAlign w:val="bottom"/>
          </w:tcPr>
          <w:p w14:paraId="1002933F" w14:textId="1F94788E" w:rsidR="0068043C" w:rsidRPr="0068043C" w:rsidRDefault="0068043C" w:rsidP="0068043C">
            <w:pPr>
              <w:rPr>
                <w:rFonts w:ascii="Arial" w:hAnsi="Arial" w:cs="Arial"/>
                <w:color w:val="000000"/>
                <w:sz w:val="24"/>
                <w:szCs w:val="24"/>
              </w:rPr>
            </w:pPr>
            <w:r w:rsidRPr="0068043C">
              <w:rPr>
                <w:rFonts w:ascii="Arial" w:hAnsi="Arial" w:cs="Arial"/>
                <w:sz w:val="24"/>
                <w:szCs w:val="24"/>
              </w:rPr>
              <w:t>Belgium</w:t>
            </w:r>
          </w:p>
        </w:tc>
      </w:tr>
      <w:tr w:rsidR="0068043C" w:rsidRPr="00B12704" w14:paraId="0ECE6572" w14:textId="77777777" w:rsidTr="00A42927">
        <w:tc>
          <w:tcPr>
            <w:tcW w:w="1900" w:type="dxa"/>
          </w:tcPr>
          <w:p w14:paraId="64A7D6D0" w14:textId="7FF2D6BD"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5E8D2B1" w14:textId="7738352D" w:rsidR="0068043C" w:rsidRPr="007920B5" w:rsidRDefault="0068043C" w:rsidP="0068043C">
            <w:pPr>
              <w:rPr>
                <w:rFonts w:ascii="Arial" w:hAnsi="Arial" w:cs="Arial"/>
                <w:color w:val="000000"/>
                <w:sz w:val="24"/>
                <w:szCs w:val="24"/>
              </w:rPr>
            </w:pPr>
            <w:r w:rsidRPr="007920B5">
              <w:rPr>
                <w:rFonts w:ascii="Arial" w:hAnsi="Arial" w:cs="Arial"/>
                <w:sz w:val="24"/>
                <w:szCs w:val="24"/>
              </w:rPr>
              <w:t>VERTEX PHARMACEUTICALS</w:t>
            </w:r>
          </w:p>
        </w:tc>
        <w:tc>
          <w:tcPr>
            <w:tcW w:w="2182" w:type="dxa"/>
            <w:vAlign w:val="bottom"/>
          </w:tcPr>
          <w:p w14:paraId="1FE77DB6" w14:textId="71547579"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1B5DECD1" w14:textId="77777777" w:rsidTr="00A42927">
        <w:tc>
          <w:tcPr>
            <w:tcW w:w="1900" w:type="dxa"/>
          </w:tcPr>
          <w:p w14:paraId="1F166DFB" w14:textId="2224FE0F"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3A85E610" w14:textId="425CE40D" w:rsidR="0068043C" w:rsidRPr="007920B5" w:rsidRDefault="0068043C" w:rsidP="0068043C">
            <w:pPr>
              <w:rPr>
                <w:rFonts w:ascii="Arial" w:hAnsi="Arial" w:cs="Arial"/>
                <w:color w:val="000000"/>
                <w:sz w:val="24"/>
                <w:szCs w:val="24"/>
              </w:rPr>
            </w:pPr>
            <w:r w:rsidRPr="007920B5">
              <w:rPr>
                <w:rFonts w:ascii="Arial" w:hAnsi="Arial" w:cs="Arial"/>
                <w:sz w:val="24"/>
                <w:szCs w:val="24"/>
              </w:rPr>
              <w:t>EISAICO</w:t>
            </w:r>
          </w:p>
        </w:tc>
        <w:tc>
          <w:tcPr>
            <w:tcW w:w="2182" w:type="dxa"/>
            <w:vAlign w:val="bottom"/>
          </w:tcPr>
          <w:p w14:paraId="3DD7D046" w14:textId="730CF063"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2DAC0248" w14:textId="77777777" w:rsidTr="00A42927">
        <w:tc>
          <w:tcPr>
            <w:tcW w:w="1900" w:type="dxa"/>
          </w:tcPr>
          <w:p w14:paraId="7D52CA2A" w14:textId="0033406C"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6C22AEF5" w14:textId="00A5A55C" w:rsidR="0068043C" w:rsidRPr="007920B5" w:rsidRDefault="0068043C" w:rsidP="0068043C">
            <w:pPr>
              <w:rPr>
                <w:rFonts w:ascii="Arial" w:hAnsi="Arial" w:cs="Arial"/>
                <w:color w:val="000000"/>
                <w:sz w:val="24"/>
                <w:szCs w:val="24"/>
              </w:rPr>
            </w:pPr>
            <w:r w:rsidRPr="007920B5">
              <w:rPr>
                <w:rFonts w:ascii="Arial" w:hAnsi="Arial" w:cs="Arial"/>
                <w:sz w:val="24"/>
                <w:szCs w:val="24"/>
              </w:rPr>
              <w:t>BEIGENE</w:t>
            </w:r>
          </w:p>
        </w:tc>
        <w:tc>
          <w:tcPr>
            <w:tcW w:w="2182" w:type="dxa"/>
            <w:vAlign w:val="bottom"/>
          </w:tcPr>
          <w:p w14:paraId="099ED708" w14:textId="526EEA85" w:rsidR="0068043C" w:rsidRPr="0068043C" w:rsidRDefault="0068043C" w:rsidP="0068043C">
            <w:pPr>
              <w:rPr>
                <w:rFonts w:ascii="Arial" w:hAnsi="Arial" w:cs="Arial"/>
                <w:color w:val="000000"/>
                <w:sz w:val="24"/>
                <w:szCs w:val="24"/>
              </w:rPr>
            </w:pPr>
            <w:r w:rsidRPr="0068043C">
              <w:rPr>
                <w:rFonts w:ascii="Arial" w:hAnsi="Arial" w:cs="Arial"/>
                <w:sz w:val="24"/>
                <w:szCs w:val="24"/>
              </w:rPr>
              <w:t>China</w:t>
            </w:r>
          </w:p>
        </w:tc>
      </w:tr>
      <w:tr w:rsidR="0068043C" w:rsidRPr="00B12704" w14:paraId="037EED4A" w14:textId="77777777" w:rsidTr="00A42927">
        <w:tc>
          <w:tcPr>
            <w:tcW w:w="1900" w:type="dxa"/>
          </w:tcPr>
          <w:p w14:paraId="7B19F621" w14:textId="493B20D6"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2E0457AF" w14:textId="6DC57DB4" w:rsidR="0068043C" w:rsidRPr="007920B5" w:rsidRDefault="0068043C" w:rsidP="0068043C">
            <w:pPr>
              <w:rPr>
                <w:rFonts w:ascii="Arial" w:hAnsi="Arial" w:cs="Arial"/>
                <w:color w:val="000000"/>
                <w:sz w:val="24"/>
                <w:szCs w:val="24"/>
              </w:rPr>
            </w:pPr>
            <w:r w:rsidRPr="007920B5">
              <w:rPr>
                <w:rFonts w:ascii="Arial" w:hAnsi="Arial" w:cs="Arial"/>
                <w:sz w:val="24"/>
                <w:szCs w:val="24"/>
              </w:rPr>
              <w:t>ALEXION PHARMACEUTICALS</w:t>
            </w:r>
          </w:p>
        </w:tc>
        <w:tc>
          <w:tcPr>
            <w:tcW w:w="2182" w:type="dxa"/>
            <w:vAlign w:val="bottom"/>
          </w:tcPr>
          <w:p w14:paraId="77A4AC9D" w14:textId="2CB1C7EC"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43F59FCA" w14:textId="77777777" w:rsidTr="00A42927">
        <w:tc>
          <w:tcPr>
            <w:tcW w:w="1900" w:type="dxa"/>
          </w:tcPr>
          <w:p w14:paraId="3761D2E0" w14:textId="7C679505"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3EE3AE8C" w14:textId="4C7466F1" w:rsidR="0068043C" w:rsidRPr="007920B5" w:rsidRDefault="0068043C" w:rsidP="0068043C">
            <w:pPr>
              <w:rPr>
                <w:rFonts w:ascii="Arial" w:hAnsi="Arial" w:cs="Arial"/>
                <w:color w:val="000000"/>
                <w:sz w:val="24"/>
                <w:szCs w:val="24"/>
              </w:rPr>
            </w:pPr>
            <w:r w:rsidRPr="007920B5">
              <w:rPr>
                <w:rFonts w:ascii="Arial" w:hAnsi="Arial" w:cs="Arial"/>
                <w:sz w:val="24"/>
                <w:szCs w:val="24"/>
              </w:rPr>
              <w:t>CSL</w:t>
            </w:r>
          </w:p>
        </w:tc>
        <w:tc>
          <w:tcPr>
            <w:tcW w:w="2182" w:type="dxa"/>
            <w:vAlign w:val="bottom"/>
          </w:tcPr>
          <w:p w14:paraId="3FABFC2A" w14:textId="042A41BA" w:rsidR="0068043C" w:rsidRPr="0068043C" w:rsidRDefault="0068043C" w:rsidP="0068043C">
            <w:pPr>
              <w:rPr>
                <w:rFonts w:ascii="Arial" w:hAnsi="Arial" w:cs="Arial"/>
                <w:color w:val="000000"/>
                <w:sz w:val="24"/>
                <w:szCs w:val="24"/>
              </w:rPr>
            </w:pPr>
            <w:r w:rsidRPr="0068043C">
              <w:rPr>
                <w:rFonts w:ascii="Arial" w:hAnsi="Arial" w:cs="Arial"/>
                <w:sz w:val="24"/>
                <w:szCs w:val="24"/>
              </w:rPr>
              <w:t>Australia</w:t>
            </w:r>
          </w:p>
        </w:tc>
      </w:tr>
      <w:tr w:rsidR="0068043C" w:rsidRPr="00B12704" w14:paraId="02A89CE0" w14:textId="77777777" w:rsidTr="00A42927">
        <w:tc>
          <w:tcPr>
            <w:tcW w:w="1900" w:type="dxa"/>
          </w:tcPr>
          <w:p w14:paraId="40FFDBA1" w14:textId="2CCCE2E5"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329981C3" w14:textId="289DF701" w:rsidR="0068043C" w:rsidRPr="007920B5" w:rsidRDefault="0068043C" w:rsidP="0068043C">
            <w:pPr>
              <w:rPr>
                <w:rFonts w:ascii="Arial" w:hAnsi="Arial" w:cs="Arial"/>
                <w:color w:val="000000"/>
                <w:sz w:val="24"/>
                <w:szCs w:val="24"/>
              </w:rPr>
            </w:pPr>
            <w:r w:rsidRPr="007920B5">
              <w:rPr>
                <w:rFonts w:ascii="Arial" w:hAnsi="Arial" w:cs="Arial"/>
                <w:sz w:val="24"/>
                <w:szCs w:val="24"/>
              </w:rPr>
              <w:t>TEVA PHARMACEUTICAL INDUSTRIES</w:t>
            </w:r>
          </w:p>
        </w:tc>
        <w:tc>
          <w:tcPr>
            <w:tcW w:w="2182" w:type="dxa"/>
            <w:vAlign w:val="bottom"/>
          </w:tcPr>
          <w:p w14:paraId="4613DA40" w14:textId="64282B66" w:rsidR="0068043C" w:rsidRPr="0068043C" w:rsidRDefault="0068043C" w:rsidP="0068043C">
            <w:pPr>
              <w:rPr>
                <w:rFonts w:ascii="Arial" w:hAnsi="Arial" w:cs="Arial"/>
                <w:color w:val="000000"/>
                <w:sz w:val="24"/>
                <w:szCs w:val="24"/>
              </w:rPr>
            </w:pPr>
            <w:r w:rsidRPr="0068043C">
              <w:rPr>
                <w:rFonts w:ascii="Arial" w:hAnsi="Arial" w:cs="Arial"/>
                <w:sz w:val="24"/>
                <w:szCs w:val="24"/>
              </w:rPr>
              <w:t>Israel</w:t>
            </w:r>
          </w:p>
        </w:tc>
      </w:tr>
      <w:tr w:rsidR="0068043C" w:rsidRPr="00B12704" w14:paraId="194C5A26" w14:textId="77777777" w:rsidTr="00A42927">
        <w:tc>
          <w:tcPr>
            <w:tcW w:w="1900" w:type="dxa"/>
          </w:tcPr>
          <w:p w14:paraId="1996E5C4" w14:textId="4B292B41"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4CF94002" w14:textId="4F19B7D4" w:rsidR="0068043C" w:rsidRPr="007920B5" w:rsidRDefault="0068043C" w:rsidP="0068043C">
            <w:pPr>
              <w:rPr>
                <w:rFonts w:ascii="Arial" w:hAnsi="Arial" w:cs="Arial"/>
                <w:color w:val="000000"/>
                <w:sz w:val="24"/>
                <w:szCs w:val="24"/>
              </w:rPr>
            </w:pPr>
            <w:r w:rsidRPr="007920B5">
              <w:rPr>
                <w:rFonts w:ascii="Arial" w:hAnsi="Arial" w:cs="Arial"/>
                <w:sz w:val="24"/>
                <w:szCs w:val="24"/>
              </w:rPr>
              <w:t>SERVIER</w:t>
            </w:r>
          </w:p>
        </w:tc>
        <w:tc>
          <w:tcPr>
            <w:tcW w:w="2182" w:type="dxa"/>
            <w:vAlign w:val="bottom"/>
          </w:tcPr>
          <w:p w14:paraId="1119793A" w14:textId="7415D60C" w:rsidR="0068043C" w:rsidRPr="0068043C" w:rsidRDefault="0068043C" w:rsidP="0068043C">
            <w:pPr>
              <w:rPr>
                <w:rFonts w:ascii="Arial" w:hAnsi="Arial" w:cs="Arial"/>
                <w:color w:val="000000"/>
                <w:sz w:val="24"/>
                <w:szCs w:val="24"/>
              </w:rPr>
            </w:pPr>
            <w:r w:rsidRPr="0068043C">
              <w:rPr>
                <w:rFonts w:ascii="Arial" w:hAnsi="Arial" w:cs="Arial"/>
                <w:sz w:val="24"/>
                <w:szCs w:val="24"/>
              </w:rPr>
              <w:t>France</w:t>
            </w:r>
          </w:p>
        </w:tc>
      </w:tr>
      <w:tr w:rsidR="0068043C" w:rsidRPr="00B12704" w14:paraId="4C3778F2" w14:textId="77777777" w:rsidTr="00A42927">
        <w:tc>
          <w:tcPr>
            <w:tcW w:w="1900" w:type="dxa"/>
          </w:tcPr>
          <w:p w14:paraId="212B2080" w14:textId="056D4212"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E8A86ED" w14:textId="28AE3162" w:rsidR="0068043C" w:rsidRPr="007920B5" w:rsidRDefault="0068043C" w:rsidP="0068043C">
            <w:pPr>
              <w:rPr>
                <w:rFonts w:ascii="Arial" w:hAnsi="Arial" w:cs="Arial"/>
                <w:color w:val="000000"/>
                <w:sz w:val="24"/>
                <w:szCs w:val="24"/>
              </w:rPr>
            </w:pPr>
            <w:r w:rsidRPr="007920B5">
              <w:rPr>
                <w:rFonts w:ascii="Arial" w:hAnsi="Arial" w:cs="Arial"/>
                <w:sz w:val="24"/>
                <w:szCs w:val="24"/>
              </w:rPr>
              <w:t>SEAGEN</w:t>
            </w:r>
          </w:p>
        </w:tc>
        <w:tc>
          <w:tcPr>
            <w:tcW w:w="2182" w:type="dxa"/>
            <w:vAlign w:val="bottom"/>
          </w:tcPr>
          <w:p w14:paraId="7366DCF4" w14:textId="22AE1D6F"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1E7CB40F" w14:textId="77777777" w:rsidTr="00A42927">
        <w:tc>
          <w:tcPr>
            <w:tcW w:w="1900" w:type="dxa"/>
          </w:tcPr>
          <w:p w14:paraId="0727C2F2" w14:textId="4B8C5DC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B6E6807" w14:textId="3DA94F9F" w:rsidR="0068043C" w:rsidRPr="007920B5" w:rsidRDefault="0068043C" w:rsidP="0068043C">
            <w:pPr>
              <w:rPr>
                <w:rFonts w:ascii="Arial" w:hAnsi="Arial" w:cs="Arial"/>
                <w:color w:val="000000"/>
                <w:sz w:val="24"/>
                <w:szCs w:val="24"/>
              </w:rPr>
            </w:pPr>
            <w:r w:rsidRPr="007920B5">
              <w:rPr>
                <w:rFonts w:ascii="Arial" w:hAnsi="Arial" w:cs="Arial"/>
                <w:sz w:val="24"/>
                <w:szCs w:val="24"/>
              </w:rPr>
              <w:t>MODERNA</w:t>
            </w:r>
          </w:p>
        </w:tc>
        <w:tc>
          <w:tcPr>
            <w:tcW w:w="2182" w:type="dxa"/>
          </w:tcPr>
          <w:p w14:paraId="75998B2A" w14:textId="75DF540D" w:rsidR="0068043C" w:rsidRPr="0068043C" w:rsidRDefault="0068043C" w:rsidP="0068043C">
            <w:pPr>
              <w:rPr>
                <w:rFonts w:ascii="Arial" w:hAnsi="Arial" w:cs="Arial"/>
                <w:color w:val="000000"/>
                <w:sz w:val="24"/>
                <w:szCs w:val="24"/>
              </w:rPr>
            </w:pPr>
            <w:r w:rsidRPr="002E4511">
              <w:rPr>
                <w:rFonts w:ascii="Arial" w:hAnsi="Arial" w:cs="Arial"/>
                <w:sz w:val="24"/>
                <w:szCs w:val="24"/>
              </w:rPr>
              <w:t>United States</w:t>
            </w:r>
          </w:p>
        </w:tc>
      </w:tr>
      <w:tr w:rsidR="0068043C" w:rsidRPr="00B12704" w14:paraId="158F87C8" w14:textId="77777777" w:rsidTr="00A42927">
        <w:tc>
          <w:tcPr>
            <w:tcW w:w="1900" w:type="dxa"/>
          </w:tcPr>
          <w:p w14:paraId="31146935" w14:textId="62F60F01"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7714F436" w14:textId="23606A7E" w:rsidR="0068043C" w:rsidRPr="007920B5" w:rsidRDefault="0068043C" w:rsidP="0068043C">
            <w:pPr>
              <w:rPr>
                <w:rFonts w:ascii="Arial" w:hAnsi="Arial" w:cs="Arial"/>
                <w:color w:val="000000"/>
                <w:sz w:val="24"/>
                <w:szCs w:val="24"/>
              </w:rPr>
            </w:pPr>
            <w:r w:rsidRPr="007920B5">
              <w:rPr>
                <w:rFonts w:ascii="Arial" w:hAnsi="Arial" w:cs="Arial"/>
                <w:sz w:val="24"/>
                <w:szCs w:val="24"/>
              </w:rPr>
              <w:t>SAREPTA THERAPEUTICS</w:t>
            </w:r>
          </w:p>
        </w:tc>
        <w:tc>
          <w:tcPr>
            <w:tcW w:w="2182" w:type="dxa"/>
          </w:tcPr>
          <w:p w14:paraId="79E9B346" w14:textId="40E733D8" w:rsidR="0068043C" w:rsidRPr="0068043C" w:rsidRDefault="0068043C" w:rsidP="0068043C">
            <w:pPr>
              <w:rPr>
                <w:rFonts w:ascii="Arial" w:hAnsi="Arial" w:cs="Arial"/>
                <w:color w:val="000000"/>
                <w:sz w:val="24"/>
                <w:szCs w:val="24"/>
              </w:rPr>
            </w:pPr>
            <w:r w:rsidRPr="002E4511">
              <w:rPr>
                <w:rFonts w:ascii="Arial" w:hAnsi="Arial" w:cs="Arial"/>
                <w:sz w:val="24"/>
                <w:szCs w:val="24"/>
              </w:rPr>
              <w:t>United States</w:t>
            </w:r>
          </w:p>
        </w:tc>
      </w:tr>
      <w:tr w:rsidR="0068043C" w:rsidRPr="00B12704" w14:paraId="7A977BD2" w14:textId="77777777" w:rsidTr="00A42927">
        <w:tc>
          <w:tcPr>
            <w:tcW w:w="1900" w:type="dxa"/>
          </w:tcPr>
          <w:p w14:paraId="27CC6ABC" w14:textId="14AA7B4C" w:rsidR="0068043C" w:rsidRPr="007920B5" w:rsidRDefault="0068043C" w:rsidP="0068043C">
            <w:pPr>
              <w:rPr>
                <w:rFonts w:ascii="Arial" w:hAnsi="Arial" w:cs="Arial"/>
                <w:sz w:val="24"/>
                <w:szCs w:val="24"/>
              </w:rPr>
            </w:pPr>
            <w:r w:rsidRPr="007920B5">
              <w:rPr>
                <w:rFonts w:ascii="Arial" w:hAnsi="Arial" w:cs="Arial"/>
                <w:color w:val="000000"/>
                <w:sz w:val="24"/>
                <w:szCs w:val="24"/>
              </w:rPr>
              <w:lastRenderedPageBreak/>
              <w:t>Private (p&amp;b)</w:t>
            </w:r>
          </w:p>
        </w:tc>
        <w:tc>
          <w:tcPr>
            <w:tcW w:w="5670" w:type="dxa"/>
            <w:vAlign w:val="bottom"/>
          </w:tcPr>
          <w:p w14:paraId="6827684A" w14:textId="44E2348C" w:rsidR="0068043C" w:rsidRPr="007920B5" w:rsidRDefault="0068043C" w:rsidP="0068043C">
            <w:pPr>
              <w:rPr>
                <w:rFonts w:ascii="Arial" w:hAnsi="Arial" w:cs="Arial"/>
                <w:color w:val="000000"/>
                <w:sz w:val="24"/>
                <w:szCs w:val="24"/>
              </w:rPr>
            </w:pPr>
            <w:r w:rsidRPr="007920B5">
              <w:rPr>
                <w:rFonts w:ascii="Arial" w:hAnsi="Arial" w:cs="Arial"/>
                <w:sz w:val="24"/>
                <w:szCs w:val="24"/>
              </w:rPr>
              <w:t>ILLUMINA</w:t>
            </w:r>
          </w:p>
        </w:tc>
        <w:tc>
          <w:tcPr>
            <w:tcW w:w="2182" w:type="dxa"/>
          </w:tcPr>
          <w:p w14:paraId="4AD8CF5A" w14:textId="64FE201E" w:rsidR="0068043C" w:rsidRPr="0068043C" w:rsidRDefault="0068043C" w:rsidP="0068043C">
            <w:pPr>
              <w:rPr>
                <w:rFonts w:ascii="Arial" w:hAnsi="Arial" w:cs="Arial"/>
                <w:color w:val="000000"/>
                <w:sz w:val="24"/>
                <w:szCs w:val="24"/>
              </w:rPr>
            </w:pPr>
            <w:r w:rsidRPr="002E4511">
              <w:rPr>
                <w:rFonts w:ascii="Arial" w:hAnsi="Arial" w:cs="Arial"/>
                <w:sz w:val="24"/>
                <w:szCs w:val="24"/>
              </w:rPr>
              <w:t>United States</w:t>
            </w:r>
          </w:p>
        </w:tc>
      </w:tr>
      <w:tr w:rsidR="0068043C" w:rsidRPr="00B12704" w14:paraId="2D4E2C10" w14:textId="77777777" w:rsidTr="00A42927">
        <w:tc>
          <w:tcPr>
            <w:tcW w:w="1900" w:type="dxa"/>
          </w:tcPr>
          <w:p w14:paraId="2076161C" w14:textId="6B48D598"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6D3AFC85" w14:textId="3506B15B" w:rsidR="0068043C" w:rsidRPr="007920B5" w:rsidRDefault="0068043C" w:rsidP="0068043C">
            <w:pPr>
              <w:rPr>
                <w:rFonts w:ascii="Arial" w:hAnsi="Arial" w:cs="Arial"/>
                <w:color w:val="000000"/>
                <w:sz w:val="24"/>
                <w:szCs w:val="24"/>
              </w:rPr>
            </w:pPr>
            <w:r w:rsidRPr="007920B5">
              <w:rPr>
                <w:rFonts w:ascii="Arial" w:hAnsi="Arial" w:cs="Arial"/>
                <w:sz w:val="24"/>
                <w:szCs w:val="24"/>
              </w:rPr>
              <w:t>FOSUN INTERNATIONAL</w:t>
            </w:r>
          </w:p>
        </w:tc>
        <w:tc>
          <w:tcPr>
            <w:tcW w:w="2182" w:type="dxa"/>
            <w:vAlign w:val="bottom"/>
          </w:tcPr>
          <w:p w14:paraId="0AF67E0B" w14:textId="554B400B" w:rsidR="0068043C" w:rsidRPr="0068043C" w:rsidRDefault="0068043C" w:rsidP="0068043C">
            <w:pPr>
              <w:rPr>
                <w:rFonts w:ascii="Arial" w:hAnsi="Arial" w:cs="Arial"/>
                <w:color w:val="000000"/>
                <w:sz w:val="24"/>
                <w:szCs w:val="24"/>
              </w:rPr>
            </w:pPr>
            <w:r w:rsidRPr="0068043C">
              <w:rPr>
                <w:rFonts w:ascii="Arial" w:hAnsi="Arial" w:cs="Arial"/>
                <w:sz w:val="24"/>
                <w:szCs w:val="24"/>
              </w:rPr>
              <w:t>China</w:t>
            </w:r>
          </w:p>
        </w:tc>
      </w:tr>
      <w:tr w:rsidR="0068043C" w:rsidRPr="00B12704" w14:paraId="68F30579" w14:textId="77777777" w:rsidTr="00A42927">
        <w:tc>
          <w:tcPr>
            <w:tcW w:w="1900" w:type="dxa"/>
          </w:tcPr>
          <w:p w14:paraId="2AFD20E7" w14:textId="643710E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4BE41582" w14:textId="5CCEC95F" w:rsidR="0068043C" w:rsidRPr="007920B5" w:rsidRDefault="0068043C" w:rsidP="0068043C">
            <w:pPr>
              <w:rPr>
                <w:rFonts w:ascii="Arial" w:hAnsi="Arial" w:cs="Arial"/>
                <w:color w:val="000000"/>
                <w:sz w:val="24"/>
                <w:szCs w:val="24"/>
              </w:rPr>
            </w:pPr>
            <w:r w:rsidRPr="007920B5">
              <w:rPr>
                <w:rFonts w:ascii="Arial" w:hAnsi="Arial" w:cs="Arial"/>
                <w:sz w:val="24"/>
                <w:szCs w:val="24"/>
              </w:rPr>
              <w:t>BIOMARIN PHARMACEUTICAL</w:t>
            </w:r>
          </w:p>
        </w:tc>
        <w:tc>
          <w:tcPr>
            <w:tcW w:w="2182" w:type="dxa"/>
            <w:vAlign w:val="bottom"/>
          </w:tcPr>
          <w:p w14:paraId="081A0308" w14:textId="505EFD3F"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6BC2758E" w14:textId="77777777" w:rsidTr="00A42927">
        <w:tc>
          <w:tcPr>
            <w:tcW w:w="1900" w:type="dxa"/>
          </w:tcPr>
          <w:p w14:paraId="4E25DC4E" w14:textId="2F8FF197"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1D818503" w14:textId="04102F23" w:rsidR="0068043C" w:rsidRPr="007920B5" w:rsidRDefault="0068043C" w:rsidP="0068043C">
            <w:pPr>
              <w:rPr>
                <w:rFonts w:ascii="Arial" w:hAnsi="Arial" w:cs="Arial"/>
                <w:color w:val="000000"/>
                <w:sz w:val="24"/>
                <w:szCs w:val="24"/>
              </w:rPr>
            </w:pPr>
            <w:r w:rsidRPr="007920B5">
              <w:rPr>
                <w:rFonts w:ascii="Arial" w:hAnsi="Arial" w:cs="Arial"/>
                <w:sz w:val="24"/>
                <w:szCs w:val="24"/>
              </w:rPr>
              <w:t>H LUNDBECK</w:t>
            </w:r>
          </w:p>
        </w:tc>
        <w:tc>
          <w:tcPr>
            <w:tcW w:w="2182" w:type="dxa"/>
            <w:vAlign w:val="bottom"/>
          </w:tcPr>
          <w:p w14:paraId="0CD8946B" w14:textId="5DEDB769" w:rsidR="0068043C" w:rsidRPr="0068043C" w:rsidRDefault="0068043C" w:rsidP="0068043C">
            <w:pPr>
              <w:rPr>
                <w:rFonts w:ascii="Arial" w:hAnsi="Arial" w:cs="Arial"/>
                <w:color w:val="000000"/>
                <w:sz w:val="24"/>
                <w:szCs w:val="24"/>
              </w:rPr>
            </w:pPr>
            <w:r w:rsidRPr="0068043C">
              <w:rPr>
                <w:rFonts w:ascii="Arial" w:hAnsi="Arial" w:cs="Arial"/>
                <w:sz w:val="24"/>
                <w:szCs w:val="24"/>
              </w:rPr>
              <w:t>Denmark</w:t>
            </w:r>
          </w:p>
        </w:tc>
      </w:tr>
      <w:tr w:rsidR="0068043C" w:rsidRPr="00B12704" w14:paraId="0D769502" w14:textId="77777777" w:rsidTr="00A42927">
        <w:tc>
          <w:tcPr>
            <w:tcW w:w="1900" w:type="dxa"/>
          </w:tcPr>
          <w:p w14:paraId="1E24BAA1" w14:textId="403403E0"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021877A7" w14:textId="7BECFB39" w:rsidR="0068043C" w:rsidRPr="007920B5" w:rsidRDefault="0068043C" w:rsidP="0068043C">
            <w:pPr>
              <w:rPr>
                <w:rFonts w:ascii="Arial" w:hAnsi="Arial" w:cs="Arial"/>
                <w:color w:val="000000"/>
                <w:sz w:val="24"/>
                <w:szCs w:val="24"/>
              </w:rPr>
            </w:pPr>
            <w:r w:rsidRPr="007920B5">
              <w:rPr>
                <w:rFonts w:ascii="Arial" w:hAnsi="Arial" w:cs="Arial"/>
                <w:sz w:val="24"/>
                <w:szCs w:val="24"/>
              </w:rPr>
              <w:t>ONO PHARMACEUTICAL</w:t>
            </w:r>
          </w:p>
        </w:tc>
        <w:tc>
          <w:tcPr>
            <w:tcW w:w="2182" w:type="dxa"/>
            <w:vAlign w:val="bottom"/>
          </w:tcPr>
          <w:p w14:paraId="7FB2E7E1" w14:textId="03A22538"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6C060011" w14:textId="77777777" w:rsidTr="00A42927">
        <w:tc>
          <w:tcPr>
            <w:tcW w:w="1900" w:type="dxa"/>
          </w:tcPr>
          <w:p w14:paraId="193F3848" w14:textId="26856FEF"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295EF1BB" w14:textId="4D6EABAC" w:rsidR="0068043C" w:rsidRPr="007920B5" w:rsidRDefault="0068043C" w:rsidP="0068043C">
            <w:pPr>
              <w:rPr>
                <w:rFonts w:ascii="Arial" w:hAnsi="Arial" w:cs="Arial"/>
                <w:color w:val="000000"/>
                <w:sz w:val="24"/>
                <w:szCs w:val="24"/>
              </w:rPr>
            </w:pPr>
            <w:r w:rsidRPr="007920B5">
              <w:rPr>
                <w:rFonts w:ascii="Arial" w:hAnsi="Arial" w:cs="Arial"/>
                <w:sz w:val="24"/>
                <w:szCs w:val="24"/>
              </w:rPr>
              <w:t>VIATRIS</w:t>
            </w:r>
          </w:p>
        </w:tc>
        <w:tc>
          <w:tcPr>
            <w:tcW w:w="2182" w:type="dxa"/>
            <w:vAlign w:val="bottom"/>
          </w:tcPr>
          <w:p w14:paraId="3A6C6907" w14:textId="421F1B46"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127F6908" w14:textId="77777777" w:rsidTr="00A42927">
        <w:tc>
          <w:tcPr>
            <w:tcW w:w="1900" w:type="dxa"/>
          </w:tcPr>
          <w:p w14:paraId="3D3D73CD" w14:textId="6823E935"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vAlign w:val="bottom"/>
          </w:tcPr>
          <w:p w14:paraId="79906167" w14:textId="29BCC9F7" w:rsidR="0068043C" w:rsidRPr="007920B5" w:rsidRDefault="0068043C" w:rsidP="0068043C">
            <w:pPr>
              <w:rPr>
                <w:rFonts w:ascii="Arial" w:hAnsi="Arial" w:cs="Arial"/>
                <w:color w:val="000000"/>
                <w:sz w:val="24"/>
                <w:szCs w:val="24"/>
              </w:rPr>
            </w:pPr>
            <w:r w:rsidRPr="007920B5">
              <w:rPr>
                <w:rFonts w:ascii="Arial" w:hAnsi="Arial" w:cs="Arial"/>
                <w:sz w:val="24"/>
                <w:szCs w:val="24"/>
              </w:rPr>
              <w:t>BIONTECH</w:t>
            </w:r>
          </w:p>
        </w:tc>
        <w:tc>
          <w:tcPr>
            <w:tcW w:w="2182" w:type="dxa"/>
            <w:vAlign w:val="bottom"/>
          </w:tcPr>
          <w:p w14:paraId="32F595C5" w14:textId="3CE59D36" w:rsidR="0068043C" w:rsidRPr="0068043C" w:rsidRDefault="0068043C" w:rsidP="0068043C">
            <w:pPr>
              <w:rPr>
                <w:rFonts w:ascii="Arial" w:hAnsi="Arial" w:cs="Arial"/>
                <w:color w:val="000000"/>
                <w:sz w:val="24"/>
                <w:szCs w:val="24"/>
              </w:rPr>
            </w:pPr>
            <w:r w:rsidRPr="0068043C">
              <w:rPr>
                <w:rFonts w:ascii="Arial" w:hAnsi="Arial" w:cs="Arial"/>
                <w:sz w:val="24"/>
                <w:szCs w:val="24"/>
              </w:rPr>
              <w:t>Germany</w:t>
            </w:r>
          </w:p>
        </w:tc>
      </w:tr>
      <w:tr w:rsidR="0068043C" w:rsidRPr="00B12704" w14:paraId="063457B2" w14:textId="77777777" w:rsidTr="00A42927">
        <w:tc>
          <w:tcPr>
            <w:tcW w:w="1900" w:type="dxa"/>
            <w:tcBorders>
              <w:bottom w:val="single" w:sz="4" w:space="0" w:color="auto"/>
            </w:tcBorders>
          </w:tcPr>
          <w:p w14:paraId="740F8079" w14:textId="44B677BC"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tcBorders>
              <w:bottom w:val="single" w:sz="4" w:space="0" w:color="auto"/>
            </w:tcBorders>
            <w:vAlign w:val="bottom"/>
          </w:tcPr>
          <w:p w14:paraId="11C0AA8E" w14:textId="4A9CD276" w:rsidR="0068043C" w:rsidRPr="007920B5" w:rsidRDefault="0068043C" w:rsidP="0068043C">
            <w:pPr>
              <w:rPr>
                <w:rFonts w:ascii="Arial" w:hAnsi="Arial" w:cs="Arial"/>
                <w:color w:val="000000"/>
                <w:sz w:val="24"/>
                <w:szCs w:val="24"/>
              </w:rPr>
            </w:pPr>
            <w:r w:rsidRPr="007920B5">
              <w:rPr>
                <w:rFonts w:ascii="Arial" w:hAnsi="Arial" w:cs="Arial"/>
                <w:sz w:val="24"/>
                <w:szCs w:val="24"/>
              </w:rPr>
              <w:t>MERIEUX ALLIANCE</w:t>
            </w:r>
          </w:p>
        </w:tc>
        <w:tc>
          <w:tcPr>
            <w:tcW w:w="2182" w:type="dxa"/>
            <w:tcBorders>
              <w:bottom w:val="single" w:sz="4" w:space="0" w:color="auto"/>
            </w:tcBorders>
            <w:vAlign w:val="bottom"/>
          </w:tcPr>
          <w:p w14:paraId="275BC229" w14:textId="4FCD0758" w:rsidR="0068043C" w:rsidRPr="0068043C" w:rsidRDefault="0068043C" w:rsidP="0068043C">
            <w:pPr>
              <w:rPr>
                <w:rFonts w:ascii="Arial" w:hAnsi="Arial" w:cs="Arial"/>
                <w:color w:val="000000"/>
                <w:sz w:val="24"/>
                <w:szCs w:val="24"/>
              </w:rPr>
            </w:pPr>
            <w:r w:rsidRPr="0068043C">
              <w:rPr>
                <w:rFonts w:ascii="Arial" w:hAnsi="Arial" w:cs="Arial"/>
                <w:sz w:val="24"/>
                <w:szCs w:val="24"/>
              </w:rPr>
              <w:t>France</w:t>
            </w:r>
          </w:p>
        </w:tc>
      </w:tr>
      <w:tr w:rsidR="0068043C" w:rsidRPr="00B12704" w14:paraId="782B8274" w14:textId="77777777" w:rsidTr="00A42927">
        <w:tc>
          <w:tcPr>
            <w:tcW w:w="1900" w:type="dxa"/>
            <w:tcBorders>
              <w:top w:val="single" w:sz="4" w:space="0" w:color="auto"/>
              <w:bottom w:val="single" w:sz="12" w:space="0" w:color="auto"/>
            </w:tcBorders>
          </w:tcPr>
          <w:p w14:paraId="2114EF01" w14:textId="271C4D34" w:rsidR="0068043C" w:rsidRPr="007920B5" w:rsidRDefault="0068043C" w:rsidP="0068043C">
            <w:pPr>
              <w:rPr>
                <w:rFonts w:ascii="Arial" w:hAnsi="Arial" w:cs="Arial"/>
                <w:sz w:val="24"/>
                <w:szCs w:val="24"/>
              </w:rPr>
            </w:pPr>
            <w:r w:rsidRPr="007920B5">
              <w:rPr>
                <w:rFonts w:ascii="Arial" w:hAnsi="Arial" w:cs="Arial"/>
                <w:color w:val="000000"/>
                <w:sz w:val="24"/>
                <w:szCs w:val="24"/>
              </w:rPr>
              <w:t>Private (p&amp;b)</w:t>
            </w:r>
          </w:p>
        </w:tc>
        <w:tc>
          <w:tcPr>
            <w:tcW w:w="5670" w:type="dxa"/>
            <w:tcBorders>
              <w:top w:val="single" w:sz="4" w:space="0" w:color="auto"/>
              <w:bottom w:val="single" w:sz="12" w:space="0" w:color="auto"/>
            </w:tcBorders>
            <w:vAlign w:val="bottom"/>
          </w:tcPr>
          <w:p w14:paraId="3B21BAB4" w14:textId="7D42C883" w:rsidR="0068043C" w:rsidRPr="007920B5" w:rsidRDefault="0068043C" w:rsidP="0068043C">
            <w:pPr>
              <w:rPr>
                <w:rFonts w:ascii="Arial" w:hAnsi="Arial" w:cs="Arial"/>
                <w:color w:val="000000"/>
                <w:sz w:val="24"/>
                <w:szCs w:val="24"/>
              </w:rPr>
            </w:pPr>
            <w:r w:rsidRPr="007920B5">
              <w:rPr>
                <w:rFonts w:ascii="Arial" w:hAnsi="Arial" w:cs="Arial"/>
                <w:sz w:val="24"/>
                <w:szCs w:val="24"/>
              </w:rPr>
              <w:t>SHIONOGI</w:t>
            </w:r>
          </w:p>
        </w:tc>
        <w:tc>
          <w:tcPr>
            <w:tcW w:w="2182" w:type="dxa"/>
            <w:tcBorders>
              <w:top w:val="single" w:sz="4" w:space="0" w:color="auto"/>
              <w:bottom w:val="single" w:sz="12" w:space="0" w:color="auto"/>
            </w:tcBorders>
            <w:vAlign w:val="bottom"/>
          </w:tcPr>
          <w:p w14:paraId="18044DDB" w14:textId="079F95EF"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4E83DFB5" w14:textId="77777777" w:rsidTr="00A42927">
        <w:tc>
          <w:tcPr>
            <w:tcW w:w="9752" w:type="dxa"/>
            <w:gridSpan w:val="3"/>
            <w:tcBorders>
              <w:top w:val="single" w:sz="12" w:space="0" w:color="auto"/>
              <w:bottom w:val="single" w:sz="12" w:space="0" w:color="auto"/>
            </w:tcBorders>
          </w:tcPr>
          <w:p w14:paraId="3982159C" w14:textId="214BD71D" w:rsidR="0068043C" w:rsidRPr="00B12704" w:rsidRDefault="0068043C" w:rsidP="0068043C">
            <w:pPr>
              <w:rPr>
                <w:rFonts w:ascii="Arial" w:hAnsi="Arial" w:cs="Arial"/>
                <w:color w:val="000000"/>
                <w:sz w:val="24"/>
                <w:szCs w:val="24"/>
              </w:rPr>
            </w:pPr>
            <w:r w:rsidRPr="000A0939">
              <w:rPr>
                <w:rFonts w:ascii="Arial" w:hAnsi="Arial" w:cs="Arial"/>
                <w:b/>
                <w:bCs/>
                <w:color w:val="000000"/>
                <w:sz w:val="24"/>
                <w:szCs w:val="24"/>
              </w:rPr>
              <w:t>Private (</w:t>
            </w:r>
            <w:r>
              <w:rPr>
                <w:rFonts w:ascii="Arial" w:hAnsi="Arial" w:cs="Arial"/>
                <w:b/>
                <w:bCs/>
                <w:color w:val="000000"/>
                <w:sz w:val="24"/>
                <w:szCs w:val="24"/>
              </w:rPr>
              <w:t>health care equipment and services</w:t>
            </w:r>
            <w:r w:rsidRPr="000A0939">
              <w:rPr>
                <w:rFonts w:ascii="Arial" w:hAnsi="Arial" w:cs="Arial"/>
                <w:b/>
                <w:bCs/>
                <w:color w:val="000000"/>
                <w:sz w:val="24"/>
                <w:szCs w:val="24"/>
              </w:rPr>
              <w:t>)</w:t>
            </w:r>
          </w:p>
        </w:tc>
      </w:tr>
      <w:tr w:rsidR="0068043C" w:rsidRPr="00B12704" w14:paraId="345B5650" w14:textId="77777777" w:rsidTr="00A42927">
        <w:tc>
          <w:tcPr>
            <w:tcW w:w="1900" w:type="dxa"/>
            <w:tcBorders>
              <w:top w:val="single" w:sz="12" w:space="0" w:color="auto"/>
            </w:tcBorders>
          </w:tcPr>
          <w:p w14:paraId="3429FB05" w14:textId="04C83579"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Borders>
              <w:top w:val="single" w:sz="12" w:space="0" w:color="auto"/>
            </w:tcBorders>
          </w:tcPr>
          <w:p w14:paraId="498FC79B" w14:textId="65D965A7" w:rsidR="0068043C" w:rsidRPr="0068043C" w:rsidRDefault="0068043C" w:rsidP="0068043C">
            <w:pPr>
              <w:rPr>
                <w:rFonts w:ascii="Arial" w:hAnsi="Arial" w:cs="Arial"/>
                <w:color w:val="000000"/>
                <w:sz w:val="24"/>
                <w:szCs w:val="24"/>
              </w:rPr>
            </w:pPr>
            <w:r w:rsidRPr="0068043C">
              <w:rPr>
                <w:rFonts w:ascii="Arial" w:hAnsi="Arial" w:cs="Arial"/>
                <w:sz w:val="24"/>
                <w:szCs w:val="24"/>
              </w:rPr>
              <w:t>MEDTRONIC PUBLIC LIMITED</w:t>
            </w:r>
          </w:p>
        </w:tc>
        <w:tc>
          <w:tcPr>
            <w:tcW w:w="2182" w:type="dxa"/>
            <w:tcBorders>
              <w:top w:val="single" w:sz="12" w:space="0" w:color="auto"/>
            </w:tcBorders>
          </w:tcPr>
          <w:p w14:paraId="2BE96884" w14:textId="4263C9CE" w:rsidR="0068043C" w:rsidRPr="0068043C" w:rsidRDefault="0068043C" w:rsidP="0068043C">
            <w:pPr>
              <w:rPr>
                <w:rFonts w:ascii="Arial" w:hAnsi="Arial" w:cs="Arial"/>
                <w:color w:val="000000"/>
                <w:sz w:val="24"/>
                <w:szCs w:val="24"/>
              </w:rPr>
            </w:pPr>
            <w:r w:rsidRPr="0068043C">
              <w:rPr>
                <w:rFonts w:ascii="Arial" w:hAnsi="Arial" w:cs="Arial"/>
                <w:sz w:val="24"/>
                <w:szCs w:val="24"/>
              </w:rPr>
              <w:t>Ireland</w:t>
            </w:r>
          </w:p>
        </w:tc>
      </w:tr>
      <w:tr w:rsidR="0068043C" w:rsidRPr="00B12704" w14:paraId="120B9E7E" w14:textId="77777777" w:rsidTr="00A42927">
        <w:tc>
          <w:tcPr>
            <w:tcW w:w="1900" w:type="dxa"/>
          </w:tcPr>
          <w:p w14:paraId="2F0B040B" w14:textId="0B51A8E4"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54A6F0B0" w14:textId="601DA73C" w:rsidR="0068043C" w:rsidRPr="0068043C" w:rsidRDefault="0068043C" w:rsidP="0068043C">
            <w:pPr>
              <w:rPr>
                <w:rFonts w:ascii="Arial" w:hAnsi="Arial" w:cs="Arial"/>
                <w:color w:val="000000"/>
                <w:sz w:val="24"/>
                <w:szCs w:val="24"/>
              </w:rPr>
            </w:pPr>
            <w:r w:rsidRPr="0068043C">
              <w:rPr>
                <w:rFonts w:ascii="Arial" w:hAnsi="Arial" w:cs="Arial"/>
                <w:sz w:val="24"/>
                <w:szCs w:val="24"/>
              </w:rPr>
              <w:t>THERMO FISHER SCIENTIFIC</w:t>
            </w:r>
          </w:p>
        </w:tc>
        <w:tc>
          <w:tcPr>
            <w:tcW w:w="2182" w:type="dxa"/>
          </w:tcPr>
          <w:p w14:paraId="236C6FD9" w14:textId="4058B67C" w:rsidR="0068043C" w:rsidRPr="0068043C" w:rsidRDefault="0068043C" w:rsidP="0068043C">
            <w:pPr>
              <w:rPr>
                <w:rFonts w:ascii="Arial" w:hAnsi="Arial" w:cs="Arial"/>
                <w:color w:val="000000"/>
                <w:sz w:val="24"/>
                <w:szCs w:val="24"/>
              </w:rPr>
            </w:pPr>
            <w:r w:rsidRPr="0050259C">
              <w:rPr>
                <w:rFonts w:ascii="Arial" w:hAnsi="Arial" w:cs="Arial"/>
                <w:sz w:val="24"/>
                <w:szCs w:val="24"/>
              </w:rPr>
              <w:t>United States</w:t>
            </w:r>
          </w:p>
        </w:tc>
      </w:tr>
      <w:tr w:rsidR="0068043C" w:rsidRPr="00B12704" w14:paraId="1B0531A9" w14:textId="77777777" w:rsidTr="00A42927">
        <w:tc>
          <w:tcPr>
            <w:tcW w:w="1900" w:type="dxa"/>
          </w:tcPr>
          <w:p w14:paraId="62CC0643" w14:textId="56C8F30A"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481924E9" w14:textId="6CA59464" w:rsidR="0068043C" w:rsidRPr="0068043C" w:rsidRDefault="0068043C" w:rsidP="0068043C">
            <w:pPr>
              <w:rPr>
                <w:rFonts w:ascii="Arial" w:hAnsi="Arial" w:cs="Arial"/>
                <w:color w:val="000000"/>
                <w:sz w:val="24"/>
                <w:szCs w:val="24"/>
              </w:rPr>
            </w:pPr>
            <w:r w:rsidRPr="0068043C">
              <w:rPr>
                <w:rFonts w:ascii="Arial" w:hAnsi="Arial" w:cs="Arial"/>
                <w:sz w:val="24"/>
                <w:szCs w:val="24"/>
              </w:rPr>
              <w:t>BOSTON SCIENTIFIC</w:t>
            </w:r>
          </w:p>
        </w:tc>
        <w:tc>
          <w:tcPr>
            <w:tcW w:w="2182" w:type="dxa"/>
          </w:tcPr>
          <w:p w14:paraId="07A9E00E" w14:textId="6C99C1A7" w:rsidR="0068043C" w:rsidRPr="0068043C" w:rsidRDefault="0068043C" w:rsidP="0068043C">
            <w:pPr>
              <w:rPr>
                <w:rFonts w:ascii="Arial" w:hAnsi="Arial" w:cs="Arial"/>
                <w:color w:val="000000"/>
                <w:sz w:val="24"/>
                <w:szCs w:val="24"/>
              </w:rPr>
            </w:pPr>
            <w:r w:rsidRPr="0050259C">
              <w:rPr>
                <w:rFonts w:ascii="Arial" w:hAnsi="Arial" w:cs="Arial"/>
                <w:sz w:val="24"/>
                <w:szCs w:val="24"/>
              </w:rPr>
              <w:t>United States</w:t>
            </w:r>
          </w:p>
        </w:tc>
      </w:tr>
      <w:tr w:rsidR="0068043C" w:rsidRPr="00B12704" w14:paraId="6134D55A" w14:textId="77777777" w:rsidTr="00A42927">
        <w:tc>
          <w:tcPr>
            <w:tcW w:w="1900" w:type="dxa"/>
          </w:tcPr>
          <w:p w14:paraId="314ED931" w14:textId="7620BA05"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38EEFA81" w14:textId="273ABA3D" w:rsidR="0068043C" w:rsidRPr="0068043C" w:rsidRDefault="0068043C" w:rsidP="0068043C">
            <w:pPr>
              <w:rPr>
                <w:rFonts w:ascii="Arial" w:hAnsi="Arial" w:cs="Arial"/>
                <w:color w:val="000000"/>
                <w:sz w:val="24"/>
                <w:szCs w:val="24"/>
              </w:rPr>
            </w:pPr>
            <w:r w:rsidRPr="0068043C">
              <w:rPr>
                <w:rFonts w:ascii="Arial" w:hAnsi="Arial" w:cs="Arial"/>
                <w:sz w:val="24"/>
                <w:szCs w:val="24"/>
              </w:rPr>
              <w:t>BECTON DICKINSON</w:t>
            </w:r>
          </w:p>
        </w:tc>
        <w:tc>
          <w:tcPr>
            <w:tcW w:w="2182" w:type="dxa"/>
          </w:tcPr>
          <w:p w14:paraId="430CE833" w14:textId="6365BBC6" w:rsidR="0068043C" w:rsidRPr="0068043C" w:rsidRDefault="0068043C" w:rsidP="0068043C">
            <w:pPr>
              <w:rPr>
                <w:rFonts w:ascii="Arial" w:hAnsi="Arial" w:cs="Arial"/>
                <w:color w:val="000000"/>
                <w:sz w:val="24"/>
                <w:szCs w:val="24"/>
              </w:rPr>
            </w:pPr>
            <w:r w:rsidRPr="0050259C">
              <w:rPr>
                <w:rFonts w:ascii="Arial" w:hAnsi="Arial" w:cs="Arial"/>
                <w:sz w:val="24"/>
                <w:szCs w:val="24"/>
              </w:rPr>
              <w:t>United States</w:t>
            </w:r>
          </w:p>
        </w:tc>
      </w:tr>
      <w:tr w:rsidR="0068043C" w:rsidRPr="00B12704" w14:paraId="6C00F7A0" w14:textId="77777777" w:rsidTr="00A42927">
        <w:tc>
          <w:tcPr>
            <w:tcW w:w="1900" w:type="dxa"/>
          </w:tcPr>
          <w:p w14:paraId="30A2553E" w14:textId="608D4787"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5EACE764" w14:textId="13077E05" w:rsidR="0068043C" w:rsidRPr="0068043C" w:rsidRDefault="0068043C" w:rsidP="0068043C">
            <w:pPr>
              <w:rPr>
                <w:rFonts w:ascii="Arial" w:hAnsi="Arial" w:cs="Arial"/>
                <w:color w:val="000000"/>
                <w:sz w:val="24"/>
                <w:szCs w:val="24"/>
              </w:rPr>
            </w:pPr>
            <w:r w:rsidRPr="0068043C">
              <w:rPr>
                <w:rFonts w:ascii="Arial" w:hAnsi="Arial" w:cs="Arial"/>
                <w:sz w:val="24"/>
                <w:szCs w:val="24"/>
              </w:rPr>
              <w:t>CARL ZEISS</w:t>
            </w:r>
          </w:p>
        </w:tc>
        <w:tc>
          <w:tcPr>
            <w:tcW w:w="2182" w:type="dxa"/>
          </w:tcPr>
          <w:p w14:paraId="2A35C630" w14:textId="7C06F376" w:rsidR="0068043C" w:rsidRPr="0068043C" w:rsidRDefault="0068043C" w:rsidP="0068043C">
            <w:pPr>
              <w:rPr>
                <w:rFonts w:ascii="Arial" w:hAnsi="Arial" w:cs="Arial"/>
                <w:color w:val="000000"/>
                <w:sz w:val="24"/>
                <w:szCs w:val="24"/>
              </w:rPr>
            </w:pPr>
            <w:r w:rsidRPr="0068043C">
              <w:rPr>
                <w:rFonts w:ascii="Arial" w:hAnsi="Arial" w:cs="Arial"/>
                <w:sz w:val="24"/>
                <w:szCs w:val="24"/>
              </w:rPr>
              <w:t>Germany</w:t>
            </w:r>
          </w:p>
        </w:tc>
      </w:tr>
      <w:tr w:rsidR="0068043C" w:rsidRPr="00B12704" w14:paraId="13FBC06B" w14:textId="77777777" w:rsidTr="00A42927">
        <w:tc>
          <w:tcPr>
            <w:tcW w:w="1900" w:type="dxa"/>
          </w:tcPr>
          <w:p w14:paraId="7C28AD4E" w14:textId="26FDEDAC"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3F8D9707" w14:textId="217A40B6" w:rsidR="0068043C" w:rsidRPr="0068043C" w:rsidRDefault="0068043C" w:rsidP="0068043C">
            <w:pPr>
              <w:rPr>
                <w:rFonts w:ascii="Arial" w:hAnsi="Arial" w:cs="Arial"/>
                <w:color w:val="000000"/>
                <w:sz w:val="24"/>
                <w:szCs w:val="24"/>
              </w:rPr>
            </w:pPr>
            <w:r w:rsidRPr="0068043C">
              <w:rPr>
                <w:rFonts w:ascii="Arial" w:hAnsi="Arial" w:cs="Arial"/>
                <w:sz w:val="24"/>
                <w:szCs w:val="24"/>
              </w:rPr>
              <w:t>STRYKER</w:t>
            </w:r>
          </w:p>
        </w:tc>
        <w:tc>
          <w:tcPr>
            <w:tcW w:w="2182" w:type="dxa"/>
          </w:tcPr>
          <w:p w14:paraId="35E7AD9A" w14:textId="790F2446"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2014F56F" w14:textId="77777777" w:rsidTr="00A42927">
        <w:tc>
          <w:tcPr>
            <w:tcW w:w="1900" w:type="dxa"/>
          </w:tcPr>
          <w:p w14:paraId="3C1189AF" w14:textId="76939AF9"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07DBDCFD" w14:textId="6A11571D" w:rsidR="0068043C" w:rsidRPr="0068043C" w:rsidRDefault="0068043C" w:rsidP="0068043C">
            <w:pPr>
              <w:rPr>
                <w:rFonts w:ascii="Arial" w:hAnsi="Arial" w:cs="Arial"/>
                <w:color w:val="000000"/>
                <w:sz w:val="24"/>
                <w:szCs w:val="24"/>
              </w:rPr>
            </w:pPr>
            <w:r w:rsidRPr="0068043C">
              <w:rPr>
                <w:rFonts w:ascii="Arial" w:hAnsi="Arial" w:cs="Arial"/>
                <w:sz w:val="24"/>
                <w:szCs w:val="24"/>
              </w:rPr>
              <w:t>FRESENIUS</w:t>
            </w:r>
          </w:p>
        </w:tc>
        <w:tc>
          <w:tcPr>
            <w:tcW w:w="2182" w:type="dxa"/>
          </w:tcPr>
          <w:p w14:paraId="18B9844B" w14:textId="4FA6C957" w:rsidR="0068043C" w:rsidRPr="0068043C" w:rsidRDefault="0068043C" w:rsidP="0068043C">
            <w:pPr>
              <w:rPr>
                <w:rFonts w:ascii="Arial" w:hAnsi="Arial" w:cs="Arial"/>
                <w:color w:val="000000"/>
                <w:sz w:val="24"/>
                <w:szCs w:val="24"/>
              </w:rPr>
            </w:pPr>
            <w:r w:rsidRPr="0068043C">
              <w:rPr>
                <w:rFonts w:ascii="Arial" w:hAnsi="Arial" w:cs="Arial"/>
                <w:sz w:val="24"/>
                <w:szCs w:val="24"/>
              </w:rPr>
              <w:t>Germany</w:t>
            </w:r>
          </w:p>
        </w:tc>
      </w:tr>
      <w:tr w:rsidR="0068043C" w:rsidRPr="00B12704" w14:paraId="4B251405" w14:textId="77777777" w:rsidTr="00A42927">
        <w:tc>
          <w:tcPr>
            <w:tcW w:w="1900" w:type="dxa"/>
          </w:tcPr>
          <w:p w14:paraId="5F18620A" w14:textId="17AD4B34"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4575F4BF" w14:textId="3647DAF0" w:rsidR="0068043C" w:rsidRPr="0068043C" w:rsidRDefault="0068043C" w:rsidP="0068043C">
            <w:pPr>
              <w:rPr>
                <w:rFonts w:ascii="Arial" w:hAnsi="Arial" w:cs="Arial"/>
                <w:color w:val="000000"/>
                <w:sz w:val="24"/>
                <w:szCs w:val="24"/>
              </w:rPr>
            </w:pPr>
            <w:r w:rsidRPr="0068043C">
              <w:rPr>
                <w:rFonts w:ascii="Arial" w:hAnsi="Arial" w:cs="Arial"/>
                <w:sz w:val="24"/>
                <w:szCs w:val="24"/>
              </w:rPr>
              <w:t>EDWARDS LIFESCIENCES</w:t>
            </w:r>
          </w:p>
        </w:tc>
        <w:tc>
          <w:tcPr>
            <w:tcW w:w="2182" w:type="dxa"/>
          </w:tcPr>
          <w:p w14:paraId="593B186E" w14:textId="01DE91C7"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r w:rsidR="0068043C" w:rsidRPr="00B12704" w14:paraId="6067E1B0" w14:textId="77777777" w:rsidTr="00A42927">
        <w:tc>
          <w:tcPr>
            <w:tcW w:w="1900" w:type="dxa"/>
          </w:tcPr>
          <w:p w14:paraId="687DD869" w14:textId="6E2AD065"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Pr>
          <w:p w14:paraId="3EE410C2" w14:textId="7DA6F623" w:rsidR="0068043C" w:rsidRPr="0068043C" w:rsidRDefault="0068043C" w:rsidP="0068043C">
            <w:pPr>
              <w:rPr>
                <w:rFonts w:ascii="Arial" w:hAnsi="Arial" w:cs="Arial"/>
                <w:color w:val="000000"/>
                <w:sz w:val="24"/>
                <w:szCs w:val="24"/>
              </w:rPr>
            </w:pPr>
            <w:r w:rsidRPr="0068043C">
              <w:rPr>
                <w:rFonts w:ascii="Arial" w:hAnsi="Arial" w:cs="Arial"/>
                <w:sz w:val="24"/>
                <w:szCs w:val="24"/>
              </w:rPr>
              <w:t>ESSILORLUXOTTICA</w:t>
            </w:r>
          </w:p>
        </w:tc>
        <w:tc>
          <w:tcPr>
            <w:tcW w:w="2182" w:type="dxa"/>
          </w:tcPr>
          <w:p w14:paraId="4E63A96F" w14:textId="7213E69B" w:rsidR="0068043C" w:rsidRPr="0068043C" w:rsidRDefault="0068043C" w:rsidP="0068043C">
            <w:pPr>
              <w:rPr>
                <w:rFonts w:ascii="Arial" w:hAnsi="Arial" w:cs="Arial"/>
                <w:color w:val="000000"/>
                <w:sz w:val="24"/>
                <w:szCs w:val="24"/>
              </w:rPr>
            </w:pPr>
            <w:r w:rsidRPr="0068043C">
              <w:rPr>
                <w:rFonts w:ascii="Arial" w:hAnsi="Arial" w:cs="Arial"/>
                <w:sz w:val="24"/>
                <w:szCs w:val="24"/>
              </w:rPr>
              <w:t>France</w:t>
            </w:r>
          </w:p>
        </w:tc>
      </w:tr>
      <w:tr w:rsidR="0068043C" w:rsidRPr="00B12704" w14:paraId="7960EB91" w14:textId="77777777" w:rsidTr="000E6C6B">
        <w:tc>
          <w:tcPr>
            <w:tcW w:w="1900" w:type="dxa"/>
            <w:tcBorders>
              <w:bottom w:val="single" w:sz="4" w:space="0" w:color="auto"/>
            </w:tcBorders>
          </w:tcPr>
          <w:p w14:paraId="0C49F907" w14:textId="7B89AFF8"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Borders>
              <w:bottom w:val="single" w:sz="4" w:space="0" w:color="auto"/>
            </w:tcBorders>
          </w:tcPr>
          <w:p w14:paraId="0CE33E17" w14:textId="093D8B76" w:rsidR="0068043C" w:rsidRPr="0068043C" w:rsidRDefault="0068043C" w:rsidP="0068043C">
            <w:pPr>
              <w:rPr>
                <w:rFonts w:ascii="Arial" w:hAnsi="Arial" w:cs="Arial"/>
                <w:color w:val="000000"/>
                <w:sz w:val="24"/>
                <w:szCs w:val="24"/>
              </w:rPr>
            </w:pPr>
            <w:r w:rsidRPr="0068043C">
              <w:rPr>
                <w:rFonts w:ascii="Arial" w:hAnsi="Arial" w:cs="Arial"/>
                <w:sz w:val="24"/>
                <w:szCs w:val="24"/>
              </w:rPr>
              <w:t>OLYMPUS</w:t>
            </w:r>
          </w:p>
        </w:tc>
        <w:tc>
          <w:tcPr>
            <w:tcW w:w="2182" w:type="dxa"/>
            <w:tcBorders>
              <w:bottom w:val="single" w:sz="4" w:space="0" w:color="auto"/>
            </w:tcBorders>
          </w:tcPr>
          <w:p w14:paraId="04D1A2D8" w14:textId="0082B02A" w:rsidR="0068043C" w:rsidRPr="0068043C" w:rsidRDefault="0068043C" w:rsidP="0068043C">
            <w:pPr>
              <w:rPr>
                <w:rFonts w:ascii="Arial" w:hAnsi="Arial" w:cs="Arial"/>
                <w:color w:val="000000"/>
                <w:sz w:val="24"/>
                <w:szCs w:val="24"/>
              </w:rPr>
            </w:pPr>
            <w:r w:rsidRPr="0068043C">
              <w:rPr>
                <w:rFonts w:ascii="Arial" w:hAnsi="Arial" w:cs="Arial"/>
                <w:sz w:val="24"/>
                <w:szCs w:val="24"/>
              </w:rPr>
              <w:t>Japan</w:t>
            </w:r>
          </w:p>
        </w:tc>
      </w:tr>
      <w:tr w:rsidR="0068043C" w:rsidRPr="00B12704" w14:paraId="2BC58251" w14:textId="77777777" w:rsidTr="000E6C6B">
        <w:tc>
          <w:tcPr>
            <w:tcW w:w="1900" w:type="dxa"/>
            <w:tcBorders>
              <w:top w:val="single" w:sz="4" w:space="0" w:color="auto"/>
              <w:bottom w:val="single" w:sz="12" w:space="0" w:color="auto"/>
            </w:tcBorders>
          </w:tcPr>
          <w:p w14:paraId="163A153C" w14:textId="6C30B1E8" w:rsidR="0068043C" w:rsidRPr="0068043C" w:rsidRDefault="0068043C" w:rsidP="0068043C">
            <w:pPr>
              <w:rPr>
                <w:rFonts w:ascii="Arial" w:hAnsi="Arial" w:cs="Arial"/>
                <w:sz w:val="24"/>
                <w:szCs w:val="24"/>
              </w:rPr>
            </w:pPr>
            <w:r w:rsidRPr="0068043C">
              <w:rPr>
                <w:rFonts w:ascii="Arial" w:hAnsi="Arial" w:cs="Arial"/>
                <w:sz w:val="24"/>
                <w:szCs w:val="24"/>
              </w:rPr>
              <w:t>Private (hce&amp;s)</w:t>
            </w:r>
          </w:p>
        </w:tc>
        <w:tc>
          <w:tcPr>
            <w:tcW w:w="5670" w:type="dxa"/>
            <w:tcBorders>
              <w:top w:val="single" w:sz="4" w:space="0" w:color="auto"/>
              <w:bottom w:val="single" w:sz="12" w:space="0" w:color="auto"/>
            </w:tcBorders>
          </w:tcPr>
          <w:p w14:paraId="4D4D6681" w14:textId="15680C1F" w:rsidR="0068043C" w:rsidRPr="0068043C" w:rsidRDefault="0068043C" w:rsidP="0068043C">
            <w:pPr>
              <w:rPr>
                <w:rFonts w:ascii="Arial" w:hAnsi="Arial" w:cs="Arial"/>
                <w:color w:val="000000"/>
                <w:sz w:val="24"/>
                <w:szCs w:val="24"/>
              </w:rPr>
            </w:pPr>
            <w:r w:rsidRPr="0068043C">
              <w:rPr>
                <w:rFonts w:ascii="Arial" w:hAnsi="Arial" w:cs="Arial"/>
                <w:color w:val="000000"/>
                <w:sz w:val="24"/>
                <w:szCs w:val="24"/>
              </w:rPr>
              <w:t>INTUITIVE SURGICAL</w:t>
            </w:r>
          </w:p>
        </w:tc>
        <w:tc>
          <w:tcPr>
            <w:tcW w:w="2182" w:type="dxa"/>
            <w:tcBorders>
              <w:top w:val="single" w:sz="4" w:space="0" w:color="auto"/>
              <w:bottom w:val="single" w:sz="12" w:space="0" w:color="auto"/>
            </w:tcBorders>
          </w:tcPr>
          <w:p w14:paraId="2D62362F" w14:textId="410DA268" w:rsidR="0068043C" w:rsidRPr="0068043C" w:rsidRDefault="0068043C" w:rsidP="0068043C">
            <w:pPr>
              <w:rPr>
                <w:rFonts w:ascii="Arial" w:hAnsi="Arial" w:cs="Arial"/>
                <w:color w:val="000000"/>
                <w:sz w:val="24"/>
                <w:szCs w:val="24"/>
              </w:rPr>
            </w:pPr>
            <w:r>
              <w:rPr>
                <w:rFonts w:ascii="Arial" w:hAnsi="Arial" w:cs="Arial"/>
                <w:sz w:val="24"/>
                <w:szCs w:val="24"/>
              </w:rPr>
              <w:t>United States</w:t>
            </w:r>
          </w:p>
        </w:tc>
      </w:tr>
    </w:tbl>
    <w:p w14:paraId="5B9C7160" w14:textId="4FB5CE2D" w:rsidR="00097759" w:rsidRDefault="00906A49" w:rsidP="00190CCF">
      <w:pPr>
        <w:spacing w:line="240" w:lineRule="auto"/>
        <w:rPr>
          <w:rFonts w:ascii="Arial" w:hAnsi="Arial" w:cs="Arial"/>
          <w:sz w:val="24"/>
          <w:szCs w:val="24"/>
        </w:rPr>
      </w:pPr>
      <w:r>
        <w:rPr>
          <w:rFonts w:ascii="Arial" w:hAnsi="Arial" w:cs="Arial"/>
          <w:sz w:val="24"/>
          <w:szCs w:val="24"/>
        </w:rPr>
        <w:br/>
      </w:r>
      <w:r w:rsidR="00E95982">
        <w:rPr>
          <w:rFonts w:ascii="Arial" w:hAnsi="Arial" w:cs="Arial"/>
          <w:sz w:val="24"/>
          <w:szCs w:val="24"/>
        </w:rPr>
        <w:t xml:space="preserve">Data will be collected from the official website, online </w:t>
      </w:r>
      <w:proofErr w:type="gramStart"/>
      <w:r w:rsidR="00E95982">
        <w:rPr>
          <w:rFonts w:ascii="Arial" w:hAnsi="Arial" w:cs="Arial"/>
          <w:sz w:val="24"/>
          <w:szCs w:val="24"/>
        </w:rPr>
        <w:t>reports</w:t>
      </w:r>
      <w:proofErr w:type="gramEnd"/>
      <w:r w:rsidR="00E95982">
        <w:rPr>
          <w:rFonts w:ascii="Arial" w:hAnsi="Arial" w:cs="Arial"/>
          <w:sz w:val="24"/>
          <w:szCs w:val="24"/>
        </w:rPr>
        <w:t xml:space="preserve"> and other information sources. Data will be confirmed </w:t>
      </w:r>
      <w:r w:rsidR="00E94331">
        <w:rPr>
          <w:rFonts w:ascii="Arial" w:hAnsi="Arial" w:cs="Arial"/>
          <w:sz w:val="24"/>
          <w:szCs w:val="24"/>
        </w:rPr>
        <w:t>with</w:t>
      </w:r>
      <w:r w:rsidR="00596CC8">
        <w:rPr>
          <w:rFonts w:ascii="Arial" w:hAnsi="Arial" w:cs="Arial"/>
          <w:sz w:val="24"/>
          <w:szCs w:val="24"/>
        </w:rPr>
        <w:t xml:space="preserve"> the</w:t>
      </w:r>
      <w:r w:rsidR="00E94331">
        <w:rPr>
          <w:rFonts w:ascii="Arial" w:hAnsi="Arial" w:cs="Arial"/>
          <w:sz w:val="24"/>
          <w:szCs w:val="24"/>
        </w:rPr>
        <w:t xml:space="preserve"> representatives of the health researcher funders. </w:t>
      </w:r>
      <w:r w:rsidR="00596CC8">
        <w:rPr>
          <w:rFonts w:ascii="Arial" w:hAnsi="Arial" w:cs="Arial"/>
          <w:sz w:val="24"/>
          <w:szCs w:val="24"/>
        </w:rPr>
        <w:t xml:space="preserve">Health researcher funders will be </w:t>
      </w:r>
      <w:r w:rsidR="00E94331">
        <w:rPr>
          <w:rFonts w:ascii="Arial" w:hAnsi="Arial" w:cs="Arial"/>
          <w:sz w:val="24"/>
          <w:szCs w:val="24"/>
        </w:rPr>
        <w:t>advise</w:t>
      </w:r>
      <w:r w:rsidR="00596CC8">
        <w:rPr>
          <w:rFonts w:ascii="Arial" w:hAnsi="Arial" w:cs="Arial"/>
          <w:sz w:val="24"/>
          <w:szCs w:val="24"/>
        </w:rPr>
        <w:t>d</w:t>
      </w:r>
      <w:r w:rsidR="00E94331">
        <w:rPr>
          <w:rFonts w:ascii="Arial" w:hAnsi="Arial" w:cs="Arial"/>
          <w:sz w:val="24"/>
          <w:szCs w:val="24"/>
        </w:rPr>
        <w:t xml:space="preserve"> of the data we have collected and the information sources from where the data was collected, and ask</w:t>
      </w:r>
      <w:r w:rsidR="00596CC8">
        <w:rPr>
          <w:rFonts w:ascii="Arial" w:hAnsi="Arial" w:cs="Arial"/>
          <w:sz w:val="24"/>
          <w:szCs w:val="24"/>
        </w:rPr>
        <w:t xml:space="preserve">ed to </w:t>
      </w:r>
      <w:r w:rsidR="00596CC8" w:rsidRPr="00E95982">
        <w:rPr>
          <w:rFonts w:ascii="Arial" w:hAnsi="Arial" w:cs="Arial"/>
          <w:sz w:val="24"/>
          <w:szCs w:val="24"/>
        </w:rPr>
        <w:t>add, amend or confirm the data</w:t>
      </w:r>
      <w:r w:rsidR="00596CC8">
        <w:rPr>
          <w:rFonts w:ascii="Arial" w:hAnsi="Arial" w:cs="Arial"/>
          <w:sz w:val="24"/>
          <w:szCs w:val="24"/>
        </w:rPr>
        <w:t>.</w:t>
      </w:r>
      <w:r w:rsidR="00E95982">
        <w:rPr>
          <w:rFonts w:ascii="Arial" w:hAnsi="Arial" w:cs="Arial"/>
          <w:sz w:val="24"/>
          <w:szCs w:val="24"/>
        </w:rPr>
        <w:br/>
      </w:r>
      <w:r w:rsidR="00097759">
        <w:rPr>
          <w:rFonts w:ascii="Arial" w:hAnsi="Arial" w:cs="Arial"/>
          <w:sz w:val="24"/>
          <w:szCs w:val="24"/>
        </w:rPr>
        <w:br/>
      </w:r>
      <w:r w:rsidR="00097759" w:rsidRPr="00097759">
        <w:rPr>
          <w:rFonts w:ascii="Arial" w:hAnsi="Arial" w:cs="Arial"/>
          <w:b/>
          <w:bCs/>
          <w:sz w:val="24"/>
          <w:szCs w:val="24"/>
        </w:rPr>
        <w:t>NHMRC Open Access Policy</w:t>
      </w:r>
      <w:r w:rsidR="00097759">
        <w:rPr>
          <w:rFonts w:ascii="Arial" w:hAnsi="Arial" w:cs="Arial"/>
          <w:sz w:val="24"/>
          <w:szCs w:val="24"/>
        </w:rPr>
        <w:br/>
      </w:r>
      <w:hyperlink r:id="rId14" w:history="1">
        <w:r w:rsidR="00097759" w:rsidRPr="00BE03D9">
          <w:rPr>
            <w:rStyle w:val="Hyperlink"/>
            <w:rFonts w:ascii="Arial" w:hAnsi="Arial" w:cs="Arial"/>
            <w:sz w:val="24"/>
            <w:szCs w:val="24"/>
          </w:rPr>
          <w:t>https://www.nhmrc.gov.au/about-us/resources/open-access-policy?utm_medium=email&amp;utm_campaign=Tracker%20-%201%20November%202021&amp;utm_content=Tracker%20-%201%20November%202021+CID_df6913d5612e708479ca77004b5081b9&amp;utm_source=Mailbuild&amp;utm_term=report#</w:t>
        </w:r>
      </w:hyperlink>
      <w:r w:rsidR="00097759">
        <w:rPr>
          <w:rFonts w:ascii="Arial" w:hAnsi="Arial" w:cs="Arial"/>
          <w:sz w:val="24"/>
          <w:szCs w:val="24"/>
        </w:rPr>
        <w:t xml:space="preserve"> </w:t>
      </w:r>
    </w:p>
    <w:p w14:paraId="6D1DE5A6" w14:textId="67CDC4DC" w:rsidR="00E64CFE" w:rsidRDefault="00710940" w:rsidP="00190CCF">
      <w:pPr>
        <w:spacing w:line="240" w:lineRule="auto"/>
        <w:rPr>
          <w:rFonts w:ascii="Arial" w:hAnsi="Arial" w:cs="Arial"/>
          <w:sz w:val="24"/>
          <w:szCs w:val="24"/>
        </w:rPr>
      </w:pPr>
      <w:r w:rsidRPr="00710940">
        <w:rPr>
          <w:rFonts w:ascii="Arial" w:hAnsi="Arial" w:cs="Arial"/>
          <w:sz w:val="24"/>
          <w:szCs w:val="24"/>
        </w:rPr>
        <w:t>NIH Data Sharing policy</w:t>
      </w:r>
      <w:r>
        <w:rPr>
          <w:rFonts w:ascii="Arial" w:hAnsi="Arial" w:cs="Arial"/>
          <w:sz w:val="24"/>
          <w:szCs w:val="24"/>
        </w:rPr>
        <w:br/>
      </w:r>
      <w:r w:rsidRPr="00710940">
        <w:rPr>
          <w:rFonts w:ascii="Arial" w:hAnsi="Arial" w:cs="Arial"/>
          <w:sz w:val="24"/>
          <w:szCs w:val="24"/>
        </w:rPr>
        <w:t>Wellcome Trust</w:t>
      </w:r>
      <w:r>
        <w:rPr>
          <w:rFonts w:ascii="Arial" w:hAnsi="Arial" w:cs="Arial"/>
          <w:sz w:val="24"/>
          <w:szCs w:val="24"/>
        </w:rPr>
        <w:t xml:space="preserve"> data sharing policy</w:t>
      </w:r>
      <w:r>
        <w:rPr>
          <w:rFonts w:ascii="Arial" w:hAnsi="Arial" w:cs="Arial"/>
          <w:sz w:val="24"/>
          <w:szCs w:val="24"/>
        </w:rPr>
        <w:br/>
      </w:r>
      <w:r w:rsidRPr="00710940">
        <w:rPr>
          <w:rFonts w:ascii="Arial" w:hAnsi="Arial" w:cs="Arial"/>
          <w:sz w:val="24"/>
          <w:szCs w:val="24"/>
        </w:rPr>
        <w:t>Gates Foundatio</w:t>
      </w:r>
      <w:r>
        <w:rPr>
          <w:rFonts w:ascii="Arial" w:hAnsi="Arial" w:cs="Arial"/>
          <w:sz w:val="24"/>
          <w:szCs w:val="24"/>
        </w:rPr>
        <w:t>n data sharing policy</w:t>
      </w:r>
      <w:r w:rsidR="00C94FBE">
        <w:rPr>
          <w:rFonts w:ascii="Arial" w:hAnsi="Arial" w:cs="Arial"/>
          <w:sz w:val="24"/>
          <w:szCs w:val="24"/>
        </w:rPr>
        <w:br/>
      </w:r>
      <w:r w:rsidR="00C94FBE">
        <w:rPr>
          <w:rFonts w:ascii="Arial" w:hAnsi="Arial" w:cs="Arial"/>
          <w:sz w:val="24"/>
          <w:szCs w:val="24"/>
        </w:rPr>
        <w:br/>
      </w:r>
      <w:r w:rsidR="00C91052">
        <w:rPr>
          <w:rFonts w:ascii="Arial" w:hAnsi="Arial" w:cs="Arial"/>
          <w:i/>
          <w:iCs/>
          <w:sz w:val="24"/>
          <w:szCs w:val="24"/>
        </w:rPr>
        <w:t>Research ethics committees</w:t>
      </w:r>
      <w:r w:rsidR="00C94FBE" w:rsidRPr="00CA5BC4">
        <w:rPr>
          <w:rFonts w:ascii="Arial" w:hAnsi="Arial" w:cs="Arial"/>
          <w:i/>
          <w:iCs/>
          <w:sz w:val="24"/>
          <w:szCs w:val="24"/>
        </w:rPr>
        <w:br/>
      </w:r>
      <w:r w:rsidR="00C91052">
        <w:rPr>
          <w:rFonts w:ascii="Arial" w:hAnsi="Arial" w:cs="Arial"/>
          <w:sz w:val="24"/>
          <w:szCs w:val="24"/>
        </w:rPr>
        <w:t xml:space="preserve">Research ethics committees </w:t>
      </w:r>
      <w:r w:rsidR="00B179C1">
        <w:rPr>
          <w:rFonts w:ascii="Arial" w:hAnsi="Arial" w:cs="Arial"/>
          <w:sz w:val="24"/>
          <w:szCs w:val="24"/>
        </w:rPr>
        <w:t xml:space="preserve">which recommend data from research they review be shared would </w:t>
      </w:r>
      <w:r w:rsidR="00B179C1" w:rsidRPr="00906A49">
        <w:rPr>
          <w:rFonts w:ascii="Arial" w:hAnsi="Arial" w:cs="Arial"/>
          <w:sz w:val="24"/>
          <w:szCs w:val="24"/>
        </w:rPr>
        <w:t xml:space="preserve">strengthen the social licence and public acceptability of </w:t>
      </w:r>
      <w:r w:rsidR="00B179C1">
        <w:rPr>
          <w:rFonts w:ascii="Arial" w:hAnsi="Arial" w:cs="Arial"/>
          <w:sz w:val="24"/>
          <w:szCs w:val="24"/>
        </w:rPr>
        <w:t xml:space="preserve">health </w:t>
      </w:r>
      <w:proofErr w:type="gramStart"/>
      <w:r w:rsidR="00B179C1">
        <w:rPr>
          <w:rFonts w:ascii="Arial" w:hAnsi="Arial" w:cs="Arial"/>
          <w:sz w:val="24"/>
          <w:szCs w:val="24"/>
        </w:rPr>
        <w:t>research</w:t>
      </w:r>
      <w:r w:rsidR="0051419E">
        <w:rPr>
          <w:rFonts w:ascii="Arial" w:hAnsi="Arial" w:cs="Arial"/>
          <w:sz w:val="24"/>
          <w:szCs w:val="24"/>
        </w:rPr>
        <w:t>, and</w:t>
      </w:r>
      <w:proofErr w:type="gramEnd"/>
      <w:r w:rsidR="0051419E">
        <w:rPr>
          <w:rFonts w:ascii="Arial" w:hAnsi="Arial" w:cs="Arial"/>
          <w:sz w:val="24"/>
          <w:szCs w:val="24"/>
        </w:rPr>
        <w:t xml:space="preserve"> support the production of high quality datasets</w:t>
      </w:r>
      <w:r w:rsidR="00B179C1">
        <w:rPr>
          <w:rFonts w:ascii="Arial" w:hAnsi="Arial" w:cs="Arial"/>
          <w:sz w:val="24"/>
          <w:szCs w:val="24"/>
        </w:rPr>
        <w:t xml:space="preserve">. </w:t>
      </w:r>
      <w:r w:rsidR="004A4125" w:rsidRPr="00906A49">
        <w:rPr>
          <w:rFonts w:ascii="Arial" w:hAnsi="Arial" w:cs="Arial"/>
          <w:sz w:val="24"/>
          <w:szCs w:val="24"/>
        </w:rPr>
        <w:t xml:space="preserve">Data sharing standards </w:t>
      </w:r>
      <w:r w:rsidR="00A55725">
        <w:rPr>
          <w:rFonts w:ascii="Arial" w:hAnsi="Arial" w:cs="Arial"/>
          <w:sz w:val="24"/>
          <w:szCs w:val="24"/>
        </w:rPr>
        <w:t>can</w:t>
      </w:r>
      <w:r w:rsidR="00C94FBE">
        <w:rPr>
          <w:rFonts w:ascii="Arial" w:hAnsi="Arial" w:cs="Arial"/>
          <w:sz w:val="24"/>
          <w:szCs w:val="24"/>
        </w:rPr>
        <w:t xml:space="preserve"> support</w:t>
      </w:r>
      <w:r w:rsidR="004A4125" w:rsidRPr="00906A49">
        <w:rPr>
          <w:rFonts w:ascii="Arial" w:hAnsi="Arial" w:cs="Arial"/>
          <w:sz w:val="24"/>
          <w:szCs w:val="24"/>
        </w:rPr>
        <w:t xml:space="preserve"> </w:t>
      </w:r>
      <w:r w:rsidR="00C91052">
        <w:rPr>
          <w:rFonts w:ascii="Arial" w:hAnsi="Arial" w:cs="Arial"/>
          <w:sz w:val="24"/>
          <w:szCs w:val="24"/>
        </w:rPr>
        <w:t>research ethics committees</w:t>
      </w:r>
      <w:r w:rsidR="004A4125" w:rsidRPr="00906A49">
        <w:rPr>
          <w:rFonts w:ascii="Arial" w:hAnsi="Arial" w:cs="Arial"/>
          <w:sz w:val="24"/>
          <w:szCs w:val="24"/>
        </w:rPr>
        <w:t>, who often consider whether proposals for data sharing meet ethical and regulatory standards.</w:t>
      </w:r>
      <w:r w:rsidR="004A4125" w:rsidRPr="00906A49">
        <w:rPr>
          <w:rFonts w:ascii="Arial" w:hAnsi="Arial" w:cs="Arial"/>
          <w:sz w:val="24"/>
          <w:szCs w:val="24"/>
        </w:rPr>
        <w:fldChar w:fldCharType="begin">
          <w:fldData xml:space="preserve">PEVuZE5vdGU+PENpdGU+PEF1dGhvcj5MZW1rZTwvQXV0aG9yPjxZZWFyPjIwMTE8L1llYXI+PFJl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PEVuZE5vdGU+PENpdGU+PEF1dGhvcj5MZW1rZTwvQXV0aG9yPjxZZWFyPjIwMTE8L1llYXI+PFJl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4A4125" w:rsidRPr="00906A49">
        <w:rPr>
          <w:rFonts w:ascii="Arial" w:hAnsi="Arial" w:cs="Arial"/>
          <w:sz w:val="24"/>
          <w:szCs w:val="24"/>
        </w:rPr>
      </w:r>
      <w:r w:rsidR="004A4125" w:rsidRPr="00906A49">
        <w:rPr>
          <w:rFonts w:ascii="Arial" w:hAnsi="Arial" w:cs="Arial"/>
          <w:sz w:val="24"/>
          <w:szCs w:val="24"/>
        </w:rPr>
        <w:fldChar w:fldCharType="separate"/>
      </w:r>
      <w:r w:rsidR="00AD1D0B">
        <w:rPr>
          <w:rFonts w:ascii="Arial" w:hAnsi="Arial" w:cs="Arial"/>
          <w:noProof/>
          <w:sz w:val="24"/>
          <w:szCs w:val="24"/>
        </w:rPr>
        <w:t>(23)</w:t>
      </w:r>
      <w:r w:rsidR="004A4125" w:rsidRPr="00906A49">
        <w:rPr>
          <w:rFonts w:ascii="Arial" w:hAnsi="Arial" w:cs="Arial"/>
          <w:sz w:val="24"/>
          <w:szCs w:val="24"/>
        </w:rPr>
        <w:fldChar w:fldCharType="end"/>
      </w:r>
      <w:r w:rsidR="00C94FBE">
        <w:rPr>
          <w:rFonts w:ascii="Arial" w:hAnsi="Arial" w:cs="Arial"/>
          <w:sz w:val="24"/>
          <w:szCs w:val="24"/>
        </w:rPr>
        <w:t xml:space="preserve"> </w:t>
      </w:r>
      <w:r w:rsidR="00C91052">
        <w:rPr>
          <w:rFonts w:ascii="Arial" w:hAnsi="Arial" w:cs="Arial"/>
          <w:sz w:val="24"/>
          <w:szCs w:val="24"/>
        </w:rPr>
        <w:br/>
      </w:r>
      <w:r w:rsidR="00C91052">
        <w:rPr>
          <w:rFonts w:ascii="Arial" w:hAnsi="Arial" w:cs="Arial"/>
          <w:sz w:val="24"/>
          <w:szCs w:val="24"/>
        </w:rPr>
        <w:br/>
      </w:r>
      <w:r w:rsidR="00E64CFE">
        <w:rPr>
          <w:rFonts w:ascii="Arial" w:hAnsi="Arial" w:cs="Arial"/>
          <w:sz w:val="24"/>
          <w:szCs w:val="24"/>
        </w:rPr>
        <w:t>National ethics committees will be included as identified by Hummel et al (2021</w:t>
      </w:r>
      <w:r w:rsidR="00AD1D0B">
        <w:rPr>
          <w:rFonts w:ascii="Arial" w:hAnsi="Arial" w:cs="Arial"/>
          <w:sz w:val="24"/>
          <w:szCs w:val="24"/>
        </w:rPr>
        <w:t>).</w:t>
      </w:r>
      <w:r w:rsidR="00AD1D0B">
        <w:rPr>
          <w:rFonts w:ascii="Arial" w:hAnsi="Arial" w:cs="Arial"/>
          <w:sz w:val="24"/>
          <w:szCs w:val="24"/>
        </w:rPr>
        <w:fldChar w:fldCharType="begin"/>
      </w:r>
      <w:r w:rsidR="00AD1D0B">
        <w:rPr>
          <w:rFonts w:ascii="Arial" w:hAnsi="Arial" w:cs="Arial"/>
          <w:sz w:val="24"/>
          <w:szCs w:val="24"/>
        </w:rPr>
        <w:instrText xml:space="preserve"> ADDIN EN.CITE &lt;EndNote&gt;&lt;Cite&gt;&lt;Author&gt;Hummel&lt;/Author&gt;&lt;Year&gt;2021&lt;/Year&gt;&lt;RecNum&gt;155&lt;/RecNum&gt;&lt;DisplayText&gt;(24)&lt;/DisplayText&gt;&lt;record&gt;&lt;rec-number&gt;155&lt;/rec-number&gt;&lt;foreign-keys&gt;&lt;key app="EN" db-id="rtsst0v2yfrav3errarvde2k5rxzrr0ssxtx" timestamp="1639904495"&gt;155&lt;/key&gt;&lt;/foreign-keys&gt;&lt;ref-type name="Journal Article"&gt;17&lt;/ref-type&gt;&lt;contributors&gt;&lt;authors&gt;&lt;author&gt;Hummel, Patrik&lt;/author&gt;&lt;author&gt;Adam, Taghreed&lt;/author&gt;&lt;author&gt;Reis, Andreas&lt;/author&gt;&lt;author&gt;Littler, Katherine&lt;/author&gt;&lt;/authors&gt;&lt;/contributors&gt;&lt;titles&gt;&lt;title&gt;Taking stock of the availability and functions of National Ethics Committees worldwide&lt;/title&gt;&lt;secondary-title&gt;BMC Medical Ethics&lt;/secondary-title&gt;&lt;/titles&gt;&lt;periodical&gt;&lt;full-title&gt;BMC medical ethics&lt;/full-title&gt;&lt;/periodical&gt;&lt;pages&gt;56&lt;/pages&gt;&lt;volume&gt;22&lt;/volume&gt;&lt;number&gt;1&lt;/number&gt;&lt;dates&gt;&lt;year&gt;2021&lt;/year&gt;&lt;pub-dates&gt;&lt;date&gt;2021/05/10&lt;/date&gt;&lt;/pub-dates&gt;&lt;/dates&gt;&lt;isbn&gt;1472-6939&lt;/isbn&gt;&lt;urls&gt;&lt;related-urls&gt;&lt;url&gt;https://doi.org/10.1186/s12910-021-00614-6&lt;/url&gt;&lt;/related-urls&gt;&lt;/urls&gt;&lt;electronic-resource-num&gt;10.1186/s12910-021-00614-6&lt;/electronic-resource-num&gt;&lt;/record&gt;&lt;/Cite&gt;&lt;/EndNote&gt;</w:instrText>
      </w:r>
      <w:r w:rsidR="00AD1D0B">
        <w:rPr>
          <w:rFonts w:ascii="Arial" w:hAnsi="Arial" w:cs="Arial"/>
          <w:sz w:val="24"/>
          <w:szCs w:val="24"/>
        </w:rPr>
        <w:fldChar w:fldCharType="separate"/>
      </w:r>
      <w:r w:rsidR="00AD1D0B">
        <w:rPr>
          <w:rFonts w:ascii="Arial" w:hAnsi="Arial" w:cs="Arial"/>
          <w:noProof/>
          <w:sz w:val="24"/>
          <w:szCs w:val="24"/>
        </w:rPr>
        <w:t>(24)</w:t>
      </w:r>
      <w:r w:rsidR="00AD1D0B">
        <w:rPr>
          <w:rFonts w:ascii="Arial" w:hAnsi="Arial" w:cs="Arial"/>
          <w:sz w:val="24"/>
          <w:szCs w:val="24"/>
        </w:rPr>
        <w:fldChar w:fldCharType="end"/>
      </w:r>
      <w:r w:rsidR="00AD1D0B">
        <w:rPr>
          <w:rFonts w:ascii="Arial" w:hAnsi="Arial" w:cs="Arial"/>
          <w:sz w:val="24"/>
          <w:szCs w:val="24"/>
        </w:rPr>
        <w:t xml:space="preserve"> A total of 124 national ethics committees were included</w:t>
      </w:r>
      <w:r w:rsidR="00DC2F3D">
        <w:rPr>
          <w:rFonts w:ascii="Arial" w:hAnsi="Arial" w:cs="Arial"/>
          <w:sz w:val="24"/>
          <w:szCs w:val="24"/>
        </w:rPr>
        <w:t xml:space="preserve">, with 41 national research ethics review committees (i.e., </w:t>
      </w:r>
      <w:r w:rsidR="00DC2F3D" w:rsidRPr="00DC2F3D">
        <w:rPr>
          <w:rFonts w:ascii="Arial" w:hAnsi="Arial" w:cs="Arial"/>
          <w:sz w:val="24"/>
          <w:szCs w:val="24"/>
        </w:rPr>
        <w:t>review research protocols and projects</w:t>
      </w:r>
      <w:r w:rsidR="00DC2F3D">
        <w:rPr>
          <w:rFonts w:ascii="Arial" w:hAnsi="Arial" w:cs="Arial"/>
          <w:sz w:val="24"/>
          <w:szCs w:val="24"/>
        </w:rPr>
        <w:t>), 12 n</w:t>
      </w:r>
      <w:r w:rsidR="00DC2F3D" w:rsidRPr="00DC2F3D">
        <w:rPr>
          <w:rFonts w:ascii="Arial" w:hAnsi="Arial" w:cs="Arial"/>
          <w:sz w:val="24"/>
          <w:szCs w:val="24"/>
        </w:rPr>
        <w:t xml:space="preserve">ational </w:t>
      </w:r>
      <w:r w:rsidR="00DC2F3D">
        <w:rPr>
          <w:rFonts w:ascii="Arial" w:hAnsi="Arial" w:cs="Arial"/>
          <w:sz w:val="24"/>
          <w:szCs w:val="24"/>
        </w:rPr>
        <w:t>r</w:t>
      </w:r>
      <w:r w:rsidR="00DC2F3D" w:rsidRPr="00DC2F3D">
        <w:rPr>
          <w:rFonts w:ascii="Arial" w:hAnsi="Arial" w:cs="Arial"/>
          <w:sz w:val="24"/>
          <w:szCs w:val="24"/>
        </w:rPr>
        <w:t xml:space="preserve">esearch </w:t>
      </w:r>
      <w:r w:rsidR="00DC2F3D">
        <w:rPr>
          <w:rFonts w:ascii="Arial" w:hAnsi="Arial" w:cs="Arial"/>
          <w:sz w:val="24"/>
          <w:szCs w:val="24"/>
        </w:rPr>
        <w:t>e</w:t>
      </w:r>
      <w:r w:rsidR="00DC2F3D" w:rsidRPr="00DC2F3D">
        <w:rPr>
          <w:rFonts w:ascii="Arial" w:hAnsi="Arial" w:cs="Arial"/>
          <w:sz w:val="24"/>
          <w:szCs w:val="24"/>
        </w:rPr>
        <w:t xml:space="preserve">thics </w:t>
      </w:r>
      <w:r w:rsidR="00DC2F3D">
        <w:rPr>
          <w:rFonts w:ascii="Arial" w:hAnsi="Arial" w:cs="Arial"/>
          <w:sz w:val="24"/>
          <w:szCs w:val="24"/>
        </w:rPr>
        <w:t>c</w:t>
      </w:r>
      <w:r w:rsidR="00DC2F3D" w:rsidRPr="00DC2F3D">
        <w:rPr>
          <w:rFonts w:ascii="Arial" w:hAnsi="Arial" w:cs="Arial"/>
          <w:sz w:val="24"/>
          <w:szCs w:val="24"/>
        </w:rPr>
        <w:t>ommittees</w:t>
      </w:r>
      <w:r w:rsidR="00DC2F3D">
        <w:rPr>
          <w:rFonts w:ascii="Arial" w:hAnsi="Arial" w:cs="Arial"/>
          <w:sz w:val="24"/>
          <w:szCs w:val="24"/>
        </w:rPr>
        <w:t xml:space="preserve"> (i.e., </w:t>
      </w:r>
      <w:r w:rsidR="00DC2F3D" w:rsidRPr="00DC2F3D">
        <w:rPr>
          <w:rFonts w:ascii="Arial" w:hAnsi="Arial" w:cs="Arial"/>
          <w:sz w:val="24"/>
          <w:szCs w:val="24"/>
        </w:rPr>
        <w:t>develop</w:t>
      </w:r>
      <w:r w:rsidR="00DC2F3D">
        <w:rPr>
          <w:rFonts w:ascii="Arial" w:hAnsi="Arial" w:cs="Arial"/>
          <w:sz w:val="24"/>
          <w:szCs w:val="24"/>
        </w:rPr>
        <w:t xml:space="preserve"> research </w:t>
      </w:r>
      <w:r w:rsidR="00DC2F3D" w:rsidRPr="00DC2F3D">
        <w:rPr>
          <w:rFonts w:ascii="Arial" w:hAnsi="Arial" w:cs="Arial"/>
          <w:sz w:val="24"/>
          <w:szCs w:val="24"/>
        </w:rPr>
        <w:t>policies and guidelines</w:t>
      </w:r>
      <w:r w:rsidR="00DC2F3D">
        <w:rPr>
          <w:rFonts w:ascii="Arial" w:hAnsi="Arial" w:cs="Arial"/>
          <w:sz w:val="24"/>
          <w:szCs w:val="24"/>
        </w:rPr>
        <w:t xml:space="preserve">), 50 national bioethics committees (i.e., </w:t>
      </w:r>
      <w:r w:rsidR="00587CEF">
        <w:rPr>
          <w:rFonts w:ascii="Arial" w:hAnsi="Arial" w:cs="Arial"/>
          <w:sz w:val="24"/>
          <w:szCs w:val="24"/>
        </w:rPr>
        <w:t>work on</w:t>
      </w:r>
      <w:r w:rsidR="00DC2F3D">
        <w:rPr>
          <w:rFonts w:ascii="Arial" w:hAnsi="Arial" w:cs="Arial"/>
          <w:sz w:val="24"/>
          <w:szCs w:val="24"/>
        </w:rPr>
        <w:t xml:space="preserve"> general bioethical issues)</w:t>
      </w:r>
      <w:r w:rsidR="00587CEF">
        <w:rPr>
          <w:rFonts w:ascii="Arial" w:hAnsi="Arial" w:cs="Arial"/>
          <w:sz w:val="24"/>
          <w:szCs w:val="24"/>
        </w:rPr>
        <w:t xml:space="preserve">, 16 multi-purpose national ethics </w:t>
      </w:r>
      <w:r w:rsidR="00587CEF">
        <w:rPr>
          <w:rFonts w:ascii="Arial" w:hAnsi="Arial" w:cs="Arial"/>
          <w:sz w:val="24"/>
          <w:szCs w:val="24"/>
        </w:rPr>
        <w:lastRenderedPageBreak/>
        <w:t>committees (i.e., more than one function) and 5 non-specific national ethics committees (i.e., unclear function)</w:t>
      </w:r>
      <w:r w:rsidR="00885290">
        <w:rPr>
          <w:rFonts w:ascii="Arial" w:hAnsi="Arial" w:cs="Arial"/>
          <w:sz w:val="24"/>
          <w:szCs w:val="24"/>
        </w:rPr>
        <w:t>.</w:t>
      </w:r>
      <w:r w:rsidR="00805FE7">
        <w:rPr>
          <w:rFonts w:ascii="Arial" w:hAnsi="Arial" w:cs="Arial"/>
          <w:sz w:val="24"/>
          <w:szCs w:val="24"/>
        </w:rPr>
        <w:fldChar w:fldCharType="begin"/>
      </w:r>
      <w:r w:rsidR="00805FE7">
        <w:rPr>
          <w:rFonts w:ascii="Arial" w:hAnsi="Arial" w:cs="Arial"/>
          <w:sz w:val="24"/>
          <w:szCs w:val="24"/>
        </w:rPr>
        <w:instrText xml:space="preserve"> ADDIN EN.CITE &lt;EndNote&gt;&lt;Cite&gt;&lt;Author&gt;Hummel&lt;/Author&gt;&lt;Year&gt;2021&lt;/Year&gt;&lt;RecNum&gt;155&lt;/RecNum&gt;&lt;DisplayText&gt;(24)&lt;/DisplayText&gt;&lt;record&gt;&lt;rec-number&gt;155&lt;/rec-number&gt;&lt;foreign-keys&gt;&lt;key app="EN" db-id="rtsst0v2yfrav3errarvde2k5rxzrr0ssxtx" timestamp="1639904495"&gt;155&lt;/key&gt;&lt;/foreign-keys&gt;&lt;ref-type name="Journal Article"&gt;17&lt;/ref-type&gt;&lt;contributors&gt;&lt;authors&gt;&lt;author&gt;Hummel, Patrik&lt;/author&gt;&lt;author&gt;Adam, Taghreed&lt;/author&gt;&lt;author&gt;Reis, Andreas&lt;/author&gt;&lt;author&gt;Littler, Katherine&lt;/author&gt;&lt;/authors&gt;&lt;/contributors&gt;&lt;titles&gt;&lt;title&gt;Taking stock of the availability and functions of National Ethics Committees worldwide&lt;/title&gt;&lt;secondary-title&gt;BMC Medical Ethics&lt;/secondary-title&gt;&lt;/titles&gt;&lt;periodical&gt;&lt;full-title&gt;BMC medical ethics&lt;/full-title&gt;&lt;/periodical&gt;&lt;pages&gt;56&lt;/pages&gt;&lt;volume&gt;22&lt;/volume&gt;&lt;number&gt;1&lt;/number&gt;&lt;dates&gt;&lt;year&gt;2021&lt;/year&gt;&lt;pub-dates&gt;&lt;date&gt;2021/05/10&lt;/date&gt;&lt;/pub-dates&gt;&lt;/dates&gt;&lt;isbn&gt;1472-6939&lt;/isbn&gt;&lt;urls&gt;&lt;related-urls&gt;&lt;url&gt;https://doi.org/10.1186/s12910-021-00614-6&lt;/url&gt;&lt;/related-urls&gt;&lt;/urls&gt;&lt;electronic-resource-num&gt;10.1186/s12910-021-00614-6&lt;/electronic-resource-num&gt;&lt;/record&gt;&lt;/Cite&gt;&lt;/EndNote&gt;</w:instrText>
      </w:r>
      <w:r w:rsidR="00805FE7">
        <w:rPr>
          <w:rFonts w:ascii="Arial" w:hAnsi="Arial" w:cs="Arial"/>
          <w:sz w:val="24"/>
          <w:szCs w:val="24"/>
        </w:rPr>
        <w:fldChar w:fldCharType="separate"/>
      </w:r>
      <w:r w:rsidR="00805FE7">
        <w:rPr>
          <w:rFonts w:ascii="Arial" w:hAnsi="Arial" w:cs="Arial"/>
          <w:noProof/>
          <w:sz w:val="24"/>
          <w:szCs w:val="24"/>
        </w:rPr>
        <w:t>(24)</w:t>
      </w:r>
      <w:r w:rsidR="00805FE7">
        <w:rPr>
          <w:rFonts w:ascii="Arial" w:hAnsi="Arial" w:cs="Arial"/>
          <w:sz w:val="24"/>
          <w:szCs w:val="24"/>
        </w:rPr>
        <w:fldChar w:fldCharType="end"/>
      </w:r>
    </w:p>
    <w:p w14:paraId="66BAA322" w14:textId="711D18B8" w:rsidR="00F26D93" w:rsidRPr="00190CCF" w:rsidRDefault="00E64CFE" w:rsidP="00A31745">
      <w:pPr>
        <w:spacing w:line="240" w:lineRule="auto"/>
        <w:rPr>
          <w:rFonts w:ascii="Arial" w:hAnsi="Arial" w:cs="Arial"/>
          <w:sz w:val="24"/>
          <w:szCs w:val="24"/>
        </w:rPr>
      </w:pPr>
      <w:r w:rsidRPr="00906A49">
        <w:rPr>
          <w:rFonts w:ascii="Arial" w:hAnsi="Arial" w:cs="Arial"/>
          <w:sz w:val="24"/>
          <w:szCs w:val="24"/>
        </w:rPr>
        <w:t xml:space="preserve">Health research funders will be </w:t>
      </w:r>
      <w:r>
        <w:rPr>
          <w:rFonts w:ascii="Arial" w:hAnsi="Arial" w:cs="Arial"/>
          <w:sz w:val="24"/>
          <w:szCs w:val="24"/>
        </w:rPr>
        <w:t>stratified</w:t>
      </w:r>
      <w:r w:rsidRPr="00906A49">
        <w:rPr>
          <w:rFonts w:ascii="Arial" w:hAnsi="Arial" w:cs="Arial"/>
          <w:sz w:val="24"/>
          <w:szCs w:val="24"/>
        </w:rPr>
        <w:t xml:space="preserve"> </w:t>
      </w:r>
      <w:r>
        <w:rPr>
          <w:rFonts w:ascii="Arial" w:hAnsi="Arial" w:cs="Arial"/>
          <w:sz w:val="24"/>
          <w:szCs w:val="24"/>
        </w:rPr>
        <w:t xml:space="preserve">into public and philanthropic funders, and private funders. Public and philanthropic funders will be included on the basis of their annual health research expenditure as identified by </w:t>
      </w:r>
      <w:r w:rsidRPr="00906A49">
        <w:rPr>
          <w:rFonts w:ascii="Arial" w:hAnsi="Arial" w:cs="Arial"/>
          <w:sz w:val="24"/>
          <w:szCs w:val="24"/>
        </w:rPr>
        <w:t>Viergever &amp; Hendriks (2016)</w:t>
      </w:r>
      <w:r>
        <w:rPr>
          <w:rFonts w:ascii="Arial" w:hAnsi="Arial" w:cs="Arial"/>
          <w:sz w:val="24"/>
          <w:szCs w:val="24"/>
        </w:rPr>
        <w:fldChar w:fldCharType="begin"/>
      </w:r>
      <w:r w:rsidR="00AD1D0B">
        <w:rPr>
          <w:rFonts w:ascii="Arial" w:hAnsi="Arial" w:cs="Arial"/>
          <w:sz w:val="24"/>
          <w:szCs w:val="24"/>
        </w:rPr>
        <w:instrText xml:space="preserve"> ADDIN EN.CITE &lt;EndNote&gt;&lt;Cite&gt;&lt;Author&gt;Viergever&lt;/Author&gt;&lt;Year&gt;2016&lt;/Year&gt;&lt;RecNum&gt;154&lt;/RecNum&gt;&lt;DisplayText&gt;(22)&lt;/DisplayText&gt;&lt;record&gt;&lt;rec-number&gt;154&lt;/rec-number&gt;&lt;foreign-keys&gt;&lt;key app="EN" db-id="rtsst0v2yfrav3errarvde2k5rxzrr0ssxtx" timestamp="1639887490"&gt;154&lt;/key&gt;&lt;/foreign-keys&gt;&lt;ref-type name="Journal Article"&gt;17&lt;/ref-type&gt;&lt;contributors&gt;&lt;authors&gt;&lt;author&gt;Viergever, Roderik F.&lt;/author&gt;&lt;author&gt;Hendriks, Thom C. C.&lt;/author&gt;&lt;/authors&gt;&lt;/contributors&gt;&lt;titles&gt;&lt;title&gt;The 10 largest public and philanthropic funders of health research in the world: what they fund and how they distribute their funds&lt;/title&gt;&lt;secondary-title&gt;Health Research Policy and Systems&lt;/secondary-title&gt;&lt;/titles&gt;&lt;periodical&gt;&lt;full-title&gt;Health Research Policy and Systems&lt;/full-title&gt;&lt;/periodical&gt;&lt;pages&gt;12&lt;/pages&gt;&lt;volume&gt;14&lt;/volume&gt;&lt;number&gt;1&lt;/number&gt;&lt;dates&gt;&lt;year&gt;2016&lt;/year&gt;&lt;pub-dates&gt;&lt;date&gt;2016/02/18&lt;/date&gt;&lt;/pub-dates&gt;&lt;/dates&gt;&lt;isbn&gt;1478-4505&lt;/isbn&gt;&lt;urls&gt;&lt;related-urls&gt;&lt;url&gt;https://doi.org/10.1186/s12961-015-0074-z&lt;/url&gt;&lt;/related-urls&gt;&lt;/urls&gt;&lt;electronic-resource-num&gt;10.1186/s12961-015-0074-z&lt;/electronic-resource-num&gt;&lt;/record&gt;&lt;/Cite&gt;&lt;/EndNote&gt;</w:instrText>
      </w:r>
      <w:r>
        <w:rPr>
          <w:rFonts w:ascii="Arial" w:hAnsi="Arial" w:cs="Arial"/>
          <w:sz w:val="24"/>
          <w:szCs w:val="24"/>
        </w:rPr>
        <w:fldChar w:fldCharType="separate"/>
      </w:r>
      <w:r w:rsidR="00AD1D0B">
        <w:rPr>
          <w:rFonts w:ascii="Arial" w:hAnsi="Arial" w:cs="Arial"/>
          <w:noProof/>
          <w:sz w:val="24"/>
          <w:szCs w:val="24"/>
        </w:rPr>
        <w:t>(22)</w:t>
      </w:r>
      <w:r>
        <w:rPr>
          <w:rFonts w:ascii="Arial" w:hAnsi="Arial" w:cs="Arial"/>
          <w:sz w:val="24"/>
          <w:szCs w:val="24"/>
        </w:rPr>
        <w:fldChar w:fldCharType="end"/>
      </w:r>
      <w:r>
        <w:rPr>
          <w:rFonts w:ascii="Arial" w:hAnsi="Arial" w:cs="Arial"/>
          <w:sz w:val="24"/>
          <w:szCs w:val="24"/>
        </w:rPr>
        <w:t>. An equivalent number of private funders will be included on the basis of their annual health industry research and development expenditure as identified by the European Union</w:t>
      </w:r>
      <w:r w:rsidRPr="00906A49">
        <w:rPr>
          <w:rFonts w:ascii="Arial" w:hAnsi="Arial" w:cs="Arial"/>
          <w:sz w:val="24"/>
          <w:szCs w:val="24"/>
        </w:rPr>
        <w:t xml:space="preserve"> Industrial </w:t>
      </w:r>
      <w:r>
        <w:rPr>
          <w:rFonts w:ascii="Arial" w:hAnsi="Arial" w:cs="Arial"/>
          <w:sz w:val="24"/>
          <w:szCs w:val="24"/>
        </w:rPr>
        <w:t>Research and Development</w:t>
      </w:r>
      <w:r w:rsidRPr="00906A49">
        <w:rPr>
          <w:rFonts w:ascii="Arial" w:hAnsi="Arial" w:cs="Arial"/>
          <w:sz w:val="24"/>
          <w:szCs w:val="24"/>
        </w:rPr>
        <w:t xml:space="preserve"> Investment Scoreboard</w:t>
      </w:r>
      <w:r>
        <w:rPr>
          <w:rFonts w:ascii="Arial" w:hAnsi="Arial" w:cs="Arial"/>
          <w:sz w:val="24"/>
          <w:szCs w:val="24"/>
        </w:rPr>
        <w:t xml:space="preserve"> (</w:t>
      </w:r>
      <w:hyperlink r:id="rId15" w:history="1">
        <w:r w:rsidRPr="00A30633">
          <w:rPr>
            <w:rStyle w:val="Hyperlink"/>
            <w:rFonts w:ascii="Arial" w:hAnsi="Arial" w:cs="Arial"/>
            <w:sz w:val="24"/>
            <w:szCs w:val="24"/>
          </w:rPr>
          <w:t>https://iri.jrc.ec.europa.eu/scoreboard/2021-eu-industrial-rd-investment-scoreboard</w:t>
        </w:r>
      </w:hyperlink>
      <w:r>
        <w:rPr>
          <w:rFonts w:ascii="Arial" w:hAnsi="Arial" w:cs="Arial"/>
          <w:sz w:val="24"/>
          <w:szCs w:val="24"/>
        </w:rPr>
        <w:t>). A total of 55 major p</w:t>
      </w:r>
      <w:r w:rsidRPr="00906A49">
        <w:rPr>
          <w:rFonts w:ascii="Arial" w:hAnsi="Arial" w:cs="Arial"/>
          <w:sz w:val="24"/>
          <w:szCs w:val="24"/>
        </w:rPr>
        <w:t xml:space="preserve">ublic and philanthropic funders </w:t>
      </w:r>
      <w:r>
        <w:rPr>
          <w:rFonts w:ascii="Arial" w:hAnsi="Arial" w:cs="Arial"/>
          <w:sz w:val="24"/>
          <w:szCs w:val="24"/>
        </w:rPr>
        <w:t>(</w:t>
      </w:r>
      <w:r w:rsidRPr="00906A49">
        <w:rPr>
          <w:rFonts w:ascii="Arial" w:hAnsi="Arial" w:cs="Arial"/>
          <w:sz w:val="24"/>
          <w:szCs w:val="24"/>
        </w:rPr>
        <w:t>49 major public national or regional funders</w:t>
      </w:r>
      <w:r>
        <w:rPr>
          <w:rFonts w:ascii="Arial" w:hAnsi="Arial" w:cs="Arial"/>
          <w:sz w:val="24"/>
          <w:szCs w:val="24"/>
        </w:rPr>
        <w:t xml:space="preserve"> and</w:t>
      </w:r>
      <w:r w:rsidRPr="00906A49">
        <w:rPr>
          <w:rFonts w:ascii="Arial" w:hAnsi="Arial" w:cs="Arial"/>
          <w:sz w:val="24"/>
          <w:szCs w:val="24"/>
        </w:rPr>
        <w:t xml:space="preserve"> 6 major philanthropic funders</w:t>
      </w:r>
      <w:r>
        <w:rPr>
          <w:rFonts w:ascii="Arial" w:hAnsi="Arial" w:cs="Arial"/>
          <w:sz w:val="24"/>
          <w:szCs w:val="24"/>
        </w:rPr>
        <w:t xml:space="preserve">), and 55 major private funders (44 pharmaceutical and biotechnology companies and 11 health care equipment and services companies) were included. </w:t>
      </w:r>
      <w:r w:rsidR="00E800C0">
        <w:rPr>
          <w:rFonts w:ascii="Arial" w:hAnsi="Arial" w:cs="Arial"/>
          <w:sz w:val="24"/>
          <w:szCs w:val="24"/>
        </w:rPr>
        <w:br/>
      </w:r>
      <w:r w:rsidR="00FE748F">
        <w:rPr>
          <w:rFonts w:ascii="Arial" w:hAnsi="Arial" w:cs="Arial"/>
          <w:sz w:val="24"/>
          <w:szCs w:val="24"/>
        </w:rPr>
        <w:br/>
      </w:r>
      <w:r w:rsidR="00FE748F" w:rsidRPr="00CA5BC4">
        <w:rPr>
          <w:rFonts w:ascii="Arial" w:hAnsi="Arial" w:cs="Arial"/>
          <w:i/>
          <w:iCs/>
          <w:sz w:val="24"/>
          <w:szCs w:val="24"/>
        </w:rPr>
        <w:t>Clinical trial registries</w:t>
      </w:r>
      <w:r w:rsidR="00FE748F" w:rsidRPr="00FE748F">
        <w:rPr>
          <w:rFonts w:ascii="Arial" w:hAnsi="Arial" w:cs="Arial"/>
          <w:b/>
          <w:bCs/>
          <w:sz w:val="24"/>
          <w:szCs w:val="24"/>
        </w:rPr>
        <w:br/>
      </w:r>
      <w:r w:rsidR="001D6ED4">
        <w:rPr>
          <w:rFonts w:ascii="Arial" w:hAnsi="Arial" w:cs="Arial"/>
          <w:sz w:val="24"/>
          <w:szCs w:val="24"/>
        </w:rPr>
        <w:t xml:space="preserve">Clinical trial registries which require data from clinical trials they register to be shared would </w:t>
      </w:r>
      <w:r w:rsidR="00B179C1" w:rsidRPr="00906A49">
        <w:rPr>
          <w:rFonts w:ascii="Arial" w:hAnsi="Arial" w:cs="Arial"/>
          <w:sz w:val="24"/>
          <w:szCs w:val="24"/>
        </w:rPr>
        <w:t>expediate the validation of research (e.g., reproduction and replication</w:t>
      </w:r>
      <w:r w:rsidR="00B179C1">
        <w:rPr>
          <w:rFonts w:ascii="Arial" w:hAnsi="Arial" w:cs="Arial"/>
          <w:sz w:val="24"/>
          <w:szCs w:val="24"/>
        </w:rPr>
        <w:t xml:space="preserve"> through complete re-analysis of data</w:t>
      </w:r>
      <w:r w:rsidR="00B179C1" w:rsidRPr="00906A49">
        <w:rPr>
          <w:rFonts w:ascii="Arial" w:hAnsi="Arial" w:cs="Arial"/>
          <w:sz w:val="24"/>
          <w:szCs w:val="24"/>
        </w:rPr>
        <w:t>) and synthesis of evidence.</w:t>
      </w:r>
      <w:r w:rsidR="001B19D5">
        <w:rPr>
          <w:rFonts w:ascii="Arial" w:hAnsi="Arial" w:cs="Arial"/>
          <w:sz w:val="24"/>
          <w:szCs w:val="24"/>
        </w:rPr>
        <w:br/>
      </w:r>
      <w:r w:rsidR="001B19D5">
        <w:rPr>
          <w:rFonts w:ascii="Arial" w:hAnsi="Arial" w:cs="Arial"/>
          <w:sz w:val="24"/>
          <w:szCs w:val="24"/>
        </w:rPr>
        <w:br/>
      </w:r>
      <w:r w:rsidR="00FE748F" w:rsidRPr="00906A49">
        <w:rPr>
          <w:rFonts w:ascii="Arial" w:hAnsi="Arial" w:cs="Arial"/>
          <w:sz w:val="24"/>
          <w:szCs w:val="24"/>
        </w:rPr>
        <w:t>Clinical trial registries will be identified by the World Health Organisation (WHO) Registry Network (International Clinical Trials Registry Platform) (</w:t>
      </w:r>
      <w:hyperlink r:id="rId16" w:history="1">
        <w:r w:rsidR="00FE748F" w:rsidRPr="00906A49">
          <w:rPr>
            <w:rStyle w:val="Hyperlink"/>
            <w:rFonts w:ascii="Arial" w:hAnsi="Arial" w:cs="Arial"/>
            <w:sz w:val="24"/>
            <w:szCs w:val="24"/>
          </w:rPr>
          <w:t>https://www.who.int/clinical-trials-registry-platform/network</w:t>
        </w:r>
      </w:hyperlink>
      <w:r w:rsidR="00FE748F" w:rsidRPr="00906A49">
        <w:rPr>
          <w:rFonts w:ascii="Arial" w:hAnsi="Arial" w:cs="Arial"/>
          <w:sz w:val="24"/>
          <w:szCs w:val="24"/>
        </w:rPr>
        <w:t>) and the United States (US) Department of Health and Human Services’ (HHS) Office for Human Research Protections (OHRP) (</w:t>
      </w:r>
      <w:hyperlink r:id="rId17" w:history="1">
        <w:r w:rsidR="00FE748F" w:rsidRPr="00906A49">
          <w:rPr>
            <w:rStyle w:val="Hyperlink"/>
            <w:rFonts w:ascii="Arial" w:hAnsi="Arial" w:cs="Arial"/>
            <w:sz w:val="24"/>
            <w:szCs w:val="24"/>
          </w:rPr>
          <w:t>https://www.hhs.gov/ohrp/international/index.html</w:t>
        </w:r>
      </w:hyperlink>
      <w:r w:rsidR="00FE748F" w:rsidRPr="00906A49">
        <w:rPr>
          <w:rFonts w:ascii="Arial" w:hAnsi="Arial" w:cs="Arial"/>
          <w:sz w:val="24"/>
          <w:szCs w:val="24"/>
        </w:rPr>
        <w:t>), including their listing of clinical trial registries (</w:t>
      </w:r>
      <w:hyperlink r:id="rId18" w:history="1">
        <w:r w:rsidR="00FE748F" w:rsidRPr="00906A49">
          <w:rPr>
            <w:rStyle w:val="Hyperlink"/>
            <w:rFonts w:ascii="Arial" w:hAnsi="Arial" w:cs="Arial"/>
            <w:sz w:val="24"/>
            <w:szCs w:val="24"/>
          </w:rPr>
          <w:t>https://www.hhs.gov/ohrp/international/clinical-trial-registries/index.html</w:t>
        </w:r>
      </w:hyperlink>
      <w:r w:rsidR="00FE748F" w:rsidRPr="00906A49">
        <w:rPr>
          <w:rFonts w:ascii="Arial" w:hAnsi="Arial" w:cs="Arial"/>
          <w:sz w:val="24"/>
          <w:szCs w:val="24"/>
        </w:rPr>
        <w:t>) and their International Compilation of Human Research Standards (</w:t>
      </w:r>
      <w:hyperlink r:id="rId19" w:history="1">
        <w:r w:rsidR="00FE748F" w:rsidRPr="00906A49">
          <w:rPr>
            <w:rStyle w:val="Hyperlink"/>
            <w:rFonts w:ascii="Arial" w:hAnsi="Arial" w:cs="Arial"/>
            <w:sz w:val="24"/>
            <w:szCs w:val="24"/>
          </w:rPr>
          <w:t>https://www.hhs.gov/ohrp/international/compilation-human-research-standards/index.html</w:t>
        </w:r>
      </w:hyperlink>
      <w:r w:rsidR="00FE748F" w:rsidRPr="00906A49">
        <w:rPr>
          <w:rFonts w:ascii="Arial" w:hAnsi="Arial" w:cs="Arial"/>
          <w:sz w:val="24"/>
          <w:szCs w:val="24"/>
        </w:rPr>
        <w:t>). Clinical trial registries will be included if they are a primary registry</w:t>
      </w:r>
      <w:r w:rsidR="004B7F83">
        <w:rPr>
          <w:rFonts w:ascii="Arial" w:hAnsi="Arial" w:cs="Arial"/>
          <w:sz w:val="24"/>
          <w:szCs w:val="24"/>
        </w:rPr>
        <w:t xml:space="preserve"> or </w:t>
      </w:r>
      <w:r w:rsidR="00FE748F" w:rsidRPr="00906A49">
        <w:rPr>
          <w:rFonts w:ascii="Arial" w:hAnsi="Arial" w:cs="Arial"/>
          <w:sz w:val="24"/>
          <w:szCs w:val="24"/>
        </w:rPr>
        <w:t>data provider</w:t>
      </w:r>
      <w:r w:rsidR="00CF0BBE">
        <w:rPr>
          <w:rFonts w:ascii="Arial" w:hAnsi="Arial" w:cs="Arial"/>
          <w:sz w:val="24"/>
          <w:szCs w:val="24"/>
        </w:rPr>
        <w:t>, in accordance with the</w:t>
      </w:r>
      <w:r w:rsidR="00FE748F" w:rsidRPr="00906A49">
        <w:rPr>
          <w:rFonts w:ascii="Arial" w:hAnsi="Arial" w:cs="Arial"/>
          <w:sz w:val="24"/>
          <w:szCs w:val="24"/>
        </w:rPr>
        <w:t xml:space="preserve"> International Committee of Medical Journal Editors’ (ICJME) clinical trial registration policy</w:t>
      </w:r>
      <w:r w:rsidR="00CF0BBE">
        <w:rPr>
          <w:rFonts w:ascii="Arial" w:hAnsi="Arial" w:cs="Arial"/>
          <w:sz w:val="24"/>
          <w:szCs w:val="24"/>
        </w:rPr>
        <w:t xml:space="preserve"> which</w:t>
      </w:r>
      <w:r w:rsidR="00FE748F" w:rsidRPr="00906A49">
        <w:rPr>
          <w:rFonts w:ascii="Arial" w:hAnsi="Arial" w:cs="Arial"/>
          <w:sz w:val="24"/>
          <w:szCs w:val="24"/>
        </w:rPr>
        <w:t xml:space="preserve"> only accepts registration of clinical trials in a primary registry or ClinicalTrials.gov (</w:t>
      </w:r>
      <w:hyperlink r:id="rId20" w:history="1">
        <w:r w:rsidR="00FE748F" w:rsidRPr="00906A49">
          <w:rPr>
            <w:rStyle w:val="Hyperlink"/>
            <w:rFonts w:ascii="Arial" w:hAnsi="Arial" w:cs="Arial"/>
            <w:sz w:val="24"/>
            <w:szCs w:val="24"/>
          </w:rPr>
          <w:t>http://www.icmje.org/recommendations/browse/publishing-and-editorial-issues/clinical-trial-registration.html</w:t>
        </w:r>
      </w:hyperlink>
      <w:r w:rsidR="00FE748F" w:rsidRPr="00906A49">
        <w:rPr>
          <w:rFonts w:ascii="Arial" w:hAnsi="Arial" w:cs="Arial"/>
          <w:sz w:val="24"/>
          <w:szCs w:val="24"/>
        </w:rPr>
        <w:t>). Clinical trial registries which are</w:t>
      </w:r>
      <w:r w:rsidR="004B7F83">
        <w:rPr>
          <w:rFonts w:ascii="Arial" w:hAnsi="Arial" w:cs="Arial"/>
          <w:sz w:val="24"/>
          <w:szCs w:val="24"/>
        </w:rPr>
        <w:t xml:space="preserve"> partner registries,</w:t>
      </w:r>
      <w:r w:rsidR="00FE748F" w:rsidRPr="00906A49">
        <w:rPr>
          <w:rFonts w:ascii="Arial" w:hAnsi="Arial" w:cs="Arial"/>
          <w:sz w:val="24"/>
          <w:szCs w:val="24"/>
        </w:rPr>
        <w:t xml:space="preserve"> disease-specific, device-specific</w:t>
      </w:r>
      <w:r w:rsidR="004B7F83">
        <w:rPr>
          <w:rFonts w:ascii="Arial" w:hAnsi="Arial" w:cs="Arial"/>
          <w:sz w:val="24"/>
          <w:szCs w:val="24"/>
        </w:rPr>
        <w:t xml:space="preserve">, </w:t>
      </w:r>
      <w:r w:rsidR="00FE748F" w:rsidRPr="00906A49">
        <w:rPr>
          <w:rFonts w:ascii="Arial" w:hAnsi="Arial" w:cs="Arial"/>
          <w:sz w:val="24"/>
          <w:szCs w:val="24"/>
        </w:rPr>
        <w:t>procedure-</w:t>
      </w:r>
      <w:proofErr w:type="gramStart"/>
      <w:r w:rsidR="00FE748F" w:rsidRPr="00906A49">
        <w:rPr>
          <w:rFonts w:ascii="Arial" w:hAnsi="Arial" w:cs="Arial"/>
          <w:sz w:val="24"/>
          <w:szCs w:val="24"/>
        </w:rPr>
        <w:t>specific</w:t>
      </w:r>
      <w:proofErr w:type="gramEnd"/>
      <w:r w:rsidR="004B7F83">
        <w:rPr>
          <w:rFonts w:ascii="Arial" w:hAnsi="Arial" w:cs="Arial"/>
          <w:sz w:val="24"/>
          <w:szCs w:val="24"/>
        </w:rPr>
        <w:t xml:space="preserve"> or other databases</w:t>
      </w:r>
      <w:r w:rsidR="00FE748F" w:rsidRPr="00906A49">
        <w:rPr>
          <w:rFonts w:ascii="Arial" w:hAnsi="Arial" w:cs="Arial"/>
          <w:sz w:val="24"/>
          <w:szCs w:val="24"/>
        </w:rPr>
        <w:t xml:space="preserve"> will </w:t>
      </w:r>
      <w:r w:rsidR="00E05670">
        <w:rPr>
          <w:rFonts w:ascii="Arial" w:hAnsi="Arial" w:cs="Arial"/>
          <w:sz w:val="24"/>
          <w:szCs w:val="24"/>
        </w:rPr>
        <w:t>be excluded</w:t>
      </w:r>
      <w:r w:rsidR="00FE748F" w:rsidRPr="00906A49">
        <w:rPr>
          <w:rFonts w:ascii="Arial" w:hAnsi="Arial" w:cs="Arial"/>
          <w:sz w:val="24"/>
          <w:szCs w:val="24"/>
        </w:rPr>
        <w:t>.</w:t>
      </w:r>
      <w:r w:rsidR="004D41D2">
        <w:rPr>
          <w:rFonts w:ascii="Arial" w:hAnsi="Arial" w:cs="Arial"/>
          <w:sz w:val="24"/>
          <w:szCs w:val="24"/>
        </w:rPr>
        <w:t xml:space="preserve"> </w:t>
      </w:r>
      <w:r w:rsidR="0007599E">
        <w:rPr>
          <w:rFonts w:ascii="Arial" w:hAnsi="Arial" w:cs="Arial"/>
          <w:sz w:val="24"/>
          <w:szCs w:val="24"/>
        </w:rPr>
        <w:t>The included clinical trial registries</w:t>
      </w:r>
      <w:r w:rsidR="0007599E" w:rsidRPr="00906A49">
        <w:rPr>
          <w:rFonts w:ascii="Arial" w:hAnsi="Arial" w:cs="Arial"/>
          <w:sz w:val="24"/>
          <w:szCs w:val="24"/>
        </w:rPr>
        <w:t xml:space="preserve"> are summarised in Table </w:t>
      </w:r>
      <w:r w:rsidR="0007599E">
        <w:rPr>
          <w:rFonts w:ascii="Arial" w:hAnsi="Arial" w:cs="Arial"/>
          <w:sz w:val="24"/>
          <w:szCs w:val="24"/>
        </w:rPr>
        <w:t>4</w:t>
      </w:r>
      <w:r w:rsidR="0007599E" w:rsidRPr="00906A49">
        <w:rPr>
          <w:rFonts w:ascii="Arial" w:hAnsi="Arial" w:cs="Arial"/>
          <w:sz w:val="24"/>
          <w:szCs w:val="24"/>
        </w:rPr>
        <w:t>.</w:t>
      </w:r>
      <w:r w:rsidR="00C94FBE">
        <w:rPr>
          <w:rFonts w:ascii="Arial" w:hAnsi="Arial" w:cs="Arial"/>
          <w:sz w:val="24"/>
          <w:szCs w:val="24"/>
        </w:rPr>
        <w:br/>
      </w:r>
    </w:p>
    <w:tbl>
      <w:tblPr>
        <w:tblStyle w:val="TableGrid"/>
        <w:tblW w:w="9639" w:type="dxa"/>
        <w:tblBorders>
          <w:top w:val="none" w:sz="0" w:space="0" w:color="auto"/>
          <w:left w:val="none" w:sz="0" w:space="0" w:color="auto"/>
          <w:bottom w:val="none" w:sz="0" w:space="0" w:color="auto"/>
          <w:right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426"/>
        <w:gridCol w:w="1984"/>
        <w:gridCol w:w="7229"/>
      </w:tblGrid>
      <w:tr w:rsidR="0035345F" w:rsidRPr="00906A49" w14:paraId="213A6275" w14:textId="49002538" w:rsidTr="003B09AB">
        <w:tc>
          <w:tcPr>
            <w:tcW w:w="9639" w:type="dxa"/>
            <w:gridSpan w:val="3"/>
            <w:tcBorders>
              <w:top w:val="nil"/>
              <w:bottom w:val="single" w:sz="12" w:space="0" w:color="auto"/>
            </w:tcBorders>
          </w:tcPr>
          <w:p w14:paraId="25A0AD76" w14:textId="02B3A9AC" w:rsidR="0035345F" w:rsidRPr="00906A49" w:rsidRDefault="009D32FD" w:rsidP="00906A49">
            <w:pPr>
              <w:rPr>
                <w:rFonts w:ascii="Arial" w:hAnsi="Arial" w:cs="Arial"/>
                <w:b/>
                <w:bCs/>
                <w:sz w:val="24"/>
                <w:szCs w:val="24"/>
              </w:rPr>
            </w:pPr>
            <w:r>
              <w:rPr>
                <w:rFonts w:ascii="Arial" w:hAnsi="Arial" w:cs="Arial"/>
                <w:b/>
                <w:bCs/>
                <w:sz w:val="24"/>
                <w:szCs w:val="24"/>
              </w:rPr>
              <w:t xml:space="preserve">Table 4. </w:t>
            </w:r>
            <w:r w:rsidR="0035345F" w:rsidRPr="00906A49">
              <w:rPr>
                <w:rFonts w:ascii="Arial" w:hAnsi="Arial" w:cs="Arial"/>
                <w:b/>
                <w:bCs/>
                <w:sz w:val="24"/>
                <w:szCs w:val="24"/>
              </w:rPr>
              <w:t>Clinical trial registries</w:t>
            </w:r>
          </w:p>
        </w:tc>
      </w:tr>
      <w:tr w:rsidR="0035345F" w:rsidRPr="00906A49" w14:paraId="0E792CC8" w14:textId="670F2ADA" w:rsidTr="003B09AB">
        <w:tc>
          <w:tcPr>
            <w:tcW w:w="9639" w:type="dxa"/>
            <w:gridSpan w:val="3"/>
            <w:tcBorders>
              <w:top w:val="single" w:sz="12" w:space="0" w:color="auto"/>
              <w:bottom w:val="single" w:sz="12" w:space="0" w:color="auto"/>
            </w:tcBorders>
          </w:tcPr>
          <w:p w14:paraId="4BEBE395" w14:textId="006323AB" w:rsidR="0035345F" w:rsidRPr="00906A49" w:rsidRDefault="0035345F" w:rsidP="00906A49">
            <w:pPr>
              <w:rPr>
                <w:rFonts w:ascii="Arial" w:hAnsi="Arial" w:cs="Arial"/>
                <w:b/>
                <w:bCs/>
                <w:sz w:val="24"/>
                <w:szCs w:val="24"/>
              </w:rPr>
            </w:pPr>
            <w:r w:rsidRPr="00906A49">
              <w:rPr>
                <w:rFonts w:ascii="Arial" w:hAnsi="Arial" w:cs="Arial"/>
                <w:b/>
                <w:bCs/>
                <w:sz w:val="24"/>
                <w:szCs w:val="24"/>
              </w:rPr>
              <w:t>Primary registries</w:t>
            </w:r>
          </w:p>
        </w:tc>
      </w:tr>
      <w:tr w:rsidR="0035345F" w:rsidRPr="00906A49" w14:paraId="30B96D12" w14:textId="3386A4AB" w:rsidTr="003B09AB">
        <w:tc>
          <w:tcPr>
            <w:tcW w:w="426" w:type="dxa"/>
            <w:tcBorders>
              <w:top w:val="single" w:sz="12" w:space="0" w:color="auto"/>
            </w:tcBorders>
          </w:tcPr>
          <w:p w14:paraId="59B7A5BC" w14:textId="54D44612" w:rsidR="0035345F" w:rsidRPr="00906A49" w:rsidRDefault="0035345F" w:rsidP="00906A49">
            <w:pPr>
              <w:rPr>
                <w:rFonts w:ascii="Arial" w:hAnsi="Arial" w:cs="Arial"/>
                <w:b/>
                <w:bCs/>
                <w:sz w:val="24"/>
                <w:szCs w:val="24"/>
              </w:rPr>
            </w:pPr>
            <w:r w:rsidRPr="00906A49">
              <w:rPr>
                <w:rFonts w:ascii="Arial" w:hAnsi="Arial" w:cs="Arial"/>
                <w:b/>
                <w:bCs/>
                <w:sz w:val="24"/>
                <w:szCs w:val="24"/>
              </w:rPr>
              <w:t>1</w:t>
            </w:r>
          </w:p>
        </w:tc>
        <w:tc>
          <w:tcPr>
            <w:tcW w:w="1984" w:type="dxa"/>
            <w:tcBorders>
              <w:top w:val="single" w:sz="12" w:space="0" w:color="auto"/>
            </w:tcBorders>
          </w:tcPr>
          <w:p w14:paraId="0AA5CAA0" w14:textId="765C11B6" w:rsidR="0035345F" w:rsidRPr="00906A49" w:rsidRDefault="0035345F" w:rsidP="00906A49">
            <w:pPr>
              <w:rPr>
                <w:rFonts w:ascii="Arial" w:hAnsi="Arial" w:cs="Arial"/>
                <w:sz w:val="24"/>
                <w:szCs w:val="24"/>
              </w:rPr>
            </w:pPr>
            <w:r w:rsidRPr="00906A49">
              <w:rPr>
                <w:rFonts w:ascii="Arial" w:hAnsi="Arial" w:cs="Arial"/>
                <w:sz w:val="24"/>
                <w:szCs w:val="24"/>
              </w:rPr>
              <w:t>ANZCTR</w:t>
            </w:r>
          </w:p>
        </w:tc>
        <w:tc>
          <w:tcPr>
            <w:tcW w:w="7229" w:type="dxa"/>
            <w:tcBorders>
              <w:top w:val="single" w:sz="12" w:space="0" w:color="auto"/>
            </w:tcBorders>
          </w:tcPr>
          <w:p w14:paraId="4F681048" w14:textId="356C1F5D" w:rsidR="0035345F" w:rsidRPr="00906A49" w:rsidRDefault="0035345F" w:rsidP="00906A49">
            <w:pPr>
              <w:rPr>
                <w:rFonts w:ascii="Arial" w:hAnsi="Arial" w:cs="Arial"/>
                <w:sz w:val="24"/>
                <w:szCs w:val="24"/>
              </w:rPr>
            </w:pPr>
            <w:r w:rsidRPr="00906A49">
              <w:rPr>
                <w:rFonts w:ascii="Arial" w:hAnsi="Arial" w:cs="Arial"/>
                <w:sz w:val="24"/>
                <w:szCs w:val="24"/>
              </w:rPr>
              <w:t>Australian New Zealand Clinical Trials Registry</w:t>
            </w:r>
            <w:r w:rsidR="003B09AB" w:rsidRPr="00906A49">
              <w:rPr>
                <w:rFonts w:ascii="Arial" w:hAnsi="Arial" w:cs="Arial"/>
                <w:sz w:val="24"/>
                <w:szCs w:val="24"/>
              </w:rPr>
              <w:t xml:space="preserve"> (</w:t>
            </w:r>
            <w:hyperlink r:id="rId21" w:history="1">
              <w:r w:rsidRPr="00906A49">
                <w:rPr>
                  <w:rStyle w:val="Hyperlink"/>
                  <w:rFonts w:ascii="Arial" w:hAnsi="Arial" w:cs="Arial"/>
                  <w:sz w:val="24"/>
                  <w:szCs w:val="24"/>
                </w:rPr>
                <w:t>https://www.anzctr.org.au/</w:t>
              </w:r>
            </w:hyperlink>
            <w:r w:rsidR="003B09AB" w:rsidRPr="00906A49">
              <w:rPr>
                <w:rFonts w:ascii="Arial" w:hAnsi="Arial" w:cs="Arial"/>
                <w:sz w:val="24"/>
                <w:szCs w:val="24"/>
              </w:rPr>
              <w:t>)</w:t>
            </w:r>
          </w:p>
        </w:tc>
      </w:tr>
      <w:tr w:rsidR="0035345F" w:rsidRPr="00906A49" w14:paraId="1675A15E" w14:textId="66458407" w:rsidTr="003B09AB">
        <w:tc>
          <w:tcPr>
            <w:tcW w:w="426" w:type="dxa"/>
          </w:tcPr>
          <w:p w14:paraId="549A0DDA" w14:textId="6E91156D" w:rsidR="0035345F" w:rsidRPr="00906A49" w:rsidRDefault="0035345F" w:rsidP="00906A49">
            <w:pPr>
              <w:rPr>
                <w:rFonts w:ascii="Arial" w:hAnsi="Arial" w:cs="Arial"/>
                <w:b/>
                <w:bCs/>
                <w:sz w:val="24"/>
                <w:szCs w:val="24"/>
              </w:rPr>
            </w:pPr>
            <w:r w:rsidRPr="00906A49">
              <w:rPr>
                <w:rFonts w:ascii="Arial" w:hAnsi="Arial" w:cs="Arial"/>
                <w:b/>
                <w:bCs/>
                <w:sz w:val="24"/>
                <w:szCs w:val="24"/>
              </w:rPr>
              <w:t>2</w:t>
            </w:r>
          </w:p>
        </w:tc>
        <w:tc>
          <w:tcPr>
            <w:tcW w:w="1984" w:type="dxa"/>
          </w:tcPr>
          <w:p w14:paraId="5F86CEBB" w14:textId="31D882E4" w:rsidR="0035345F" w:rsidRPr="00906A49" w:rsidRDefault="0035345F" w:rsidP="00906A49">
            <w:pPr>
              <w:rPr>
                <w:rFonts w:ascii="Arial" w:hAnsi="Arial" w:cs="Arial"/>
                <w:sz w:val="24"/>
                <w:szCs w:val="24"/>
              </w:rPr>
            </w:pPr>
            <w:r w:rsidRPr="00906A49">
              <w:rPr>
                <w:rFonts w:ascii="Arial" w:hAnsi="Arial" w:cs="Arial"/>
                <w:sz w:val="24"/>
                <w:szCs w:val="24"/>
              </w:rPr>
              <w:t>ReBec</w:t>
            </w:r>
          </w:p>
        </w:tc>
        <w:tc>
          <w:tcPr>
            <w:tcW w:w="7229" w:type="dxa"/>
          </w:tcPr>
          <w:p w14:paraId="13E6F3A3" w14:textId="0140A02C" w:rsidR="0035345F" w:rsidRPr="00906A49" w:rsidRDefault="0035345F" w:rsidP="00906A49">
            <w:pPr>
              <w:rPr>
                <w:rFonts w:ascii="Arial" w:hAnsi="Arial" w:cs="Arial"/>
                <w:sz w:val="24"/>
                <w:szCs w:val="24"/>
              </w:rPr>
            </w:pPr>
            <w:r w:rsidRPr="00906A49">
              <w:rPr>
                <w:rFonts w:ascii="Arial" w:hAnsi="Arial" w:cs="Arial"/>
                <w:sz w:val="24"/>
                <w:szCs w:val="24"/>
              </w:rPr>
              <w:t>Brazilian Clinical Trials Registry</w:t>
            </w:r>
            <w:r w:rsidR="003B09AB" w:rsidRPr="00906A49">
              <w:rPr>
                <w:rFonts w:ascii="Arial" w:hAnsi="Arial" w:cs="Arial"/>
                <w:sz w:val="24"/>
                <w:szCs w:val="24"/>
              </w:rPr>
              <w:t xml:space="preserve"> (</w:t>
            </w:r>
            <w:hyperlink r:id="rId22" w:history="1">
              <w:r w:rsidRPr="00906A49">
                <w:rPr>
                  <w:rStyle w:val="Hyperlink"/>
                  <w:rFonts w:ascii="Arial" w:hAnsi="Arial" w:cs="Arial"/>
                  <w:sz w:val="24"/>
                  <w:szCs w:val="24"/>
                </w:rPr>
                <w:t>www.ensaiosclinicos.gov.br</w:t>
              </w:r>
            </w:hyperlink>
            <w:r w:rsidR="003B09AB" w:rsidRPr="00906A49">
              <w:rPr>
                <w:rFonts w:ascii="Arial" w:hAnsi="Arial" w:cs="Arial"/>
                <w:sz w:val="24"/>
                <w:szCs w:val="24"/>
              </w:rPr>
              <w:t>)</w:t>
            </w:r>
          </w:p>
        </w:tc>
      </w:tr>
      <w:tr w:rsidR="0035345F" w:rsidRPr="00906A49" w14:paraId="6D30CE37" w14:textId="1E1D67B1" w:rsidTr="003B09AB">
        <w:tc>
          <w:tcPr>
            <w:tcW w:w="426" w:type="dxa"/>
          </w:tcPr>
          <w:p w14:paraId="39BC5ED4" w14:textId="4EEFDE39" w:rsidR="0035345F" w:rsidRPr="00906A49" w:rsidRDefault="0035345F" w:rsidP="00906A49">
            <w:pPr>
              <w:rPr>
                <w:rFonts w:ascii="Arial" w:hAnsi="Arial" w:cs="Arial"/>
                <w:b/>
                <w:bCs/>
                <w:sz w:val="24"/>
                <w:szCs w:val="24"/>
              </w:rPr>
            </w:pPr>
            <w:r w:rsidRPr="00906A49">
              <w:rPr>
                <w:rFonts w:ascii="Arial" w:hAnsi="Arial" w:cs="Arial"/>
                <w:b/>
                <w:bCs/>
                <w:sz w:val="24"/>
                <w:szCs w:val="24"/>
              </w:rPr>
              <w:t>3</w:t>
            </w:r>
          </w:p>
        </w:tc>
        <w:tc>
          <w:tcPr>
            <w:tcW w:w="1984" w:type="dxa"/>
          </w:tcPr>
          <w:p w14:paraId="451946EF" w14:textId="1CDF0E14" w:rsidR="0035345F" w:rsidRPr="00906A49" w:rsidRDefault="0035345F" w:rsidP="00906A49">
            <w:pPr>
              <w:rPr>
                <w:rFonts w:ascii="Arial" w:hAnsi="Arial" w:cs="Arial"/>
                <w:sz w:val="24"/>
                <w:szCs w:val="24"/>
              </w:rPr>
            </w:pPr>
            <w:r w:rsidRPr="00906A49">
              <w:rPr>
                <w:rFonts w:ascii="Arial" w:hAnsi="Arial" w:cs="Arial"/>
                <w:sz w:val="24"/>
                <w:szCs w:val="24"/>
              </w:rPr>
              <w:t>ChiCTR</w:t>
            </w:r>
          </w:p>
        </w:tc>
        <w:tc>
          <w:tcPr>
            <w:tcW w:w="7229" w:type="dxa"/>
          </w:tcPr>
          <w:p w14:paraId="691FC2F8" w14:textId="71D4F009" w:rsidR="0035345F" w:rsidRPr="00906A49" w:rsidRDefault="0035345F" w:rsidP="00906A49">
            <w:pPr>
              <w:rPr>
                <w:rFonts w:ascii="Arial" w:hAnsi="Arial" w:cs="Arial"/>
                <w:sz w:val="24"/>
                <w:szCs w:val="24"/>
              </w:rPr>
            </w:pPr>
            <w:r w:rsidRPr="00906A49">
              <w:rPr>
                <w:rFonts w:ascii="Arial" w:hAnsi="Arial" w:cs="Arial"/>
                <w:sz w:val="24"/>
                <w:szCs w:val="24"/>
              </w:rPr>
              <w:t>Chinese Clinical Trial Registry</w:t>
            </w:r>
            <w:r w:rsidR="003B09AB" w:rsidRPr="00906A49">
              <w:rPr>
                <w:rFonts w:ascii="Arial" w:hAnsi="Arial" w:cs="Arial"/>
                <w:sz w:val="24"/>
                <w:szCs w:val="24"/>
              </w:rPr>
              <w:t xml:space="preserve"> (</w:t>
            </w:r>
            <w:hyperlink r:id="rId23" w:history="1">
              <w:r w:rsidRPr="00906A49">
                <w:rPr>
                  <w:rStyle w:val="Hyperlink"/>
                  <w:rFonts w:ascii="Arial" w:hAnsi="Arial" w:cs="Arial"/>
                  <w:sz w:val="24"/>
                  <w:szCs w:val="24"/>
                </w:rPr>
                <w:t>http://www.chictr.org.cn/enIndex.aspx</w:t>
              </w:r>
            </w:hyperlink>
            <w:r w:rsidR="003B09AB" w:rsidRPr="00906A49">
              <w:rPr>
                <w:rFonts w:ascii="Arial" w:hAnsi="Arial" w:cs="Arial"/>
                <w:sz w:val="24"/>
                <w:szCs w:val="24"/>
              </w:rPr>
              <w:t>)</w:t>
            </w:r>
          </w:p>
        </w:tc>
      </w:tr>
      <w:tr w:rsidR="0035345F" w:rsidRPr="00906A49" w14:paraId="44EC1F80" w14:textId="0287A3DA" w:rsidTr="003B09AB">
        <w:tc>
          <w:tcPr>
            <w:tcW w:w="426" w:type="dxa"/>
          </w:tcPr>
          <w:p w14:paraId="04641383" w14:textId="632D12A3" w:rsidR="0035345F" w:rsidRPr="00906A49" w:rsidRDefault="0035345F" w:rsidP="00906A49">
            <w:pPr>
              <w:rPr>
                <w:rFonts w:ascii="Arial" w:hAnsi="Arial" w:cs="Arial"/>
                <w:b/>
                <w:bCs/>
                <w:sz w:val="24"/>
                <w:szCs w:val="24"/>
              </w:rPr>
            </w:pPr>
            <w:r w:rsidRPr="00906A49">
              <w:rPr>
                <w:rFonts w:ascii="Arial" w:hAnsi="Arial" w:cs="Arial"/>
                <w:b/>
                <w:bCs/>
                <w:sz w:val="24"/>
                <w:szCs w:val="24"/>
              </w:rPr>
              <w:t>4</w:t>
            </w:r>
          </w:p>
        </w:tc>
        <w:tc>
          <w:tcPr>
            <w:tcW w:w="1984" w:type="dxa"/>
          </w:tcPr>
          <w:p w14:paraId="5A7BCD93" w14:textId="6B560298" w:rsidR="0035345F" w:rsidRPr="00906A49" w:rsidRDefault="0035345F" w:rsidP="00906A49">
            <w:pPr>
              <w:rPr>
                <w:rFonts w:ascii="Arial" w:hAnsi="Arial" w:cs="Arial"/>
                <w:sz w:val="24"/>
                <w:szCs w:val="24"/>
              </w:rPr>
            </w:pPr>
            <w:r w:rsidRPr="00906A49">
              <w:rPr>
                <w:rFonts w:ascii="Arial" w:hAnsi="Arial" w:cs="Arial"/>
                <w:sz w:val="24"/>
                <w:szCs w:val="24"/>
              </w:rPr>
              <w:t>CRiS</w:t>
            </w:r>
          </w:p>
        </w:tc>
        <w:tc>
          <w:tcPr>
            <w:tcW w:w="7229" w:type="dxa"/>
          </w:tcPr>
          <w:p w14:paraId="5DAE755B" w14:textId="77777777" w:rsidR="0035345F" w:rsidRPr="00906A49" w:rsidRDefault="0035345F" w:rsidP="00906A49">
            <w:pPr>
              <w:rPr>
                <w:rFonts w:ascii="Arial" w:hAnsi="Arial" w:cs="Arial"/>
                <w:sz w:val="24"/>
                <w:szCs w:val="24"/>
              </w:rPr>
            </w:pPr>
            <w:r w:rsidRPr="00906A49">
              <w:rPr>
                <w:rFonts w:ascii="Arial" w:hAnsi="Arial" w:cs="Arial"/>
                <w:sz w:val="24"/>
                <w:szCs w:val="24"/>
              </w:rPr>
              <w:t>Clinical Research Information Service, Republic of Korea</w:t>
            </w:r>
          </w:p>
          <w:p w14:paraId="28A58A0F" w14:textId="6C28861E" w:rsidR="0035345F" w:rsidRPr="00906A49" w:rsidRDefault="003B09AB" w:rsidP="00906A49">
            <w:pPr>
              <w:rPr>
                <w:rFonts w:ascii="Arial" w:hAnsi="Arial" w:cs="Arial"/>
                <w:sz w:val="24"/>
                <w:szCs w:val="24"/>
              </w:rPr>
            </w:pPr>
            <w:r w:rsidRPr="00906A49">
              <w:rPr>
                <w:rFonts w:ascii="Arial" w:hAnsi="Arial" w:cs="Arial"/>
              </w:rPr>
              <w:t>(</w:t>
            </w:r>
            <w:hyperlink r:id="rId24" w:history="1">
              <w:r w:rsidRPr="00906A49">
                <w:rPr>
                  <w:rStyle w:val="Hyperlink"/>
                  <w:rFonts w:ascii="Arial" w:hAnsi="Arial" w:cs="Arial"/>
                  <w:sz w:val="24"/>
                  <w:szCs w:val="24"/>
                </w:rPr>
                <w:t>https://cris.nih.go.kr/cris/info/introduce.do?search_lang=E&amp;lang=E</w:t>
              </w:r>
            </w:hyperlink>
            <w:r w:rsidRPr="00906A49">
              <w:rPr>
                <w:rFonts w:ascii="Arial" w:hAnsi="Arial" w:cs="Arial"/>
                <w:sz w:val="24"/>
                <w:szCs w:val="24"/>
              </w:rPr>
              <w:t>)</w:t>
            </w:r>
          </w:p>
        </w:tc>
      </w:tr>
      <w:tr w:rsidR="0035345F" w:rsidRPr="00906A49" w14:paraId="15707D19" w14:textId="71AE2D34" w:rsidTr="003B09AB">
        <w:tc>
          <w:tcPr>
            <w:tcW w:w="426" w:type="dxa"/>
          </w:tcPr>
          <w:p w14:paraId="31815A7A" w14:textId="5330E090" w:rsidR="0035345F" w:rsidRPr="00906A49" w:rsidRDefault="0035345F" w:rsidP="00906A49">
            <w:pPr>
              <w:rPr>
                <w:rFonts w:ascii="Arial" w:hAnsi="Arial" w:cs="Arial"/>
                <w:b/>
                <w:bCs/>
                <w:sz w:val="24"/>
                <w:szCs w:val="24"/>
              </w:rPr>
            </w:pPr>
            <w:r w:rsidRPr="00906A49">
              <w:rPr>
                <w:rFonts w:ascii="Arial" w:hAnsi="Arial" w:cs="Arial"/>
                <w:b/>
                <w:bCs/>
                <w:sz w:val="24"/>
                <w:szCs w:val="24"/>
              </w:rPr>
              <w:t>5</w:t>
            </w:r>
          </w:p>
        </w:tc>
        <w:tc>
          <w:tcPr>
            <w:tcW w:w="1984" w:type="dxa"/>
          </w:tcPr>
          <w:p w14:paraId="07C35910" w14:textId="0AB60E05" w:rsidR="0035345F" w:rsidRPr="00906A49" w:rsidRDefault="0035345F" w:rsidP="00906A49">
            <w:pPr>
              <w:rPr>
                <w:rFonts w:ascii="Arial" w:hAnsi="Arial" w:cs="Arial"/>
                <w:sz w:val="24"/>
                <w:szCs w:val="24"/>
              </w:rPr>
            </w:pPr>
            <w:r w:rsidRPr="00906A49">
              <w:rPr>
                <w:rFonts w:ascii="Arial" w:hAnsi="Arial" w:cs="Arial"/>
                <w:sz w:val="24"/>
                <w:szCs w:val="24"/>
              </w:rPr>
              <w:t>CTRI</w:t>
            </w:r>
          </w:p>
        </w:tc>
        <w:tc>
          <w:tcPr>
            <w:tcW w:w="7229" w:type="dxa"/>
          </w:tcPr>
          <w:p w14:paraId="420906DF" w14:textId="7E195228" w:rsidR="0035345F" w:rsidRPr="00906A49" w:rsidRDefault="0035345F" w:rsidP="00906A49">
            <w:pPr>
              <w:rPr>
                <w:rFonts w:ascii="Arial" w:hAnsi="Arial" w:cs="Arial"/>
                <w:sz w:val="24"/>
                <w:szCs w:val="24"/>
              </w:rPr>
            </w:pPr>
            <w:r w:rsidRPr="00906A49">
              <w:rPr>
                <w:rFonts w:ascii="Arial" w:hAnsi="Arial" w:cs="Arial"/>
                <w:sz w:val="24"/>
                <w:szCs w:val="24"/>
              </w:rPr>
              <w:t xml:space="preserve">Clinical Trials Registry </w:t>
            </w:r>
            <w:r w:rsidR="00C371DB" w:rsidRPr="00906A49">
              <w:rPr>
                <w:rFonts w:ascii="Arial" w:hAnsi="Arial" w:cs="Arial"/>
                <w:sz w:val="24"/>
                <w:szCs w:val="24"/>
              </w:rPr>
              <w:t>–</w:t>
            </w:r>
            <w:r w:rsidRPr="00906A49">
              <w:rPr>
                <w:rFonts w:ascii="Arial" w:hAnsi="Arial" w:cs="Arial"/>
                <w:sz w:val="24"/>
                <w:szCs w:val="24"/>
              </w:rPr>
              <w:t xml:space="preserve"> India</w:t>
            </w:r>
            <w:r w:rsidR="00C371DB" w:rsidRPr="00906A49">
              <w:rPr>
                <w:rFonts w:ascii="Arial" w:hAnsi="Arial" w:cs="Arial"/>
                <w:sz w:val="24"/>
                <w:szCs w:val="24"/>
              </w:rPr>
              <w:t xml:space="preserve"> </w:t>
            </w:r>
            <w:r w:rsidR="00C371DB" w:rsidRPr="00906A49">
              <w:rPr>
                <w:rFonts w:ascii="Arial" w:hAnsi="Arial" w:cs="Arial"/>
              </w:rPr>
              <w:t>(</w:t>
            </w:r>
            <w:hyperlink r:id="rId25" w:history="1">
              <w:r w:rsidR="00C371DB" w:rsidRPr="00906A49">
                <w:rPr>
                  <w:rStyle w:val="Hyperlink"/>
                  <w:rFonts w:ascii="Arial" w:hAnsi="Arial" w:cs="Arial"/>
                  <w:sz w:val="24"/>
                  <w:szCs w:val="24"/>
                </w:rPr>
                <w:t>http://ctri.nic.in/Clinicaltrials/login.php</w:t>
              </w:r>
            </w:hyperlink>
            <w:r w:rsidR="00C371DB" w:rsidRPr="00906A49">
              <w:rPr>
                <w:rFonts w:ascii="Arial" w:hAnsi="Arial" w:cs="Arial"/>
                <w:sz w:val="24"/>
                <w:szCs w:val="24"/>
              </w:rPr>
              <w:t>)</w:t>
            </w:r>
          </w:p>
        </w:tc>
      </w:tr>
      <w:tr w:rsidR="0035345F" w:rsidRPr="00906A49" w14:paraId="50314AF7" w14:textId="6F5970E6" w:rsidTr="003B09AB">
        <w:tc>
          <w:tcPr>
            <w:tcW w:w="426" w:type="dxa"/>
          </w:tcPr>
          <w:p w14:paraId="125A2BF2" w14:textId="1BE1A63C" w:rsidR="0035345F" w:rsidRPr="00906A49" w:rsidRDefault="0035345F" w:rsidP="00906A49">
            <w:pPr>
              <w:rPr>
                <w:rFonts w:ascii="Arial" w:hAnsi="Arial" w:cs="Arial"/>
                <w:b/>
                <w:bCs/>
                <w:sz w:val="24"/>
                <w:szCs w:val="24"/>
              </w:rPr>
            </w:pPr>
            <w:r w:rsidRPr="00906A49">
              <w:rPr>
                <w:rFonts w:ascii="Arial" w:hAnsi="Arial" w:cs="Arial"/>
                <w:b/>
                <w:bCs/>
                <w:sz w:val="24"/>
                <w:szCs w:val="24"/>
              </w:rPr>
              <w:t>6</w:t>
            </w:r>
          </w:p>
        </w:tc>
        <w:tc>
          <w:tcPr>
            <w:tcW w:w="1984" w:type="dxa"/>
          </w:tcPr>
          <w:p w14:paraId="285496FE" w14:textId="274EB0CB" w:rsidR="0035345F" w:rsidRPr="00906A49" w:rsidRDefault="0035345F" w:rsidP="00906A49">
            <w:pPr>
              <w:rPr>
                <w:rFonts w:ascii="Arial" w:hAnsi="Arial" w:cs="Arial"/>
                <w:sz w:val="24"/>
                <w:szCs w:val="24"/>
              </w:rPr>
            </w:pPr>
            <w:r w:rsidRPr="00906A49">
              <w:rPr>
                <w:rFonts w:ascii="Arial" w:hAnsi="Arial" w:cs="Arial"/>
                <w:sz w:val="24"/>
                <w:szCs w:val="24"/>
              </w:rPr>
              <w:t>RPCEC</w:t>
            </w:r>
          </w:p>
        </w:tc>
        <w:tc>
          <w:tcPr>
            <w:tcW w:w="7229" w:type="dxa"/>
          </w:tcPr>
          <w:p w14:paraId="554D2A3B" w14:textId="6230E0F3" w:rsidR="0035345F" w:rsidRPr="00906A49" w:rsidRDefault="0035345F" w:rsidP="00906A49">
            <w:pPr>
              <w:rPr>
                <w:rFonts w:ascii="Arial" w:hAnsi="Arial" w:cs="Arial"/>
                <w:sz w:val="24"/>
                <w:szCs w:val="24"/>
              </w:rPr>
            </w:pPr>
            <w:r w:rsidRPr="00906A49">
              <w:rPr>
                <w:rFonts w:ascii="Arial" w:hAnsi="Arial" w:cs="Arial"/>
                <w:sz w:val="24"/>
                <w:szCs w:val="24"/>
              </w:rPr>
              <w:t>Cuban Public Registry of Clinical Trials</w:t>
            </w:r>
            <w:r w:rsidR="00C371DB" w:rsidRPr="00906A49">
              <w:rPr>
                <w:rFonts w:ascii="Arial" w:hAnsi="Arial" w:cs="Arial"/>
                <w:sz w:val="24"/>
                <w:szCs w:val="24"/>
              </w:rPr>
              <w:t xml:space="preserve"> </w:t>
            </w:r>
            <w:r w:rsidR="00C371DB" w:rsidRPr="00906A49">
              <w:rPr>
                <w:rFonts w:ascii="Arial" w:hAnsi="Arial" w:cs="Arial"/>
              </w:rPr>
              <w:t>(</w:t>
            </w:r>
            <w:hyperlink r:id="rId26" w:history="1">
              <w:r w:rsidR="00C371DB" w:rsidRPr="00906A49">
                <w:rPr>
                  <w:rStyle w:val="Hyperlink"/>
                  <w:rFonts w:ascii="Arial" w:hAnsi="Arial" w:cs="Arial"/>
                  <w:sz w:val="24"/>
                  <w:szCs w:val="24"/>
                </w:rPr>
                <w:t>https://rpcec.sld.cu/en/home</w:t>
              </w:r>
            </w:hyperlink>
            <w:r w:rsidR="00C371DB" w:rsidRPr="00906A49">
              <w:rPr>
                <w:rFonts w:ascii="Arial" w:hAnsi="Arial" w:cs="Arial"/>
                <w:sz w:val="24"/>
                <w:szCs w:val="24"/>
              </w:rPr>
              <w:t>)</w:t>
            </w:r>
          </w:p>
        </w:tc>
      </w:tr>
      <w:tr w:rsidR="0035345F" w:rsidRPr="00906A49" w14:paraId="296C0D4B" w14:textId="0C59EAE2" w:rsidTr="003B09AB">
        <w:tc>
          <w:tcPr>
            <w:tcW w:w="426" w:type="dxa"/>
          </w:tcPr>
          <w:p w14:paraId="0E15C485" w14:textId="0419C283" w:rsidR="0035345F" w:rsidRPr="00906A49" w:rsidRDefault="0035345F" w:rsidP="00906A49">
            <w:pPr>
              <w:rPr>
                <w:rFonts w:ascii="Arial" w:hAnsi="Arial" w:cs="Arial"/>
                <w:b/>
                <w:bCs/>
                <w:sz w:val="24"/>
                <w:szCs w:val="24"/>
              </w:rPr>
            </w:pPr>
            <w:r w:rsidRPr="00906A49">
              <w:rPr>
                <w:rFonts w:ascii="Arial" w:hAnsi="Arial" w:cs="Arial"/>
                <w:b/>
                <w:bCs/>
                <w:sz w:val="24"/>
                <w:szCs w:val="24"/>
              </w:rPr>
              <w:lastRenderedPageBreak/>
              <w:t>7</w:t>
            </w:r>
          </w:p>
        </w:tc>
        <w:tc>
          <w:tcPr>
            <w:tcW w:w="1984" w:type="dxa"/>
          </w:tcPr>
          <w:p w14:paraId="7420CD2C" w14:textId="6C3C1DBD" w:rsidR="0035345F" w:rsidRPr="00906A49" w:rsidRDefault="0035345F" w:rsidP="00906A49">
            <w:pPr>
              <w:rPr>
                <w:rFonts w:ascii="Arial" w:hAnsi="Arial" w:cs="Arial"/>
                <w:sz w:val="24"/>
                <w:szCs w:val="24"/>
              </w:rPr>
            </w:pPr>
            <w:r w:rsidRPr="00906A49">
              <w:rPr>
                <w:rFonts w:ascii="Arial" w:hAnsi="Arial" w:cs="Arial"/>
                <w:sz w:val="24"/>
                <w:szCs w:val="24"/>
              </w:rPr>
              <w:t>EU-CTR</w:t>
            </w:r>
          </w:p>
        </w:tc>
        <w:tc>
          <w:tcPr>
            <w:tcW w:w="7229" w:type="dxa"/>
          </w:tcPr>
          <w:p w14:paraId="7094A495" w14:textId="75E8BE4B" w:rsidR="0035345F" w:rsidRPr="00906A49" w:rsidRDefault="0035345F" w:rsidP="00906A49">
            <w:pPr>
              <w:rPr>
                <w:rFonts w:ascii="Arial" w:hAnsi="Arial" w:cs="Arial"/>
                <w:sz w:val="24"/>
                <w:szCs w:val="24"/>
              </w:rPr>
            </w:pPr>
            <w:r w:rsidRPr="00906A49">
              <w:rPr>
                <w:rFonts w:ascii="Arial" w:hAnsi="Arial" w:cs="Arial"/>
                <w:sz w:val="24"/>
                <w:szCs w:val="24"/>
              </w:rPr>
              <w:t>EU Clinical Trials Register</w:t>
            </w:r>
            <w:r w:rsidR="00C371DB" w:rsidRPr="00906A49">
              <w:rPr>
                <w:rFonts w:ascii="Arial" w:hAnsi="Arial" w:cs="Arial"/>
                <w:sz w:val="24"/>
                <w:szCs w:val="24"/>
              </w:rPr>
              <w:t xml:space="preserve"> </w:t>
            </w:r>
            <w:r w:rsidR="00C371DB" w:rsidRPr="00906A49">
              <w:rPr>
                <w:rFonts w:ascii="Arial" w:hAnsi="Arial" w:cs="Arial"/>
              </w:rPr>
              <w:t>(</w:t>
            </w:r>
            <w:hyperlink r:id="rId27" w:history="1">
              <w:r w:rsidR="00C371DB" w:rsidRPr="00906A49">
                <w:rPr>
                  <w:rStyle w:val="Hyperlink"/>
                  <w:rFonts w:ascii="Arial" w:hAnsi="Arial" w:cs="Arial"/>
                  <w:sz w:val="24"/>
                  <w:szCs w:val="24"/>
                </w:rPr>
                <w:t>https://www.clinicaltrialsregister.eu/ctr-search/search</w:t>
              </w:r>
            </w:hyperlink>
            <w:r w:rsidR="00C371DB" w:rsidRPr="00906A49">
              <w:rPr>
                <w:rFonts w:ascii="Arial" w:hAnsi="Arial" w:cs="Arial"/>
                <w:sz w:val="24"/>
                <w:szCs w:val="24"/>
              </w:rPr>
              <w:t>)</w:t>
            </w:r>
          </w:p>
        </w:tc>
      </w:tr>
      <w:tr w:rsidR="0035345F" w:rsidRPr="00906A49" w14:paraId="400D30E3" w14:textId="117AE915" w:rsidTr="003B09AB">
        <w:tc>
          <w:tcPr>
            <w:tcW w:w="426" w:type="dxa"/>
          </w:tcPr>
          <w:p w14:paraId="3146B6E9" w14:textId="6B47E099" w:rsidR="0035345F" w:rsidRPr="00906A49" w:rsidRDefault="0035345F" w:rsidP="00906A49">
            <w:pPr>
              <w:rPr>
                <w:rFonts w:ascii="Arial" w:hAnsi="Arial" w:cs="Arial"/>
                <w:b/>
                <w:bCs/>
                <w:sz w:val="24"/>
                <w:szCs w:val="24"/>
              </w:rPr>
            </w:pPr>
            <w:r w:rsidRPr="00906A49">
              <w:rPr>
                <w:rFonts w:ascii="Arial" w:hAnsi="Arial" w:cs="Arial"/>
                <w:b/>
                <w:bCs/>
                <w:sz w:val="24"/>
                <w:szCs w:val="24"/>
              </w:rPr>
              <w:t>8</w:t>
            </w:r>
          </w:p>
        </w:tc>
        <w:tc>
          <w:tcPr>
            <w:tcW w:w="1984" w:type="dxa"/>
          </w:tcPr>
          <w:p w14:paraId="00E3D91F" w14:textId="0160F9C4" w:rsidR="0035345F" w:rsidRPr="00906A49" w:rsidRDefault="0035345F" w:rsidP="00906A49">
            <w:pPr>
              <w:rPr>
                <w:rFonts w:ascii="Arial" w:hAnsi="Arial" w:cs="Arial"/>
                <w:sz w:val="24"/>
                <w:szCs w:val="24"/>
              </w:rPr>
            </w:pPr>
            <w:r w:rsidRPr="00906A49">
              <w:rPr>
                <w:rFonts w:ascii="Arial" w:hAnsi="Arial" w:cs="Arial"/>
                <w:sz w:val="24"/>
                <w:szCs w:val="24"/>
              </w:rPr>
              <w:t>DRKS</w:t>
            </w:r>
          </w:p>
        </w:tc>
        <w:tc>
          <w:tcPr>
            <w:tcW w:w="7229" w:type="dxa"/>
          </w:tcPr>
          <w:p w14:paraId="334C9555" w14:textId="09A0DD29" w:rsidR="0035345F" w:rsidRPr="00906A49" w:rsidRDefault="0035345F" w:rsidP="00906A49">
            <w:pPr>
              <w:rPr>
                <w:rFonts w:ascii="Arial" w:hAnsi="Arial" w:cs="Arial"/>
                <w:sz w:val="24"/>
                <w:szCs w:val="24"/>
              </w:rPr>
            </w:pPr>
            <w:r w:rsidRPr="00906A49">
              <w:rPr>
                <w:rFonts w:ascii="Arial" w:hAnsi="Arial" w:cs="Arial"/>
                <w:sz w:val="24"/>
                <w:szCs w:val="24"/>
              </w:rPr>
              <w:t>German Clinical Trials Register</w:t>
            </w:r>
            <w:r w:rsidR="00C371DB" w:rsidRPr="00906A49">
              <w:rPr>
                <w:rFonts w:ascii="Arial" w:hAnsi="Arial" w:cs="Arial"/>
                <w:sz w:val="24"/>
                <w:szCs w:val="24"/>
              </w:rPr>
              <w:t xml:space="preserve"> (</w:t>
            </w:r>
            <w:hyperlink r:id="rId28" w:history="1">
              <w:r w:rsidRPr="00906A49">
                <w:rPr>
                  <w:rStyle w:val="Hyperlink"/>
                  <w:rFonts w:ascii="Arial" w:hAnsi="Arial" w:cs="Arial"/>
                  <w:sz w:val="24"/>
                  <w:szCs w:val="24"/>
                </w:rPr>
                <w:t>https://www.drks.de/drks_web/</w:t>
              </w:r>
            </w:hyperlink>
            <w:r w:rsidR="00C371DB" w:rsidRPr="00906A49">
              <w:rPr>
                <w:rFonts w:ascii="Arial" w:hAnsi="Arial" w:cs="Arial"/>
                <w:sz w:val="24"/>
                <w:szCs w:val="24"/>
              </w:rPr>
              <w:t>)</w:t>
            </w:r>
          </w:p>
        </w:tc>
      </w:tr>
      <w:tr w:rsidR="0035345F" w:rsidRPr="00906A49" w14:paraId="7D2EBD04" w14:textId="1C09BB64" w:rsidTr="003B09AB">
        <w:tc>
          <w:tcPr>
            <w:tcW w:w="426" w:type="dxa"/>
          </w:tcPr>
          <w:p w14:paraId="551937E7" w14:textId="3F803296" w:rsidR="0035345F" w:rsidRPr="00906A49" w:rsidRDefault="0035345F" w:rsidP="00906A49">
            <w:pPr>
              <w:rPr>
                <w:rFonts w:ascii="Arial" w:hAnsi="Arial" w:cs="Arial"/>
                <w:b/>
                <w:bCs/>
                <w:sz w:val="24"/>
                <w:szCs w:val="24"/>
              </w:rPr>
            </w:pPr>
            <w:r w:rsidRPr="00906A49">
              <w:rPr>
                <w:rFonts w:ascii="Arial" w:hAnsi="Arial" w:cs="Arial"/>
                <w:b/>
                <w:bCs/>
                <w:sz w:val="24"/>
                <w:szCs w:val="24"/>
              </w:rPr>
              <w:t>9</w:t>
            </w:r>
          </w:p>
        </w:tc>
        <w:tc>
          <w:tcPr>
            <w:tcW w:w="1984" w:type="dxa"/>
          </w:tcPr>
          <w:p w14:paraId="43826A24" w14:textId="3EF55277" w:rsidR="0035345F" w:rsidRPr="00906A49" w:rsidRDefault="0035345F" w:rsidP="00906A49">
            <w:pPr>
              <w:rPr>
                <w:rFonts w:ascii="Arial" w:hAnsi="Arial" w:cs="Arial"/>
                <w:sz w:val="24"/>
                <w:szCs w:val="24"/>
              </w:rPr>
            </w:pPr>
            <w:r w:rsidRPr="00906A49">
              <w:rPr>
                <w:rFonts w:ascii="Arial" w:hAnsi="Arial" w:cs="Arial"/>
                <w:sz w:val="24"/>
                <w:szCs w:val="24"/>
              </w:rPr>
              <w:t>IRCT</w:t>
            </w:r>
          </w:p>
        </w:tc>
        <w:tc>
          <w:tcPr>
            <w:tcW w:w="7229" w:type="dxa"/>
          </w:tcPr>
          <w:p w14:paraId="3C66B92E" w14:textId="0A8F00C2" w:rsidR="0035345F" w:rsidRPr="00906A49" w:rsidRDefault="0035345F" w:rsidP="00906A49">
            <w:pPr>
              <w:rPr>
                <w:rFonts w:ascii="Arial" w:hAnsi="Arial" w:cs="Arial"/>
                <w:sz w:val="24"/>
                <w:szCs w:val="24"/>
              </w:rPr>
            </w:pPr>
            <w:r w:rsidRPr="00906A49">
              <w:rPr>
                <w:rFonts w:ascii="Arial" w:hAnsi="Arial" w:cs="Arial"/>
                <w:sz w:val="24"/>
                <w:szCs w:val="24"/>
              </w:rPr>
              <w:t>Iranian Registry of Clinical Trials</w:t>
            </w:r>
            <w:r w:rsidR="00C371DB" w:rsidRPr="00906A49">
              <w:rPr>
                <w:rFonts w:ascii="Arial" w:hAnsi="Arial" w:cs="Arial"/>
                <w:sz w:val="24"/>
                <w:szCs w:val="24"/>
              </w:rPr>
              <w:t xml:space="preserve"> (</w:t>
            </w:r>
            <w:hyperlink r:id="rId29" w:history="1">
              <w:r w:rsidRPr="00906A49">
                <w:rPr>
                  <w:rStyle w:val="Hyperlink"/>
                  <w:rFonts w:ascii="Arial" w:hAnsi="Arial" w:cs="Arial"/>
                  <w:sz w:val="24"/>
                  <w:szCs w:val="24"/>
                </w:rPr>
                <w:t>https://www.irct.ir/</w:t>
              </w:r>
            </w:hyperlink>
            <w:r w:rsidR="00C371DB" w:rsidRPr="00906A49">
              <w:rPr>
                <w:rFonts w:ascii="Arial" w:hAnsi="Arial" w:cs="Arial"/>
                <w:sz w:val="24"/>
                <w:szCs w:val="24"/>
              </w:rPr>
              <w:t>)</w:t>
            </w:r>
          </w:p>
        </w:tc>
      </w:tr>
      <w:tr w:rsidR="0035345F" w:rsidRPr="00906A49" w14:paraId="29050D64" w14:textId="4BDAE8FC" w:rsidTr="003B09AB">
        <w:tc>
          <w:tcPr>
            <w:tcW w:w="426" w:type="dxa"/>
          </w:tcPr>
          <w:p w14:paraId="05164FC6" w14:textId="031DDE62" w:rsidR="0035345F" w:rsidRPr="00906A49" w:rsidRDefault="0035345F" w:rsidP="00906A49">
            <w:pPr>
              <w:rPr>
                <w:rFonts w:ascii="Arial" w:hAnsi="Arial" w:cs="Arial"/>
                <w:b/>
                <w:bCs/>
                <w:sz w:val="24"/>
                <w:szCs w:val="24"/>
              </w:rPr>
            </w:pPr>
            <w:r w:rsidRPr="00906A49">
              <w:rPr>
                <w:rFonts w:ascii="Arial" w:hAnsi="Arial" w:cs="Arial"/>
                <w:b/>
                <w:bCs/>
                <w:sz w:val="24"/>
                <w:szCs w:val="24"/>
              </w:rPr>
              <w:t>10</w:t>
            </w:r>
          </w:p>
        </w:tc>
        <w:tc>
          <w:tcPr>
            <w:tcW w:w="1984" w:type="dxa"/>
          </w:tcPr>
          <w:p w14:paraId="43FF0239" w14:textId="4D347D49" w:rsidR="0035345F" w:rsidRPr="00906A49" w:rsidRDefault="0035345F" w:rsidP="00906A49">
            <w:pPr>
              <w:rPr>
                <w:rFonts w:ascii="Arial" w:hAnsi="Arial" w:cs="Arial"/>
                <w:sz w:val="24"/>
                <w:szCs w:val="24"/>
              </w:rPr>
            </w:pPr>
            <w:r w:rsidRPr="00906A49">
              <w:rPr>
                <w:rFonts w:ascii="Arial" w:hAnsi="Arial" w:cs="Arial"/>
                <w:sz w:val="24"/>
                <w:szCs w:val="24"/>
              </w:rPr>
              <w:t>ISRCTN</w:t>
            </w:r>
          </w:p>
        </w:tc>
        <w:tc>
          <w:tcPr>
            <w:tcW w:w="7229" w:type="dxa"/>
          </w:tcPr>
          <w:p w14:paraId="2828EC22" w14:textId="23EE7D58" w:rsidR="0035345F" w:rsidRPr="00906A49" w:rsidRDefault="0035345F" w:rsidP="00906A49">
            <w:pPr>
              <w:rPr>
                <w:rFonts w:ascii="Arial" w:hAnsi="Arial" w:cs="Arial"/>
                <w:sz w:val="24"/>
                <w:szCs w:val="24"/>
              </w:rPr>
            </w:pPr>
            <w:r w:rsidRPr="00906A49">
              <w:rPr>
                <w:rFonts w:ascii="Arial" w:hAnsi="Arial" w:cs="Arial"/>
                <w:sz w:val="24"/>
                <w:szCs w:val="24"/>
              </w:rPr>
              <w:t>ISRCTN</w:t>
            </w:r>
            <w:r w:rsidR="00C371DB" w:rsidRPr="00906A49">
              <w:rPr>
                <w:rFonts w:ascii="Arial" w:hAnsi="Arial" w:cs="Arial"/>
                <w:sz w:val="24"/>
                <w:szCs w:val="24"/>
              </w:rPr>
              <w:t xml:space="preserve"> (</w:t>
            </w:r>
            <w:hyperlink r:id="rId30" w:history="1">
              <w:r w:rsidRPr="00906A49">
                <w:rPr>
                  <w:rStyle w:val="Hyperlink"/>
                  <w:rFonts w:ascii="Arial" w:hAnsi="Arial" w:cs="Arial"/>
                  <w:sz w:val="24"/>
                  <w:szCs w:val="24"/>
                </w:rPr>
                <w:t>https://www.isrctn.com/</w:t>
              </w:r>
            </w:hyperlink>
            <w:r w:rsidR="00C371DB" w:rsidRPr="00906A49">
              <w:rPr>
                <w:rFonts w:ascii="Arial" w:hAnsi="Arial" w:cs="Arial"/>
                <w:sz w:val="24"/>
                <w:szCs w:val="24"/>
              </w:rPr>
              <w:t>)</w:t>
            </w:r>
          </w:p>
        </w:tc>
      </w:tr>
      <w:tr w:rsidR="0035345F" w:rsidRPr="00906A49" w14:paraId="25363331" w14:textId="44F78CFF" w:rsidTr="003B09AB">
        <w:tc>
          <w:tcPr>
            <w:tcW w:w="426" w:type="dxa"/>
          </w:tcPr>
          <w:p w14:paraId="6D4475E6" w14:textId="26EE4BDB" w:rsidR="0035345F" w:rsidRPr="00906A49" w:rsidRDefault="0035345F" w:rsidP="00906A49">
            <w:pPr>
              <w:rPr>
                <w:rFonts w:ascii="Arial" w:hAnsi="Arial" w:cs="Arial"/>
                <w:b/>
                <w:bCs/>
                <w:sz w:val="24"/>
                <w:szCs w:val="24"/>
              </w:rPr>
            </w:pPr>
            <w:r w:rsidRPr="00906A49">
              <w:rPr>
                <w:rFonts w:ascii="Arial" w:hAnsi="Arial" w:cs="Arial"/>
                <w:b/>
                <w:bCs/>
                <w:sz w:val="24"/>
                <w:szCs w:val="24"/>
              </w:rPr>
              <w:t>11</w:t>
            </w:r>
          </w:p>
        </w:tc>
        <w:tc>
          <w:tcPr>
            <w:tcW w:w="1984" w:type="dxa"/>
          </w:tcPr>
          <w:p w14:paraId="766BEB7E" w14:textId="282A6B8D" w:rsidR="0035345F" w:rsidRPr="00906A49" w:rsidRDefault="0035345F" w:rsidP="00906A49">
            <w:pPr>
              <w:rPr>
                <w:rFonts w:ascii="Arial" w:hAnsi="Arial" w:cs="Arial"/>
                <w:sz w:val="24"/>
                <w:szCs w:val="24"/>
              </w:rPr>
            </w:pPr>
            <w:r w:rsidRPr="00906A49">
              <w:rPr>
                <w:rFonts w:ascii="Arial" w:hAnsi="Arial" w:cs="Arial"/>
                <w:sz w:val="24"/>
                <w:szCs w:val="24"/>
              </w:rPr>
              <w:t>JPRN</w:t>
            </w:r>
          </w:p>
        </w:tc>
        <w:tc>
          <w:tcPr>
            <w:tcW w:w="7229" w:type="dxa"/>
          </w:tcPr>
          <w:p w14:paraId="720707E8" w14:textId="77777777" w:rsidR="0035345F" w:rsidRPr="00906A49" w:rsidRDefault="0035345F" w:rsidP="00906A49">
            <w:pPr>
              <w:rPr>
                <w:rFonts w:ascii="Arial" w:hAnsi="Arial" w:cs="Arial"/>
                <w:sz w:val="24"/>
                <w:szCs w:val="24"/>
              </w:rPr>
            </w:pPr>
            <w:r w:rsidRPr="00906A49">
              <w:rPr>
                <w:rFonts w:ascii="Arial" w:hAnsi="Arial" w:cs="Arial"/>
                <w:sz w:val="24"/>
                <w:szCs w:val="24"/>
              </w:rPr>
              <w:t>Japan Primary Registries Network</w:t>
            </w:r>
            <w:r w:rsidR="00AE401A" w:rsidRPr="00906A49">
              <w:rPr>
                <w:rFonts w:ascii="Arial" w:hAnsi="Arial" w:cs="Arial"/>
                <w:sz w:val="24"/>
                <w:szCs w:val="24"/>
              </w:rPr>
              <w:t xml:space="preserve"> (</w:t>
            </w:r>
            <w:hyperlink r:id="rId31" w:history="1">
              <w:r w:rsidRPr="00906A49">
                <w:rPr>
                  <w:rStyle w:val="Hyperlink"/>
                  <w:rFonts w:ascii="Arial" w:hAnsi="Arial" w:cs="Arial"/>
                  <w:sz w:val="24"/>
                  <w:szCs w:val="24"/>
                </w:rPr>
                <w:t>https://rctportal.niph.go.jp/en/</w:t>
              </w:r>
            </w:hyperlink>
            <w:r w:rsidR="00AE401A" w:rsidRPr="00906A49">
              <w:rPr>
                <w:rFonts w:ascii="Arial" w:hAnsi="Arial" w:cs="Arial"/>
                <w:sz w:val="24"/>
                <w:szCs w:val="24"/>
              </w:rPr>
              <w:t>)</w:t>
            </w:r>
          </w:p>
          <w:p w14:paraId="737E0562" w14:textId="3FC38A6D" w:rsidR="00AE401A" w:rsidRPr="00906A49" w:rsidRDefault="00AE401A" w:rsidP="00906A49">
            <w:pPr>
              <w:rPr>
                <w:rFonts w:ascii="Arial" w:hAnsi="Arial" w:cs="Arial"/>
                <w:sz w:val="24"/>
                <w:szCs w:val="24"/>
              </w:rPr>
            </w:pPr>
            <w:r w:rsidRPr="00906A49">
              <w:rPr>
                <w:rFonts w:ascii="Arial" w:hAnsi="Arial" w:cs="Arial"/>
                <w:b/>
                <w:bCs/>
                <w:sz w:val="24"/>
                <w:szCs w:val="24"/>
              </w:rPr>
              <w:t>1</w:t>
            </w:r>
            <w:r w:rsidRPr="00906A49">
              <w:rPr>
                <w:rFonts w:ascii="Arial" w:hAnsi="Arial" w:cs="Arial"/>
                <w:sz w:val="24"/>
                <w:szCs w:val="24"/>
              </w:rPr>
              <w:t xml:space="preserve"> </w:t>
            </w:r>
            <w:r w:rsidR="00F32C83" w:rsidRPr="00906A49">
              <w:rPr>
                <w:rFonts w:ascii="Arial" w:hAnsi="Arial" w:cs="Arial"/>
                <w:sz w:val="24"/>
                <w:szCs w:val="24"/>
              </w:rPr>
              <w:t>│</w:t>
            </w:r>
            <w:r w:rsidRPr="00906A49">
              <w:rPr>
                <w:rFonts w:ascii="Arial" w:hAnsi="Arial" w:cs="Arial"/>
                <w:sz w:val="24"/>
                <w:szCs w:val="24"/>
              </w:rPr>
              <w:t xml:space="preserve">JapicCTI </w:t>
            </w:r>
            <w:r w:rsidR="00F32C83" w:rsidRPr="00906A49">
              <w:rPr>
                <w:rFonts w:ascii="Arial" w:hAnsi="Arial" w:cs="Arial"/>
                <w:sz w:val="24"/>
                <w:szCs w:val="24"/>
              </w:rPr>
              <w:t xml:space="preserve">│ Japic Clinical Trials Information </w:t>
            </w:r>
            <w:r w:rsidRPr="00906A49">
              <w:rPr>
                <w:rFonts w:ascii="Arial" w:hAnsi="Arial" w:cs="Arial"/>
                <w:sz w:val="24"/>
                <w:szCs w:val="24"/>
              </w:rPr>
              <w:t>(</w:t>
            </w:r>
            <w:hyperlink r:id="rId32" w:history="1">
              <w:r w:rsidRPr="00906A49">
                <w:rPr>
                  <w:rStyle w:val="Hyperlink"/>
                  <w:rFonts w:ascii="Arial" w:hAnsi="Arial" w:cs="Arial"/>
                  <w:sz w:val="24"/>
                  <w:szCs w:val="24"/>
                </w:rPr>
                <w:t>https://www.japic.or.jp/</w:t>
              </w:r>
            </w:hyperlink>
            <w:r w:rsidRPr="00906A49">
              <w:rPr>
                <w:rFonts w:ascii="Arial" w:hAnsi="Arial" w:cs="Arial"/>
                <w:sz w:val="24"/>
                <w:szCs w:val="24"/>
              </w:rPr>
              <w:t xml:space="preserve">) </w:t>
            </w:r>
            <w:r w:rsidRPr="00906A49">
              <w:rPr>
                <w:rFonts w:ascii="Arial" w:hAnsi="Arial" w:cs="Arial"/>
                <w:sz w:val="24"/>
                <w:szCs w:val="24"/>
              </w:rPr>
              <w:br/>
            </w:r>
            <w:r w:rsidRPr="00906A49">
              <w:rPr>
                <w:rFonts w:ascii="Arial" w:hAnsi="Arial" w:cs="Arial"/>
                <w:b/>
                <w:bCs/>
                <w:sz w:val="24"/>
                <w:szCs w:val="24"/>
              </w:rPr>
              <w:t>2</w:t>
            </w:r>
            <w:r w:rsidRPr="00906A49">
              <w:rPr>
                <w:rFonts w:ascii="Arial" w:hAnsi="Arial" w:cs="Arial"/>
                <w:sz w:val="24"/>
                <w:szCs w:val="24"/>
              </w:rPr>
              <w:t xml:space="preserve"> </w:t>
            </w:r>
            <w:r w:rsidR="00F32C83" w:rsidRPr="00906A49">
              <w:rPr>
                <w:rFonts w:ascii="Arial" w:hAnsi="Arial" w:cs="Arial"/>
                <w:sz w:val="24"/>
                <w:szCs w:val="24"/>
              </w:rPr>
              <w:t>│</w:t>
            </w:r>
            <w:r w:rsidRPr="00906A49">
              <w:rPr>
                <w:rFonts w:ascii="Arial" w:hAnsi="Arial" w:cs="Arial"/>
                <w:sz w:val="24"/>
                <w:szCs w:val="24"/>
              </w:rPr>
              <w:t xml:space="preserve">JMACCT CTR </w:t>
            </w:r>
            <w:r w:rsidR="00F32C83" w:rsidRPr="00906A49">
              <w:rPr>
                <w:rFonts w:ascii="Arial" w:hAnsi="Arial" w:cs="Arial"/>
                <w:sz w:val="24"/>
                <w:szCs w:val="24"/>
              </w:rPr>
              <w:t xml:space="preserve">│ Japan Medical Association Centre for Clinical Trials Clinical Trial Registry </w:t>
            </w:r>
            <w:r w:rsidRPr="00906A49">
              <w:rPr>
                <w:rFonts w:ascii="Arial" w:hAnsi="Arial" w:cs="Arial"/>
                <w:sz w:val="24"/>
                <w:szCs w:val="24"/>
              </w:rPr>
              <w:t>(</w:t>
            </w:r>
            <w:hyperlink r:id="rId33" w:history="1">
              <w:r w:rsidRPr="00906A49">
                <w:rPr>
                  <w:rStyle w:val="Hyperlink"/>
                  <w:rFonts w:ascii="Arial" w:hAnsi="Arial" w:cs="Arial"/>
                  <w:sz w:val="24"/>
                  <w:szCs w:val="24"/>
                </w:rPr>
                <w:t>http://www.jmacct.med.or.jp/en/</w:t>
              </w:r>
            </w:hyperlink>
            <w:r w:rsidRPr="00906A49">
              <w:rPr>
                <w:rFonts w:ascii="Arial" w:hAnsi="Arial" w:cs="Arial"/>
                <w:sz w:val="24"/>
                <w:szCs w:val="24"/>
              </w:rPr>
              <w:t xml:space="preserve">) </w:t>
            </w:r>
          </w:p>
          <w:p w14:paraId="3590D735" w14:textId="7BC47F79" w:rsidR="00F32C83" w:rsidRPr="00906A49" w:rsidRDefault="00F32C83" w:rsidP="00906A49">
            <w:pPr>
              <w:rPr>
                <w:rFonts w:ascii="Arial" w:hAnsi="Arial" w:cs="Arial"/>
                <w:sz w:val="24"/>
                <w:szCs w:val="24"/>
              </w:rPr>
            </w:pPr>
            <w:r w:rsidRPr="00906A49">
              <w:rPr>
                <w:rFonts w:ascii="Arial" w:hAnsi="Arial" w:cs="Arial"/>
                <w:b/>
                <w:bCs/>
                <w:sz w:val="24"/>
                <w:szCs w:val="24"/>
              </w:rPr>
              <w:t>3</w:t>
            </w:r>
            <w:r w:rsidRPr="00906A49">
              <w:rPr>
                <w:rFonts w:ascii="Arial" w:hAnsi="Arial" w:cs="Arial"/>
                <w:sz w:val="24"/>
                <w:szCs w:val="24"/>
              </w:rPr>
              <w:t xml:space="preserve"> │jRCT │ Japan Registry of Clinical Trials (</w:t>
            </w:r>
            <w:hyperlink r:id="rId34" w:history="1">
              <w:r w:rsidRPr="00906A49">
                <w:rPr>
                  <w:rStyle w:val="Hyperlink"/>
                  <w:rFonts w:ascii="Arial" w:hAnsi="Arial" w:cs="Arial"/>
                  <w:sz w:val="24"/>
                  <w:szCs w:val="24"/>
                </w:rPr>
                <w:t>https://jrct.niph.go.jp/</w:t>
              </w:r>
            </w:hyperlink>
            <w:r w:rsidRPr="00906A49">
              <w:rPr>
                <w:rFonts w:ascii="Arial" w:hAnsi="Arial" w:cs="Arial"/>
                <w:sz w:val="24"/>
                <w:szCs w:val="24"/>
              </w:rPr>
              <w:t xml:space="preserve">) </w:t>
            </w:r>
          </w:p>
          <w:p w14:paraId="67E8F8C3" w14:textId="71C069DD" w:rsidR="00F32C83" w:rsidRPr="00906A49" w:rsidRDefault="00F32C83" w:rsidP="00906A49">
            <w:pPr>
              <w:rPr>
                <w:rFonts w:ascii="Arial" w:hAnsi="Arial" w:cs="Arial"/>
                <w:sz w:val="24"/>
                <w:szCs w:val="24"/>
              </w:rPr>
            </w:pPr>
            <w:r w:rsidRPr="00906A49">
              <w:rPr>
                <w:rFonts w:ascii="Arial" w:hAnsi="Arial" w:cs="Arial"/>
                <w:b/>
                <w:bCs/>
                <w:sz w:val="24"/>
                <w:szCs w:val="24"/>
              </w:rPr>
              <w:t xml:space="preserve">4 </w:t>
            </w:r>
            <w:r w:rsidRPr="00906A49">
              <w:rPr>
                <w:rFonts w:ascii="Arial" w:hAnsi="Arial" w:cs="Arial"/>
                <w:sz w:val="24"/>
                <w:szCs w:val="24"/>
              </w:rPr>
              <w:t>│UMIN</w:t>
            </w:r>
            <w:r w:rsidR="00F60091" w:rsidRPr="00906A49">
              <w:rPr>
                <w:rFonts w:ascii="Arial" w:hAnsi="Arial" w:cs="Arial"/>
                <w:sz w:val="24"/>
                <w:szCs w:val="24"/>
              </w:rPr>
              <w:t xml:space="preserve"> </w:t>
            </w:r>
            <w:r w:rsidRPr="00906A49">
              <w:rPr>
                <w:rFonts w:ascii="Arial" w:hAnsi="Arial" w:cs="Arial"/>
                <w:sz w:val="24"/>
                <w:szCs w:val="24"/>
              </w:rPr>
              <w:t>CTR │ University hospital Medical Information Network Clinical Trial Registry</w:t>
            </w:r>
            <w:r w:rsidR="00F60091" w:rsidRPr="00906A49">
              <w:rPr>
                <w:rFonts w:ascii="Arial" w:hAnsi="Arial" w:cs="Arial"/>
                <w:sz w:val="24"/>
                <w:szCs w:val="24"/>
              </w:rPr>
              <w:t xml:space="preserve"> (</w:t>
            </w:r>
            <w:hyperlink r:id="rId35" w:history="1">
              <w:r w:rsidR="00F60091" w:rsidRPr="00906A49">
                <w:rPr>
                  <w:rStyle w:val="Hyperlink"/>
                  <w:rFonts w:ascii="Arial" w:hAnsi="Arial" w:cs="Arial"/>
                  <w:sz w:val="24"/>
                  <w:szCs w:val="24"/>
                </w:rPr>
                <w:t>https://www.umin.ac.jp/ctr/</w:t>
              </w:r>
            </w:hyperlink>
            <w:r w:rsidR="00F60091" w:rsidRPr="00906A49">
              <w:rPr>
                <w:rFonts w:ascii="Arial" w:hAnsi="Arial" w:cs="Arial"/>
                <w:sz w:val="24"/>
                <w:szCs w:val="24"/>
              </w:rPr>
              <w:t xml:space="preserve">) </w:t>
            </w:r>
          </w:p>
        </w:tc>
      </w:tr>
      <w:tr w:rsidR="0035345F" w:rsidRPr="00906A49" w14:paraId="487A9510" w14:textId="6F9C40C8" w:rsidTr="003B09AB">
        <w:tc>
          <w:tcPr>
            <w:tcW w:w="426" w:type="dxa"/>
          </w:tcPr>
          <w:p w14:paraId="2B56A05D" w14:textId="3100F11B" w:rsidR="0035345F" w:rsidRPr="00906A49" w:rsidRDefault="0035345F" w:rsidP="00906A49">
            <w:pPr>
              <w:rPr>
                <w:rFonts w:ascii="Arial" w:hAnsi="Arial" w:cs="Arial"/>
                <w:b/>
                <w:bCs/>
                <w:sz w:val="24"/>
                <w:szCs w:val="24"/>
              </w:rPr>
            </w:pPr>
            <w:r w:rsidRPr="00906A49">
              <w:rPr>
                <w:rFonts w:ascii="Arial" w:hAnsi="Arial" w:cs="Arial"/>
                <w:b/>
                <w:bCs/>
                <w:sz w:val="24"/>
                <w:szCs w:val="24"/>
              </w:rPr>
              <w:t>12</w:t>
            </w:r>
          </w:p>
        </w:tc>
        <w:tc>
          <w:tcPr>
            <w:tcW w:w="1984" w:type="dxa"/>
          </w:tcPr>
          <w:p w14:paraId="3552E727" w14:textId="00327B17" w:rsidR="0035345F" w:rsidRPr="00906A49" w:rsidRDefault="0035345F" w:rsidP="00906A49">
            <w:pPr>
              <w:rPr>
                <w:rFonts w:ascii="Arial" w:hAnsi="Arial" w:cs="Arial"/>
                <w:sz w:val="24"/>
                <w:szCs w:val="24"/>
              </w:rPr>
            </w:pPr>
            <w:r w:rsidRPr="00906A49">
              <w:rPr>
                <w:rFonts w:ascii="Arial" w:hAnsi="Arial" w:cs="Arial"/>
                <w:sz w:val="24"/>
                <w:szCs w:val="24"/>
              </w:rPr>
              <w:t>LBCTR</w:t>
            </w:r>
          </w:p>
        </w:tc>
        <w:tc>
          <w:tcPr>
            <w:tcW w:w="7229" w:type="dxa"/>
          </w:tcPr>
          <w:p w14:paraId="586E20BB" w14:textId="0587EA37" w:rsidR="0035345F" w:rsidRPr="00906A49" w:rsidRDefault="0035345F" w:rsidP="00906A49">
            <w:pPr>
              <w:rPr>
                <w:rFonts w:ascii="Arial" w:hAnsi="Arial" w:cs="Arial"/>
                <w:sz w:val="24"/>
                <w:szCs w:val="24"/>
              </w:rPr>
            </w:pPr>
            <w:r w:rsidRPr="00906A49">
              <w:rPr>
                <w:rFonts w:ascii="Arial" w:hAnsi="Arial" w:cs="Arial"/>
                <w:sz w:val="24"/>
                <w:szCs w:val="24"/>
              </w:rPr>
              <w:t>Lebanese Clinical Trials Registry</w:t>
            </w:r>
            <w:r w:rsidR="00AE401A" w:rsidRPr="00906A49">
              <w:rPr>
                <w:rFonts w:ascii="Arial" w:hAnsi="Arial" w:cs="Arial"/>
                <w:sz w:val="24"/>
                <w:szCs w:val="24"/>
              </w:rPr>
              <w:t xml:space="preserve"> (</w:t>
            </w:r>
            <w:hyperlink r:id="rId36" w:history="1">
              <w:r w:rsidRPr="00906A49">
                <w:rPr>
                  <w:rStyle w:val="Hyperlink"/>
                  <w:rFonts w:ascii="Arial" w:hAnsi="Arial" w:cs="Arial"/>
                  <w:sz w:val="24"/>
                  <w:szCs w:val="24"/>
                </w:rPr>
                <w:t>https://lbctr.moph.gov.lb/</w:t>
              </w:r>
            </w:hyperlink>
            <w:r w:rsidR="00AE401A" w:rsidRPr="00906A49">
              <w:rPr>
                <w:rFonts w:ascii="Arial" w:hAnsi="Arial" w:cs="Arial"/>
                <w:sz w:val="24"/>
                <w:szCs w:val="24"/>
              </w:rPr>
              <w:t>)</w:t>
            </w:r>
          </w:p>
        </w:tc>
      </w:tr>
      <w:tr w:rsidR="0035345F" w:rsidRPr="00906A49" w14:paraId="2E48A726" w14:textId="13EA8B51" w:rsidTr="003B09AB">
        <w:tc>
          <w:tcPr>
            <w:tcW w:w="426" w:type="dxa"/>
          </w:tcPr>
          <w:p w14:paraId="21B5751C" w14:textId="6A089D78" w:rsidR="0035345F" w:rsidRPr="00906A49" w:rsidRDefault="0035345F" w:rsidP="00906A49">
            <w:pPr>
              <w:rPr>
                <w:rFonts w:ascii="Arial" w:hAnsi="Arial" w:cs="Arial"/>
                <w:b/>
                <w:bCs/>
                <w:sz w:val="24"/>
                <w:szCs w:val="24"/>
              </w:rPr>
            </w:pPr>
            <w:r w:rsidRPr="00906A49">
              <w:rPr>
                <w:rFonts w:ascii="Arial" w:hAnsi="Arial" w:cs="Arial"/>
                <w:b/>
                <w:bCs/>
                <w:sz w:val="24"/>
                <w:szCs w:val="24"/>
              </w:rPr>
              <w:t>13</w:t>
            </w:r>
          </w:p>
        </w:tc>
        <w:tc>
          <w:tcPr>
            <w:tcW w:w="1984" w:type="dxa"/>
          </w:tcPr>
          <w:p w14:paraId="495A7509" w14:textId="3612A02E" w:rsidR="0035345F" w:rsidRPr="00906A49" w:rsidRDefault="0035345F" w:rsidP="00906A49">
            <w:pPr>
              <w:rPr>
                <w:rFonts w:ascii="Arial" w:hAnsi="Arial" w:cs="Arial"/>
                <w:sz w:val="24"/>
                <w:szCs w:val="24"/>
              </w:rPr>
            </w:pPr>
            <w:r w:rsidRPr="00906A49">
              <w:rPr>
                <w:rFonts w:ascii="Arial" w:hAnsi="Arial" w:cs="Arial"/>
                <w:sz w:val="24"/>
                <w:szCs w:val="24"/>
              </w:rPr>
              <w:t>TCTR</w:t>
            </w:r>
          </w:p>
        </w:tc>
        <w:tc>
          <w:tcPr>
            <w:tcW w:w="7229" w:type="dxa"/>
          </w:tcPr>
          <w:p w14:paraId="27EF4CB0" w14:textId="25038587" w:rsidR="0035345F" w:rsidRPr="00906A49" w:rsidRDefault="0035345F" w:rsidP="00906A49">
            <w:pPr>
              <w:rPr>
                <w:rFonts w:ascii="Arial" w:hAnsi="Arial" w:cs="Arial"/>
                <w:sz w:val="24"/>
                <w:szCs w:val="24"/>
              </w:rPr>
            </w:pPr>
            <w:r w:rsidRPr="00906A49">
              <w:rPr>
                <w:rFonts w:ascii="Arial" w:hAnsi="Arial" w:cs="Arial"/>
                <w:sz w:val="24"/>
                <w:szCs w:val="24"/>
              </w:rPr>
              <w:t>Thai Clinical Trials Registry</w:t>
            </w:r>
            <w:r w:rsidR="00C61AFD" w:rsidRPr="00906A49">
              <w:rPr>
                <w:rFonts w:ascii="Arial" w:hAnsi="Arial" w:cs="Arial"/>
                <w:sz w:val="24"/>
                <w:szCs w:val="24"/>
              </w:rPr>
              <w:t xml:space="preserve"> (</w:t>
            </w:r>
            <w:hyperlink r:id="rId37" w:history="1">
              <w:r w:rsidRPr="00906A49">
                <w:rPr>
                  <w:rStyle w:val="Hyperlink"/>
                  <w:rFonts w:ascii="Arial" w:hAnsi="Arial" w:cs="Arial"/>
                  <w:sz w:val="24"/>
                  <w:szCs w:val="24"/>
                </w:rPr>
                <w:t>https://www.thaiclinicaltrials.org/</w:t>
              </w:r>
            </w:hyperlink>
            <w:r w:rsidR="00C61AFD" w:rsidRPr="00906A49">
              <w:rPr>
                <w:rFonts w:ascii="Arial" w:hAnsi="Arial" w:cs="Arial"/>
                <w:sz w:val="24"/>
                <w:szCs w:val="24"/>
              </w:rPr>
              <w:t>)</w:t>
            </w:r>
          </w:p>
        </w:tc>
      </w:tr>
      <w:tr w:rsidR="0035345F" w:rsidRPr="00906A49" w14:paraId="12D06D12" w14:textId="225DC080" w:rsidTr="003B09AB">
        <w:tc>
          <w:tcPr>
            <w:tcW w:w="426" w:type="dxa"/>
          </w:tcPr>
          <w:p w14:paraId="34411E38" w14:textId="4D440453" w:rsidR="0035345F" w:rsidRPr="00906A49" w:rsidRDefault="0035345F" w:rsidP="00906A49">
            <w:pPr>
              <w:rPr>
                <w:rFonts w:ascii="Arial" w:hAnsi="Arial" w:cs="Arial"/>
                <w:b/>
                <w:bCs/>
                <w:sz w:val="24"/>
                <w:szCs w:val="24"/>
              </w:rPr>
            </w:pPr>
            <w:r w:rsidRPr="00906A49">
              <w:rPr>
                <w:rFonts w:ascii="Arial" w:hAnsi="Arial" w:cs="Arial"/>
                <w:b/>
                <w:bCs/>
                <w:sz w:val="24"/>
                <w:szCs w:val="24"/>
              </w:rPr>
              <w:t>14</w:t>
            </w:r>
          </w:p>
        </w:tc>
        <w:tc>
          <w:tcPr>
            <w:tcW w:w="1984" w:type="dxa"/>
          </w:tcPr>
          <w:p w14:paraId="413113C6" w14:textId="21DC87E3" w:rsidR="0035345F" w:rsidRPr="00906A49" w:rsidRDefault="0035345F" w:rsidP="00906A49">
            <w:pPr>
              <w:rPr>
                <w:rFonts w:ascii="Arial" w:hAnsi="Arial" w:cs="Arial"/>
                <w:sz w:val="24"/>
                <w:szCs w:val="24"/>
              </w:rPr>
            </w:pPr>
            <w:r w:rsidRPr="00906A49">
              <w:rPr>
                <w:rFonts w:ascii="Arial" w:hAnsi="Arial" w:cs="Arial"/>
                <w:sz w:val="24"/>
                <w:szCs w:val="24"/>
              </w:rPr>
              <w:t>NTR</w:t>
            </w:r>
          </w:p>
        </w:tc>
        <w:tc>
          <w:tcPr>
            <w:tcW w:w="7229" w:type="dxa"/>
          </w:tcPr>
          <w:p w14:paraId="01AEA9B3" w14:textId="54B443A2" w:rsidR="0035345F" w:rsidRPr="00906A49" w:rsidRDefault="0035345F" w:rsidP="00906A49">
            <w:pPr>
              <w:rPr>
                <w:rFonts w:ascii="Arial" w:hAnsi="Arial" w:cs="Arial"/>
                <w:sz w:val="24"/>
                <w:szCs w:val="24"/>
              </w:rPr>
            </w:pPr>
            <w:r w:rsidRPr="00906A49">
              <w:rPr>
                <w:rFonts w:ascii="Arial" w:hAnsi="Arial" w:cs="Arial"/>
                <w:sz w:val="24"/>
                <w:szCs w:val="24"/>
              </w:rPr>
              <w:t>The Netherlands Trial Register</w:t>
            </w:r>
            <w:r w:rsidR="00C61AFD" w:rsidRPr="00906A49">
              <w:rPr>
                <w:rFonts w:ascii="Arial" w:hAnsi="Arial" w:cs="Arial"/>
                <w:sz w:val="24"/>
                <w:szCs w:val="24"/>
              </w:rPr>
              <w:t xml:space="preserve"> (</w:t>
            </w:r>
            <w:hyperlink r:id="rId38" w:history="1">
              <w:r w:rsidRPr="00906A49">
                <w:rPr>
                  <w:rStyle w:val="Hyperlink"/>
                  <w:rFonts w:ascii="Arial" w:hAnsi="Arial" w:cs="Arial"/>
                  <w:sz w:val="24"/>
                  <w:szCs w:val="24"/>
                </w:rPr>
                <w:t>https://www.trialregister.nl/</w:t>
              </w:r>
            </w:hyperlink>
            <w:r w:rsidR="00C61AFD" w:rsidRPr="00906A49">
              <w:rPr>
                <w:rFonts w:ascii="Arial" w:hAnsi="Arial" w:cs="Arial"/>
                <w:sz w:val="24"/>
                <w:szCs w:val="24"/>
              </w:rPr>
              <w:t>)</w:t>
            </w:r>
          </w:p>
        </w:tc>
      </w:tr>
      <w:tr w:rsidR="0035345F" w:rsidRPr="00906A49" w14:paraId="78C98441" w14:textId="24B0D82C" w:rsidTr="003B09AB">
        <w:tc>
          <w:tcPr>
            <w:tcW w:w="426" w:type="dxa"/>
          </w:tcPr>
          <w:p w14:paraId="60F512B8" w14:textId="13EC4FEB" w:rsidR="0035345F" w:rsidRPr="00906A49" w:rsidRDefault="0035345F" w:rsidP="00906A49">
            <w:pPr>
              <w:rPr>
                <w:rFonts w:ascii="Arial" w:hAnsi="Arial" w:cs="Arial"/>
                <w:b/>
                <w:bCs/>
                <w:sz w:val="24"/>
                <w:szCs w:val="24"/>
              </w:rPr>
            </w:pPr>
            <w:r w:rsidRPr="00906A49">
              <w:rPr>
                <w:rFonts w:ascii="Arial" w:hAnsi="Arial" w:cs="Arial"/>
                <w:b/>
                <w:bCs/>
                <w:sz w:val="24"/>
                <w:szCs w:val="24"/>
              </w:rPr>
              <w:t>15</w:t>
            </w:r>
          </w:p>
        </w:tc>
        <w:tc>
          <w:tcPr>
            <w:tcW w:w="1984" w:type="dxa"/>
          </w:tcPr>
          <w:p w14:paraId="34DC0C1D" w14:textId="6C72E880" w:rsidR="0035345F" w:rsidRPr="00906A49" w:rsidRDefault="0035345F" w:rsidP="00906A49">
            <w:pPr>
              <w:rPr>
                <w:rFonts w:ascii="Arial" w:hAnsi="Arial" w:cs="Arial"/>
                <w:sz w:val="24"/>
                <w:szCs w:val="24"/>
              </w:rPr>
            </w:pPr>
            <w:r w:rsidRPr="00906A49">
              <w:rPr>
                <w:rFonts w:ascii="Arial" w:hAnsi="Arial" w:cs="Arial"/>
                <w:sz w:val="24"/>
                <w:szCs w:val="24"/>
              </w:rPr>
              <w:t>PACTR</w:t>
            </w:r>
          </w:p>
        </w:tc>
        <w:tc>
          <w:tcPr>
            <w:tcW w:w="7229" w:type="dxa"/>
          </w:tcPr>
          <w:p w14:paraId="2F61E6E8" w14:textId="090F9577" w:rsidR="0035345F" w:rsidRPr="00906A49" w:rsidRDefault="0035345F" w:rsidP="00906A49">
            <w:pPr>
              <w:rPr>
                <w:rFonts w:ascii="Arial" w:hAnsi="Arial" w:cs="Arial"/>
                <w:sz w:val="24"/>
                <w:szCs w:val="24"/>
              </w:rPr>
            </w:pPr>
            <w:r w:rsidRPr="00906A49">
              <w:rPr>
                <w:rFonts w:ascii="Arial" w:hAnsi="Arial" w:cs="Arial"/>
                <w:sz w:val="24"/>
                <w:szCs w:val="24"/>
              </w:rPr>
              <w:t>Pan African Clinical Trial Registry</w:t>
            </w:r>
            <w:r w:rsidR="00C61AFD" w:rsidRPr="00906A49">
              <w:rPr>
                <w:rFonts w:ascii="Arial" w:hAnsi="Arial" w:cs="Arial"/>
                <w:sz w:val="24"/>
                <w:szCs w:val="24"/>
              </w:rPr>
              <w:t xml:space="preserve"> (</w:t>
            </w:r>
            <w:hyperlink r:id="rId39" w:history="1">
              <w:r w:rsidRPr="00906A49">
                <w:rPr>
                  <w:rStyle w:val="Hyperlink"/>
                  <w:rFonts w:ascii="Arial" w:hAnsi="Arial" w:cs="Arial"/>
                  <w:sz w:val="24"/>
                  <w:szCs w:val="24"/>
                </w:rPr>
                <w:t>https://pactr.samrc.ac.za/</w:t>
              </w:r>
            </w:hyperlink>
            <w:r w:rsidR="00C61AFD" w:rsidRPr="00906A49">
              <w:rPr>
                <w:rFonts w:ascii="Arial" w:hAnsi="Arial" w:cs="Arial"/>
                <w:sz w:val="24"/>
                <w:szCs w:val="24"/>
              </w:rPr>
              <w:t>)</w:t>
            </w:r>
          </w:p>
        </w:tc>
      </w:tr>
      <w:tr w:rsidR="0035345F" w:rsidRPr="00906A49" w14:paraId="05EEF9E3" w14:textId="59E4115F" w:rsidTr="003B09AB">
        <w:tc>
          <w:tcPr>
            <w:tcW w:w="426" w:type="dxa"/>
            <w:tcBorders>
              <w:bottom w:val="single" w:sz="4" w:space="0" w:color="auto"/>
            </w:tcBorders>
          </w:tcPr>
          <w:p w14:paraId="51BD861B" w14:textId="2744DBF1" w:rsidR="0035345F" w:rsidRPr="00906A49" w:rsidRDefault="0035345F" w:rsidP="00906A49">
            <w:pPr>
              <w:rPr>
                <w:rFonts w:ascii="Arial" w:hAnsi="Arial" w:cs="Arial"/>
                <w:b/>
                <w:bCs/>
                <w:sz w:val="24"/>
                <w:szCs w:val="24"/>
              </w:rPr>
            </w:pPr>
            <w:r w:rsidRPr="00906A49">
              <w:rPr>
                <w:rFonts w:ascii="Arial" w:hAnsi="Arial" w:cs="Arial"/>
                <w:b/>
                <w:bCs/>
                <w:sz w:val="24"/>
                <w:szCs w:val="24"/>
              </w:rPr>
              <w:t>16</w:t>
            </w:r>
          </w:p>
        </w:tc>
        <w:tc>
          <w:tcPr>
            <w:tcW w:w="1984" w:type="dxa"/>
            <w:tcBorders>
              <w:bottom w:val="single" w:sz="4" w:space="0" w:color="auto"/>
            </w:tcBorders>
          </w:tcPr>
          <w:p w14:paraId="6ECE931F" w14:textId="0D8523EF" w:rsidR="0035345F" w:rsidRPr="00906A49" w:rsidRDefault="0035345F" w:rsidP="00906A49">
            <w:pPr>
              <w:rPr>
                <w:rFonts w:ascii="Arial" w:hAnsi="Arial" w:cs="Arial"/>
                <w:sz w:val="24"/>
                <w:szCs w:val="24"/>
              </w:rPr>
            </w:pPr>
            <w:r w:rsidRPr="00906A49">
              <w:rPr>
                <w:rFonts w:ascii="Arial" w:hAnsi="Arial" w:cs="Arial"/>
                <w:sz w:val="24"/>
                <w:szCs w:val="24"/>
              </w:rPr>
              <w:t>REPEC</w:t>
            </w:r>
          </w:p>
        </w:tc>
        <w:tc>
          <w:tcPr>
            <w:tcW w:w="7229" w:type="dxa"/>
            <w:tcBorders>
              <w:bottom w:val="single" w:sz="4" w:space="0" w:color="auto"/>
            </w:tcBorders>
          </w:tcPr>
          <w:p w14:paraId="1D7B411B" w14:textId="150EE011" w:rsidR="0035345F" w:rsidRPr="00906A49" w:rsidRDefault="0035345F" w:rsidP="00906A49">
            <w:pPr>
              <w:rPr>
                <w:rFonts w:ascii="Arial" w:hAnsi="Arial" w:cs="Arial"/>
                <w:sz w:val="24"/>
                <w:szCs w:val="24"/>
              </w:rPr>
            </w:pPr>
            <w:r w:rsidRPr="00906A49">
              <w:rPr>
                <w:rFonts w:ascii="Arial" w:hAnsi="Arial" w:cs="Arial"/>
                <w:sz w:val="24"/>
                <w:szCs w:val="24"/>
              </w:rPr>
              <w:t>Peruvian Clinical Trial Registry</w:t>
            </w:r>
            <w:r w:rsidR="00C61AFD" w:rsidRPr="00906A49">
              <w:rPr>
                <w:rFonts w:ascii="Arial" w:hAnsi="Arial" w:cs="Arial"/>
                <w:sz w:val="24"/>
                <w:szCs w:val="24"/>
              </w:rPr>
              <w:t xml:space="preserve"> (</w:t>
            </w:r>
            <w:hyperlink r:id="rId40" w:history="1">
              <w:r w:rsidRPr="00906A49">
                <w:rPr>
                  <w:rStyle w:val="Hyperlink"/>
                  <w:rFonts w:ascii="Arial" w:hAnsi="Arial" w:cs="Arial"/>
                  <w:sz w:val="24"/>
                  <w:szCs w:val="24"/>
                </w:rPr>
                <w:t>https://ensayosclinicos-repec.ins.gob.pe/en/</w:t>
              </w:r>
            </w:hyperlink>
            <w:r w:rsidR="00C61AFD" w:rsidRPr="00906A49">
              <w:rPr>
                <w:rFonts w:ascii="Arial" w:hAnsi="Arial" w:cs="Arial"/>
                <w:sz w:val="24"/>
                <w:szCs w:val="24"/>
              </w:rPr>
              <w:t>)</w:t>
            </w:r>
          </w:p>
        </w:tc>
      </w:tr>
      <w:tr w:rsidR="0035345F" w:rsidRPr="00906A49" w14:paraId="4C032987" w14:textId="1C7D6940" w:rsidTr="003B09AB">
        <w:tc>
          <w:tcPr>
            <w:tcW w:w="426" w:type="dxa"/>
            <w:tcBorders>
              <w:top w:val="single" w:sz="4" w:space="0" w:color="auto"/>
              <w:bottom w:val="single" w:sz="12" w:space="0" w:color="auto"/>
            </w:tcBorders>
          </w:tcPr>
          <w:p w14:paraId="3BF5230D" w14:textId="22955E0A" w:rsidR="0035345F" w:rsidRPr="00906A49" w:rsidRDefault="0035345F" w:rsidP="00906A49">
            <w:pPr>
              <w:rPr>
                <w:rFonts w:ascii="Arial" w:hAnsi="Arial" w:cs="Arial"/>
                <w:b/>
                <w:bCs/>
                <w:sz w:val="24"/>
                <w:szCs w:val="24"/>
              </w:rPr>
            </w:pPr>
            <w:r w:rsidRPr="00906A49">
              <w:rPr>
                <w:rFonts w:ascii="Arial" w:hAnsi="Arial" w:cs="Arial"/>
                <w:b/>
                <w:bCs/>
                <w:sz w:val="24"/>
                <w:szCs w:val="24"/>
              </w:rPr>
              <w:t>17</w:t>
            </w:r>
          </w:p>
        </w:tc>
        <w:tc>
          <w:tcPr>
            <w:tcW w:w="1984" w:type="dxa"/>
            <w:tcBorders>
              <w:top w:val="single" w:sz="4" w:space="0" w:color="auto"/>
              <w:bottom w:val="single" w:sz="12" w:space="0" w:color="auto"/>
            </w:tcBorders>
          </w:tcPr>
          <w:p w14:paraId="464E7C4B" w14:textId="25D526F2" w:rsidR="0035345F" w:rsidRPr="00906A49" w:rsidRDefault="0035345F" w:rsidP="00906A49">
            <w:pPr>
              <w:rPr>
                <w:rFonts w:ascii="Arial" w:hAnsi="Arial" w:cs="Arial"/>
                <w:sz w:val="24"/>
                <w:szCs w:val="24"/>
              </w:rPr>
            </w:pPr>
            <w:r w:rsidRPr="00906A49">
              <w:rPr>
                <w:rFonts w:ascii="Arial" w:hAnsi="Arial" w:cs="Arial"/>
                <w:sz w:val="24"/>
                <w:szCs w:val="24"/>
              </w:rPr>
              <w:t>SLCTR</w:t>
            </w:r>
          </w:p>
        </w:tc>
        <w:tc>
          <w:tcPr>
            <w:tcW w:w="7229" w:type="dxa"/>
            <w:tcBorders>
              <w:top w:val="single" w:sz="4" w:space="0" w:color="auto"/>
              <w:bottom w:val="single" w:sz="12" w:space="0" w:color="auto"/>
            </w:tcBorders>
          </w:tcPr>
          <w:p w14:paraId="123B77D2" w14:textId="6DFA9F3F" w:rsidR="0035345F" w:rsidRPr="00906A49" w:rsidRDefault="0035345F" w:rsidP="00906A49">
            <w:pPr>
              <w:rPr>
                <w:rFonts w:ascii="Arial" w:hAnsi="Arial" w:cs="Arial"/>
                <w:sz w:val="24"/>
                <w:szCs w:val="24"/>
              </w:rPr>
            </w:pPr>
            <w:r w:rsidRPr="00906A49">
              <w:rPr>
                <w:rFonts w:ascii="Arial" w:hAnsi="Arial" w:cs="Arial"/>
                <w:sz w:val="24"/>
                <w:szCs w:val="24"/>
              </w:rPr>
              <w:t>Sri Lanka Clinical Trials Registry</w:t>
            </w:r>
            <w:r w:rsidR="00C61AFD" w:rsidRPr="00906A49">
              <w:rPr>
                <w:rFonts w:ascii="Arial" w:hAnsi="Arial" w:cs="Arial"/>
                <w:sz w:val="24"/>
                <w:szCs w:val="24"/>
              </w:rPr>
              <w:t xml:space="preserve"> (</w:t>
            </w:r>
            <w:hyperlink r:id="rId41" w:history="1">
              <w:r w:rsidRPr="00906A49">
                <w:rPr>
                  <w:rStyle w:val="Hyperlink"/>
                  <w:rFonts w:ascii="Arial" w:hAnsi="Arial" w:cs="Arial"/>
                  <w:sz w:val="24"/>
                  <w:szCs w:val="24"/>
                </w:rPr>
                <w:t>https://slctr.lk/</w:t>
              </w:r>
            </w:hyperlink>
            <w:r w:rsidR="00C61AFD" w:rsidRPr="00906A49">
              <w:rPr>
                <w:rFonts w:ascii="Arial" w:hAnsi="Arial" w:cs="Arial"/>
                <w:sz w:val="24"/>
                <w:szCs w:val="24"/>
              </w:rPr>
              <w:t>)</w:t>
            </w:r>
          </w:p>
        </w:tc>
      </w:tr>
      <w:tr w:rsidR="00DC3278" w:rsidRPr="00906A49" w14:paraId="2F6313EE" w14:textId="77777777" w:rsidTr="002D207C">
        <w:tc>
          <w:tcPr>
            <w:tcW w:w="9639" w:type="dxa"/>
            <w:gridSpan w:val="3"/>
            <w:tcBorders>
              <w:top w:val="single" w:sz="4" w:space="0" w:color="auto"/>
              <w:bottom w:val="single" w:sz="12" w:space="0" w:color="auto"/>
            </w:tcBorders>
          </w:tcPr>
          <w:p w14:paraId="4F4F46FC" w14:textId="303F6753" w:rsidR="00DC3278" w:rsidRPr="00906A49" w:rsidRDefault="00DC3278" w:rsidP="00906A49">
            <w:pPr>
              <w:rPr>
                <w:rFonts w:ascii="Arial" w:hAnsi="Arial" w:cs="Arial"/>
                <w:sz w:val="24"/>
                <w:szCs w:val="24"/>
              </w:rPr>
            </w:pPr>
            <w:r w:rsidRPr="00906A49">
              <w:rPr>
                <w:rFonts w:ascii="Arial" w:hAnsi="Arial" w:cs="Arial"/>
                <w:b/>
                <w:bCs/>
                <w:sz w:val="24"/>
                <w:szCs w:val="24"/>
              </w:rPr>
              <w:t>Data providers</w:t>
            </w:r>
            <w:r w:rsidRPr="00906A49">
              <w:rPr>
                <w:rFonts w:ascii="Arial" w:hAnsi="Arial" w:cs="Arial"/>
                <w:sz w:val="24"/>
                <w:szCs w:val="24"/>
              </w:rPr>
              <w:t xml:space="preserve"> (excluding primary registries)</w:t>
            </w:r>
          </w:p>
        </w:tc>
      </w:tr>
      <w:tr w:rsidR="00DC3278" w:rsidRPr="00906A49" w14:paraId="03455797" w14:textId="77777777" w:rsidTr="003B09AB">
        <w:tc>
          <w:tcPr>
            <w:tcW w:w="426" w:type="dxa"/>
            <w:tcBorders>
              <w:top w:val="single" w:sz="4" w:space="0" w:color="auto"/>
              <w:bottom w:val="single" w:sz="12" w:space="0" w:color="auto"/>
            </w:tcBorders>
          </w:tcPr>
          <w:p w14:paraId="070057E6" w14:textId="52D87EBC" w:rsidR="00DC3278" w:rsidRPr="00906A49" w:rsidRDefault="00E743D4" w:rsidP="00DC3278">
            <w:pPr>
              <w:rPr>
                <w:rFonts w:ascii="Arial" w:hAnsi="Arial" w:cs="Arial"/>
                <w:b/>
                <w:bCs/>
                <w:sz w:val="24"/>
                <w:szCs w:val="24"/>
              </w:rPr>
            </w:pPr>
            <w:r>
              <w:rPr>
                <w:rFonts w:ascii="Arial" w:hAnsi="Arial" w:cs="Arial"/>
                <w:b/>
                <w:bCs/>
                <w:sz w:val="24"/>
                <w:szCs w:val="24"/>
              </w:rPr>
              <w:t>18</w:t>
            </w:r>
          </w:p>
        </w:tc>
        <w:tc>
          <w:tcPr>
            <w:tcW w:w="1984" w:type="dxa"/>
            <w:tcBorders>
              <w:top w:val="single" w:sz="4" w:space="0" w:color="auto"/>
              <w:bottom w:val="single" w:sz="12" w:space="0" w:color="auto"/>
            </w:tcBorders>
          </w:tcPr>
          <w:p w14:paraId="3338BC24" w14:textId="641E0205" w:rsidR="00DC3278" w:rsidRPr="00906A49" w:rsidRDefault="00DC3278" w:rsidP="00DC3278">
            <w:pPr>
              <w:rPr>
                <w:rFonts w:ascii="Arial" w:hAnsi="Arial" w:cs="Arial"/>
                <w:sz w:val="24"/>
                <w:szCs w:val="24"/>
              </w:rPr>
            </w:pPr>
            <w:r w:rsidRPr="00906A49">
              <w:rPr>
                <w:rFonts w:ascii="Arial" w:hAnsi="Arial" w:cs="Arial"/>
                <w:sz w:val="24"/>
                <w:szCs w:val="24"/>
              </w:rPr>
              <w:t>ClinicalTrials.gov</w:t>
            </w:r>
          </w:p>
        </w:tc>
        <w:tc>
          <w:tcPr>
            <w:tcW w:w="7229" w:type="dxa"/>
            <w:tcBorders>
              <w:top w:val="single" w:sz="4" w:space="0" w:color="auto"/>
              <w:bottom w:val="single" w:sz="12" w:space="0" w:color="auto"/>
            </w:tcBorders>
          </w:tcPr>
          <w:p w14:paraId="229683A7" w14:textId="6E405CDE" w:rsidR="00DC3278" w:rsidRPr="00906A49" w:rsidRDefault="00DC3278" w:rsidP="00DC3278">
            <w:pPr>
              <w:rPr>
                <w:rFonts w:ascii="Arial" w:hAnsi="Arial" w:cs="Arial"/>
                <w:sz w:val="24"/>
                <w:szCs w:val="24"/>
              </w:rPr>
            </w:pPr>
            <w:r w:rsidRPr="00906A49">
              <w:rPr>
                <w:rFonts w:ascii="Arial" w:hAnsi="Arial" w:cs="Arial"/>
                <w:sz w:val="24"/>
                <w:szCs w:val="24"/>
              </w:rPr>
              <w:t>ClinicalTrials.gov (</w:t>
            </w:r>
            <w:hyperlink r:id="rId42" w:history="1">
              <w:r w:rsidRPr="00906A49">
                <w:rPr>
                  <w:rStyle w:val="Hyperlink"/>
                  <w:rFonts w:ascii="Arial" w:hAnsi="Arial" w:cs="Arial"/>
                  <w:sz w:val="24"/>
                  <w:szCs w:val="24"/>
                </w:rPr>
                <w:t>https://clinicaltrials.gov/</w:t>
              </w:r>
            </w:hyperlink>
            <w:r w:rsidRPr="00906A49">
              <w:rPr>
                <w:rFonts w:ascii="Arial" w:hAnsi="Arial" w:cs="Arial"/>
                <w:sz w:val="24"/>
                <w:szCs w:val="24"/>
              </w:rPr>
              <w:t>)</w:t>
            </w:r>
          </w:p>
        </w:tc>
      </w:tr>
      <w:tr w:rsidR="00DC3278" w:rsidRPr="00906A49" w14:paraId="546B0C78" w14:textId="0E707647" w:rsidTr="003B09AB">
        <w:tc>
          <w:tcPr>
            <w:tcW w:w="9639" w:type="dxa"/>
            <w:gridSpan w:val="3"/>
            <w:tcBorders>
              <w:top w:val="single" w:sz="12" w:space="0" w:color="auto"/>
              <w:bottom w:val="single" w:sz="12" w:space="0" w:color="auto"/>
            </w:tcBorders>
          </w:tcPr>
          <w:p w14:paraId="0B76441C" w14:textId="1CD1AC57" w:rsidR="00DC3278" w:rsidRPr="00DC3278" w:rsidRDefault="00DC3278" w:rsidP="00DC3278">
            <w:pPr>
              <w:rPr>
                <w:rFonts w:ascii="Arial" w:hAnsi="Arial" w:cs="Arial"/>
                <w:sz w:val="24"/>
                <w:szCs w:val="24"/>
              </w:rPr>
            </w:pPr>
            <w:r w:rsidRPr="00906A49">
              <w:rPr>
                <w:rFonts w:ascii="Arial" w:hAnsi="Arial" w:cs="Arial"/>
                <w:b/>
                <w:bCs/>
                <w:sz w:val="24"/>
                <w:szCs w:val="24"/>
              </w:rPr>
              <w:t>Partner registries</w:t>
            </w:r>
            <w:r>
              <w:rPr>
                <w:rFonts w:ascii="Arial" w:hAnsi="Arial" w:cs="Arial"/>
                <w:b/>
                <w:bCs/>
                <w:sz w:val="24"/>
                <w:szCs w:val="24"/>
              </w:rPr>
              <w:t xml:space="preserve"> </w:t>
            </w:r>
            <w:r>
              <w:rPr>
                <w:rFonts w:ascii="Arial" w:hAnsi="Arial" w:cs="Arial"/>
                <w:sz w:val="24"/>
                <w:szCs w:val="24"/>
              </w:rPr>
              <w:t>(not included)</w:t>
            </w:r>
          </w:p>
        </w:tc>
      </w:tr>
      <w:tr w:rsidR="00DC3278" w:rsidRPr="00906A49" w14:paraId="1C96B676" w14:textId="531F9022" w:rsidTr="003B09AB">
        <w:tc>
          <w:tcPr>
            <w:tcW w:w="426" w:type="dxa"/>
            <w:tcBorders>
              <w:top w:val="single" w:sz="12" w:space="0" w:color="auto"/>
              <w:bottom w:val="single" w:sz="4" w:space="0" w:color="auto"/>
            </w:tcBorders>
          </w:tcPr>
          <w:p w14:paraId="29CA278B" w14:textId="2D675154" w:rsidR="00DC3278" w:rsidRPr="00906A49" w:rsidRDefault="00DC3278" w:rsidP="00DC3278">
            <w:pPr>
              <w:rPr>
                <w:rFonts w:ascii="Arial" w:hAnsi="Arial" w:cs="Arial"/>
                <w:b/>
                <w:bCs/>
                <w:sz w:val="24"/>
                <w:szCs w:val="24"/>
              </w:rPr>
            </w:pPr>
          </w:p>
        </w:tc>
        <w:tc>
          <w:tcPr>
            <w:tcW w:w="1984" w:type="dxa"/>
            <w:tcBorders>
              <w:top w:val="single" w:sz="12" w:space="0" w:color="auto"/>
              <w:bottom w:val="single" w:sz="4" w:space="0" w:color="auto"/>
            </w:tcBorders>
          </w:tcPr>
          <w:p w14:paraId="4B5BD211" w14:textId="34D6E13A" w:rsidR="00DC3278" w:rsidRPr="00906A49" w:rsidRDefault="00DC3278" w:rsidP="00DC3278">
            <w:pPr>
              <w:rPr>
                <w:rFonts w:ascii="Arial" w:hAnsi="Arial" w:cs="Arial"/>
                <w:sz w:val="24"/>
                <w:szCs w:val="24"/>
              </w:rPr>
            </w:pPr>
            <w:r w:rsidRPr="00906A49">
              <w:rPr>
                <w:rFonts w:ascii="Arial" w:hAnsi="Arial" w:cs="Arial"/>
                <w:sz w:val="24"/>
                <w:szCs w:val="24"/>
              </w:rPr>
              <w:t>CCRBCTR</w:t>
            </w:r>
          </w:p>
        </w:tc>
        <w:tc>
          <w:tcPr>
            <w:tcW w:w="7229" w:type="dxa"/>
            <w:tcBorders>
              <w:top w:val="single" w:sz="12" w:space="0" w:color="auto"/>
              <w:bottom w:val="single" w:sz="4" w:space="0" w:color="auto"/>
            </w:tcBorders>
          </w:tcPr>
          <w:p w14:paraId="7CE93766" w14:textId="590ECA55" w:rsidR="00DC3278" w:rsidRPr="00906A49" w:rsidRDefault="00DC3278" w:rsidP="00DC3278">
            <w:pPr>
              <w:rPr>
                <w:rFonts w:ascii="Arial" w:hAnsi="Arial" w:cs="Arial"/>
                <w:sz w:val="24"/>
                <w:szCs w:val="24"/>
              </w:rPr>
            </w:pPr>
            <w:r w:rsidRPr="00906A49">
              <w:rPr>
                <w:rFonts w:ascii="Arial" w:hAnsi="Arial" w:cs="Arial"/>
                <w:sz w:val="24"/>
                <w:szCs w:val="24"/>
              </w:rPr>
              <w:t>Centre for Clinical Research and Biostatistics – Clinical Trials Registry (</w:t>
            </w:r>
            <w:hyperlink r:id="rId43" w:history="1">
              <w:r w:rsidRPr="00906A49">
                <w:rPr>
                  <w:rStyle w:val="Hyperlink"/>
                  <w:rFonts w:ascii="Arial" w:hAnsi="Arial" w:cs="Arial"/>
                  <w:sz w:val="24"/>
                  <w:szCs w:val="24"/>
                </w:rPr>
                <w:t>https://www2.ccrb.cuhk.edu.hk/web/?page_id=746</w:t>
              </w:r>
            </w:hyperlink>
            <w:r w:rsidRPr="00906A49">
              <w:rPr>
                <w:rFonts w:ascii="Arial" w:hAnsi="Arial" w:cs="Arial"/>
                <w:sz w:val="24"/>
                <w:szCs w:val="24"/>
              </w:rPr>
              <w:t>)</w:t>
            </w:r>
          </w:p>
        </w:tc>
      </w:tr>
      <w:tr w:rsidR="00DC3278" w:rsidRPr="00906A49" w14:paraId="7738127A" w14:textId="19FF3619" w:rsidTr="003B09AB">
        <w:tc>
          <w:tcPr>
            <w:tcW w:w="426" w:type="dxa"/>
            <w:tcBorders>
              <w:top w:val="single" w:sz="4" w:space="0" w:color="auto"/>
              <w:bottom w:val="single" w:sz="12" w:space="0" w:color="auto"/>
            </w:tcBorders>
          </w:tcPr>
          <w:p w14:paraId="7D90BD1D" w14:textId="6FA7C440" w:rsidR="00DC3278" w:rsidRPr="00906A49" w:rsidRDefault="00DC3278" w:rsidP="00DC3278">
            <w:pPr>
              <w:rPr>
                <w:rFonts w:ascii="Arial" w:hAnsi="Arial" w:cs="Arial"/>
                <w:b/>
                <w:bCs/>
                <w:sz w:val="24"/>
                <w:szCs w:val="24"/>
              </w:rPr>
            </w:pPr>
          </w:p>
        </w:tc>
        <w:tc>
          <w:tcPr>
            <w:tcW w:w="1984" w:type="dxa"/>
            <w:tcBorders>
              <w:top w:val="single" w:sz="4" w:space="0" w:color="auto"/>
              <w:bottom w:val="single" w:sz="12" w:space="0" w:color="auto"/>
            </w:tcBorders>
          </w:tcPr>
          <w:p w14:paraId="34B3F7D9" w14:textId="2891A035" w:rsidR="00DC3278" w:rsidRPr="00906A49" w:rsidRDefault="00DC3278" w:rsidP="00DC3278">
            <w:pPr>
              <w:rPr>
                <w:rFonts w:ascii="Arial" w:hAnsi="Arial" w:cs="Arial"/>
                <w:sz w:val="24"/>
                <w:szCs w:val="24"/>
              </w:rPr>
            </w:pPr>
            <w:r w:rsidRPr="00906A49">
              <w:rPr>
                <w:rFonts w:ascii="Arial" w:hAnsi="Arial" w:cs="Arial"/>
                <w:sz w:val="24"/>
                <w:szCs w:val="24"/>
              </w:rPr>
              <w:t>AMCTR</w:t>
            </w:r>
          </w:p>
        </w:tc>
        <w:tc>
          <w:tcPr>
            <w:tcW w:w="7229" w:type="dxa"/>
            <w:tcBorders>
              <w:top w:val="single" w:sz="4" w:space="0" w:color="auto"/>
              <w:bottom w:val="single" w:sz="12" w:space="0" w:color="auto"/>
            </w:tcBorders>
          </w:tcPr>
          <w:p w14:paraId="6ECB223D" w14:textId="19FEC9F1" w:rsidR="00DC3278" w:rsidRPr="00906A49" w:rsidRDefault="00DC3278" w:rsidP="00DC3278">
            <w:pPr>
              <w:rPr>
                <w:rFonts w:ascii="Arial" w:hAnsi="Arial" w:cs="Arial"/>
                <w:sz w:val="24"/>
                <w:szCs w:val="24"/>
              </w:rPr>
            </w:pPr>
            <w:r w:rsidRPr="00906A49">
              <w:rPr>
                <w:rFonts w:ascii="Arial" w:hAnsi="Arial" w:cs="Arial"/>
                <w:sz w:val="24"/>
                <w:szCs w:val="24"/>
              </w:rPr>
              <w:t>Acupuncture-Moxibustion Clinical Trial Registry (</w:t>
            </w:r>
            <w:hyperlink r:id="rId44" w:history="1">
              <w:r w:rsidRPr="00906A49">
                <w:rPr>
                  <w:rStyle w:val="Hyperlink"/>
                  <w:rFonts w:ascii="Arial" w:hAnsi="Arial" w:cs="Arial"/>
                  <w:sz w:val="24"/>
                  <w:szCs w:val="24"/>
                </w:rPr>
                <w:t>www.acmctr.org</w:t>
              </w:r>
            </w:hyperlink>
            <w:r w:rsidRPr="00906A49">
              <w:rPr>
                <w:rFonts w:ascii="Arial" w:hAnsi="Arial" w:cs="Arial"/>
                <w:sz w:val="24"/>
                <w:szCs w:val="24"/>
              </w:rPr>
              <w:t xml:space="preserve">) </w:t>
            </w:r>
          </w:p>
        </w:tc>
      </w:tr>
      <w:tr w:rsidR="00DC3278" w:rsidRPr="00906A49" w14:paraId="79A9D64B" w14:textId="77777777" w:rsidTr="002D207C">
        <w:tc>
          <w:tcPr>
            <w:tcW w:w="9639" w:type="dxa"/>
            <w:gridSpan w:val="3"/>
            <w:tcBorders>
              <w:top w:val="single" w:sz="12" w:space="0" w:color="auto"/>
              <w:bottom w:val="single" w:sz="12" w:space="0" w:color="auto"/>
            </w:tcBorders>
          </w:tcPr>
          <w:p w14:paraId="7519CBBC" w14:textId="5EA2EBF1" w:rsidR="00DC3278" w:rsidRPr="00906A49" w:rsidRDefault="00DC3278" w:rsidP="00DC3278">
            <w:pPr>
              <w:rPr>
                <w:rFonts w:ascii="Arial" w:hAnsi="Arial" w:cs="Arial"/>
                <w:b/>
                <w:bCs/>
                <w:sz w:val="24"/>
                <w:szCs w:val="24"/>
              </w:rPr>
            </w:pPr>
            <w:r w:rsidRPr="00906A49">
              <w:rPr>
                <w:rFonts w:ascii="Arial" w:hAnsi="Arial" w:cs="Arial"/>
                <w:b/>
                <w:bCs/>
                <w:sz w:val="24"/>
                <w:szCs w:val="24"/>
              </w:rPr>
              <w:t>Other databases</w:t>
            </w:r>
            <w:r>
              <w:rPr>
                <w:rFonts w:ascii="Arial" w:hAnsi="Arial" w:cs="Arial"/>
                <w:b/>
                <w:bCs/>
                <w:sz w:val="24"/>
                <w:szCs w:val="24"/>
              </w:rPr>
              <w:t xml:space="preserve"> </w:t>
            </w:r>
            <w:r>
              <w:rPr>
                <w:rFonts w:ascii="Arial" w:hAnsi="Arial" w:cs="Arial"/>
                <w:sz w:val="24"/>
                <w:szCs w:val="24"/>
              </w:rPr>
              <w:t>(not included)</w:t>
            </w:r>
          </w:p>
        </w:tc>
      </w:tr>
      <w:tr w:rsidR="00DC3278" w:rsidRPr="00906A49" w14:paraId="1C4666AA" w14:textId="77777777" w:rsidTr="003B09AB">
        <w:tc>
          <w:tcPr>
            <w:tcW w:w="426" w:type="dxa"/>
            <w:tcBorders>
              <w:top w:val="single" w:sz="12" w:space="0" w:color="auto"/>
              <w:bottom w:val="single" w:sz="12" w:space="0" w:color="auto"/>
            </w:tcBorders>
          </w:tcPr>
          <w:p w14:paraId="038EE3C6" w14:textId="1220C90F"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1BC4E565" w14:textId="23CE89C9" w:rsidR="00DC3278" w:rsidRPr="00906A49" w:rsidRDefault="00DC3278" w:rsidP="00DC3278">
            <w:pPr>
              <w:rPr>
                <w:rFonts w:ascii="Arial" w:hAnsi="Arial" w:cs="Arial"/>
                <w:sz w:val="24"/>
                <w:szCs w:val="24"/>
              </w:rPr>
            </w:pPr>
            <w:r w:rsidRPr="00906A49">
              <w:rPr>
                <w:rFonts w:ascii="Arial" w:hAnsi="Arial" w:cs="Arial"/>
                <w:sz w:val="24"/>
                <w:szCs w:val="24"/>
              </w:rPr>
              <w:t>HC CTD</w:t>
            </w:r>
          </w:p>
        </w:tc>
        <w:tc>
          <w:tcPr>
            <w:tcW w:w="7229" w:type="dxa"/>
            <w:tcBorders>
              <w:top w:val="single" w:sz="12" w:space="0" w:color="auto"/>
              <w:bottom w:val="single" w:sz="12" w:space="0" w:color="auto"/>
            </w:tcBorders>
          </w:tcPr>
          <w:p w14:paraId="6BA10B96" w14:textId="21E50328" w:rsidR="00DC3278" w:rsidRPr="00906A49" w:rsidRDefault="00DC3278" w:rsidP="00DC3278">
            <w:pPr>
              <w:rPr>
                <w:rFonts w:ascii="Arial" w:hAnsi="Arial" w:cs="Arial"/>
                <w:sz w:val="24"/>
                <w:szCs w:val="24"/>
              </w:rPr>
            </w:pPr>
            <w:r w:rsidRPr="00906A49">
              <w:rPr>
                <w:rFonts w:ascii="Arial" w:hAnsi="Arial" w:cs="Arial"/>
                <w:sz w:val="24"/>
                <w:szCs w:val="24"/>
              </w:rPr>
              <w:t>Health Canada's Clinical Trials Database (</w:t>
            </w:r>
            <w:hyperlink r:id="rId45" w:history="1">
              <w:r w:rsidRPr="00906A49">
                <w:rPr>
                  <w:rStyle w:val="Hyperlink"/>
                  <w:rFonts w:ascii="Arial" w:hAnsi="Arial" w:cs="Arial"/>
                  <w:sz w:val="24"/>
                  <w:szCs w:val="24"/>
                </w:rPr>
                <w:t>https://www.canada.ca/en/health-canada/services/drugs-health-products/drug-products/health-canada-clinical-trials-database.html</w:t>
              </w:r>
            </w:hyperlink>
            <w:r w:rsidRPr="00906A49">
              <w:rPr>
                <w:rFonts w:ascii="Arial" w:hAnsi="Arial" w:cs="Arial"/>
                <w:sz w:val="24"/>
                <w:szCs w:val="24"/>
              </w:rPr>
              <w:t xml:space="preserve">) </w:t>
            </w:r>
          </w:p>
        </w:tc>
      </w:tr>
      <w:tr w:rsidR="00DC3278" w:rsidRPr="00906A49" w14:paraId="31ABDFEE" w14:textId="77777777" w:rsidTr="00F40DDD">
        <w:trPr>
          <w:trHeight w:val="308"/>
        </w:trPr>
        <w:tc>
          <w:tcPr>
            <w:tcW w:w="426" w:type="dxa"/>
            <w:tcBorders>
              <w:top w:val="single" w:sz="12" w:space="0" w:color="auto"/>
              <w:bottom w:val="single" w:sz="12" w:space="0" w:color="auto"/>
            </w:tcBorders>
          </w:tcPr>
          <w:p w14:paraId="1D7728AD" w14:textId="0ECDF707"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7F6045EB" w14:textId="01CFA3FD" w:rsidR="00DC3278" w:rsidRPr="00906A49" w:rsidRDefault="00DC3278" w:rsidP="00DC3278">
            <w:pPr>
              <w:rPr>
                <w:rFonts w:ascii="Arial" w:hAnsi="Arial" w:cs="Arial"/>
                <w:sz w:val="24"/>
                <w:szCs w:val="24"/>
              </w:rPr>
            </w:pPr>
            <w:r w:rsidRPr="00906A49">
              <w:rPr>
                <w:rFonts w:ascii="Arial" w:hAnsi="Arial" w:cs="Arial"/>
                <w:sz w:val="24"/>
                <w:szCs w:val="24"/>
              </w:rPr>
              <w:t>SNCTP</w:t>
            </w:r>
          </w:p>
        </w:tc>
        <w:tc>
          <w:tcPr>
            <w:tcW w:w="7229" w:type="dxa"/>
            <w:tcBorders>
              <w:top w:val="single" w:sz="12" w:space="0" w:color="auto"/>
              <w:bottom w:val="single" w:sz="12" w:space="0" w:color="auto"/>
            </w:tcBorders>
          </w:tcPr>
          <w:p w14:paraId="2B6736BE" w14:textId="273C2ED5" w:rsidR="00DC3278" w:rsidRPr="00906A49" w:rsidRDefault="00DC3278" w:rsidP="00DC3278">
            <w:pPr>
              <w:rPr>
                <w:rFonts w:ascii="Arial" w:hAnsi="Arial" w:cs="Arial"/>
                <w:sz w:val="24"/>
                <w:szCs w:val="24"/>
              </w:rPr>
            </w:pPr>
            <w:r w:rsidRPr="00906A49">
              <w:rPr>
                <w:rFonts w:ascii="Arial" w:hAnsi="Arial" w:cs="Arial"/>
                <w:sz w:val="24"/>
                <w:szCs w:val="24"/>
              </w:rPr>
              <w:t>Swiss National Clinical Trials Portal (</w:t>
            </w:r>
            <w:hyperlink r:id="rId46" w:history="1">
              <w:r w:rsidRPr="00906A49">
                <w:rPr>
                  <w:rStyle w:val="Hyperlink"/>
                  <w:rFonts w:ascii="Arial" w:hAnsi="Arial" w:cs="Arial"/>
                  <w:sz w:val="24"/>
                  <w:szCs w:val="24"/>
                </w:rPr>
                <w:t>https://www.kofam.ch/en/snctp-portal/searching-for-a-clinical-trial/</w:t>
              </w:r>
            </w:hyperlink>
            <w:r w:rsidRPr="00906A49">
              <w:rPr>
                <w:rFonts w:ascii="Arial" w:hAnsi="Arial" w:cs="Arial"/>
                <w:sz w:val="24"/>
                <w:szCs w:val="24"/>
              </w:rPr>
              <w:t xml:space="preserve">) </w:t>
            </w:r>
          </w:p>
        </w:tc>
      </w:tr>
      <w:tr w:rsidR="00DC3278" w:rsidRPr="00906A49" w14:paraId="332D09D3" w14:textId="77777777" w:rsidTr="003B09AB">
        <w:tc>
          <w:tcPr>
            <w:tcW w:w="426" w:type="dxa"/>
            <w:tcBorders>
              <w:top w:val="single" w:sz="12" w:space="0" w:color="auto"/>
              <w:bottom w:val="single" w:sz="12" w:space="0" w:color="auto"/>
            </w:tcBorders>
          </w:tcPr>
          <w:p w14:paraId="17EBDD45" w14:textId="0E8A9253"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4E94550A" w14:textId="12560C77" w:rsidR="00DC3278" w:rsidRPr="00906A49" w:rsidRDefault="00DC3278" w:rsidP="00DC3278">
            <w:pPr>
              <w:rPr>
                <w:rFonts w:ascii="Arial" w:hAnsi="Arial" w:cs="Arial"/>
                <w:sz w:val="24"/>
                <w:szCs w:val="24"/>
              </w:rPr>
            </w:pPr>
            <w:r w:rsidRPr="00906A49">
              <w:rPr>
                <w:rFonts w:ascii="Arial" w:hAnsi="Arial" w:cs="Arial"/>
                <w:sz w:val="24"/>
                <w:szCs w:val="24"/>
              </w:rPr>
              <w:t>PHRR</w:t>
            </w:r>
          </w:p>
        </w:tc>
        <w:tc>
          <w:tcPr>
            <w:tcW w:w="7229" w:type="dxa"/>
            <w:tcBorders>
              <w:top w:val="single" w:sz="12" w:space="0" w:color="auto"/>
              <w:bottom w:val="single" w:sz="12" w:space="0" w:color="auto"/>
            </w:tcBorders>
          </w:tcPr>
          <w:p w14:paraId="2B8F4A95" w14:textId="7B20CF61" w:rsidR="00DC3278" w:rsidRPr="00906A49" w:rsidRDefault="00DC3278" w:rsidP="00DC3278">
            <w:pPr>
              <w:rPr>
                <w:rFonts w:ascii="Arial" w:hAnsi="Arial" w:cs="Arial"/>
                <w:sz w:val="24"/>
                <w:szCs w:val="24"/>
              </w:rPr>
            </w:pPr>
            <w:r w:rsidRPr="00906A49">
              <w:rPr>
                <w:rFonts w:ascii="Arial" w:hAnsi="Arial" w:cs="Arial"/>
                <w:sz w:val="24"/>
                <w:szCs w:val="24"/>
              </w:rPr>
              <w:t>Philippine Health Research Registry (</w:t>
            </w:r>
            <w:hyperlink r:id="rId47" w:history="1">
              <w:r w:rsidRPr="00906A49">
                <w:rPr>
                  <w:rStyle w:val="Hyperlink"/>
                  <w:rFonts w:ascii="Arial" w:hAnsi="Arial" w:cs="Arial"/>
                  <w:sz w:val="24"/>
                  <w:szCs w:val="24"/>
                </w:rPr>
                <w:t>https://registry.healthresearch.ph/index.php/registry</w:t>
              </w:r>
            </w:hyperlink>
            <w:r w:rsidRPr="00906A49">
              <w:rPr>
                <w:rFonts w:ascii="Arial" w:hAnsi="Arial" w:cs="Arial"/>
                <w:sz w:val="24"/>
                <w:szCs w:val="24"/>
              </w:rPr>
              <w:t xml:space="preserve">) </w:t>
            </w:r>
          </w:p>
        </w:tc>
      </w:tr>
      <w:tr w:rsidR="00DC3278" w:rsidRPr="00906A49" w14:paraId="039038D3" w14:textId="77777777" w:rsidTr="003B09AB">
        <w:tc>
          <w:tcPr>
            <w:tcW w:w="426" w:type="dxa"/>
            <w:tcBorders>
              <w:top w:val="single" w:sz="12" w:space="0" w:color="auto"/>
              <w:bottom w:val="single" w:sz="12" w:space="0" w:color="auto"/>
            </w:tcBorders>
          </w:tcPr>
          <w:p w14:paraId="4B396A3F" w14:textId="751C3844"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74ADD244" w14:textId="7B99D353" w:rsidR="00DC3278" w:rsidRPr="00906A49" w:rsidRDefault="00DC3278" w:rsidP="00DC3278">
            <w:pPr>
              <w:rPr>
                <w:rFonts w:ascii="Arial" w:hAnsi="Arial" w:cs="Arial"/>
                <w:sz w:val="24"/>
                <w:szCs w:val="24"/>
              </w:rPr>
            </w:pPr>
            <w:r w:rsidRPr="00906A49">
              <w:rPr>
                <w:rFonts w:ascii="Arial" w:hAnsi="Arial" w:cs="Arial"/>
                <w:sz w:val="24"/>
                <w:szCs w:val="24"/>
              </w:rPr>
              <w:t>SANCTR</w:t>
            </w:r>
          </w:p>
        </w:tc>
        <w:tc>
          <w:tcPr>
            <w:tcW w:w="7229" w:type="dxa"/>
            <w:tcBorders>
              <w:top w:val="single" w:sz="12" w:space="0" w:color="auto"/>
              <w:bottom w:val="single" w:sz="12" w:space="0" w:color="auto"/>
            </w:tcBorders>
          </w:tcPr>
          <w:p w14:paraId="4B6883AC" w14:textId="76CCE332" w:rsidR="00DC3278" w:rsidRPr="00906A49" w:rsidRDefault="00DC3278" w:rsidP="00DC3278">
            <w:pPr>
              <w:rPr>
                <w:rFonts w:ascii="Arial" w:hAnsi="Arial" w:cs="Arial"/>
                <w:sz w:val="24"/>
                <w:szCs w:val="24"/>
              </w:rPr>
            </w:pPr>
            <w:r w:rsidRPr="00906A49">
              <w:rPr>
                <w:rFonts w:ascii="Arial" w:hAnsi="Arial" w:cs="Arial"/>
                <w:sz w:val="24"/>
                <w:szCs w:val="24"/>
              </w:rPr>
              <w:t>South African National Clinical Trial Register (</w:t>
            </w:r>
            <w:hyperlink r:id="rId48" w:history="1">
              <w:r w:rsidRPr="00906A49">
                <w:rPr>
                  <w:rStyle w:val="Hyperlink"/>
                  <w:rFonts w:ascii="Arial" w:hAnsi="Arial" w:cs="Arial"/>
                  <w:sz w:val="24"/>
                  <w:szCs w:val="24"/>
                </w:rPr>
                <w:t>www.sanctr.gov.za</w:t>
              </w:r>
            </w:hyperlink>
            <w:r w:rsidRPr="00906A49">
              <w:rPr>
                <w:rFonts w:ascii="Arial" w:hAnsi="Arial" w:cs="Arial"/>
                <w:sz w:val="24"/>
                <w:szCs w:val="24"/>
              </w:rPr>
              <w:t xml:space="preserve">) </w:t>
            </w:r>
          </w:p>
        </w:tc>
      </w:tr>
      <w:tr w:rsidR="00DC3278" w:rsidRPr="00906A49" w14:paraId="7796966A" w14:textId="77777777" w:rsidTr="003B09AB">
        <w:tc>
          <w:tcPr>
            <w:tcW w:w="426" w:type="dxa"/>
            <w:tcBorders>
              <w:top w:val="single" w:sz="12" w:space="0" w:color="auto"/>
              <w:bottom w:val="single" w:sz="12" w:space="0" w:color="auto"/>
            </w:tcBorders>
          </w:tcPr>
          <w:p w14:paraId="6FC4B1D6" w14:textId="56A778CB"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67E75AF9" w14:textId="2EEC4CC7" w:rsidR="00DC3278" w:rsidRPr="00906A49" w:rsidRDefault="00DC3278" w:rsidP="00DC3278">
            <w:pPr>
              <w:rPr>
                <w:rFonts w:ascii="Arial" w:hAnsi="Arial" w:cs="Arial"/>
                <w:sz w:val="24"/>
                <w:szCs w:val="24"/>
              </w:rPr>
            </w:pPr>
            <w:r w:rsidRPr="00906A49">
              <w:rPr>
                <w:rFonts w:ascii="Arial" w:hAnsi="Arial" w:cs="Arial"/>
                <w:sz w:val="24"/>
                <w:szCs w:val="24"/>
              </w:rPr>
              <w:t>TzCTR</w:t>
            </w:r>
          </w:p>
        </w:tc>
        <w:tc>
          <w:tcPr>
            <w:tcW w:w="7229" w:type="dxa"/>
            <w:tcBorders>
              <w:top w:val="single" w:sz="12" w:space="0" w:color="auto"/>
              <w:bottom w:val="single" w:sz="12" w:space="0" w:color="auto"/>
            </w:tcBorders>
          </w:tcPr>
          <w:p w14:paraId="3199E297" w14:textId="0E6F05B3" w:rsidR="00DC3278" w:rsidRPr="00906A49" w:rsidRDefault="00DC3278" w:rsidP="00DC3278">
            <w:pPr>
              <w:rPr>
                <w:rFonts w:ascii="Arial" w:hAnsi="Arial" w:cs="Arial"/>
                <w:sz w:val="24"/>
                <w:szCs w:val="24"/>
              </w:rPr>
            </w:pPr>
            <w:r w:rsidRPr="00906A49">
              <w:rPr>
                <w:rFonts w:ascii="Arial" w:hAnsi="Arial" w:cs="Arial"/>
                <w:sz w:val="24"/>
                <w:szCs w:val="24"/>
              </w:rPr>
              <w:t>Tanzania Clinical Trial Registry (</w:t>
            </w:r>
            <w:hyperlink r:id="rId49" w:history="1">
              <w:r w:rsidRPr="00906A49">
                <w:rPr>
                  <w:rStyle w:val="Hyperlink"/>
                  <w:rFonts w:ascii="Arial" w:hAnsi="Arial" w:cs="Arial"/>
                  <w:sz w:val="24"/>
                  <w:szCs w:val="24"/>
                </w:rPr>
                <w:t>http://www.tzctr.or.tz/faq.php</w:t>
              </w:r>
            </w:hyperlink>
            <w:r w:rsidRPr="00906A49">
              <w:rPr>
                <w:rFonts w:ascii="Arial" w:hAnsi="Arial" w:cs="Arial"/>
                <w:sz w:val="24"/>
                <w:szCs w:val="24"/>
              </w:rPr>
              <w:t xml:space="preserve">) </w:t>
            </w:r>
          </w:p>
        </w:tc>
      </w:tr>
      <w:tr w:rsidR="00DC3278" w:rsidRPr="00906A49" w14:paraId="57A4584B" w14:textId="77777777" w:rsidTr="003B09AB">
        <w:tc>
          <w:tcPr>
            <w:tcW w:w="426" w:type="dxa"/>
            <w:tcBorders>
              <w:top w:val="single" w:sz="12" w:space="0" w:color="auto"/>
              <w:bottom w:val="single" w:sz="12" w:space="0" w:color="auto"/>
            </w:tcBorders>
          </w:tcPr>
          <w:p w14:paraId="3E2AA400" w14:textId="71D1F9C1"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04E2702A" w14:textId="6F365077" w:rsidR="00DC3278" w:rsidRPr="00906A49" w:rsidRDefault="00DC3278" w:rsidP="00DC3278">
            <w:pPr>
              <w:rPr>
                <w:rFonts w:ascii="Arial" w:hAnsi="Arial" w:cs="Arial"/>
                <w:sz w:val="24"/>
                <w:szCs w:val="24"/>
              </w:rPr>
            </w:pPr>
            <w:r w:rsidRPr="00906A49">
              <w:rPr>
                <w:rFonts w:ascii="Arial" w:hAnsi="Arial" w:cs="Arial"/>
                <w:sz w:val="24"/>
                <w:szCs w:val="24"/>
              </w:rPr>
              <w:t>NMRR</w:t>
            </w:r>
          </w:p>
        </w:tc>
        <w:tc>
          <w:tcPr>
            <w:tcW w:w="7229" w:type="dxa"/>
            <w:tcBorders>
              <w:top w:val="single" w:sz="12" w:space="0" w:color="auto"/>
              <w:bottom w:val="single" w:sz="12" w:space="0" w:color="auto"/>
            </w:tcBorders>
          </w:tcPr>
          <w:p w14:paraId="7DF5BEC4" w14:textId="2F3C97D9" w:rsidR="00DC3278" w:rsidRPr="00906A49" w:rsidRDefault="00DC3278" w:rsidP="00DC3278">
            <w:pPr>
              <w:rPr>
                <w:rFonts w:ascii="Arial" w:hAnsi="Arial" w:cs="Arial"/>
                <w:sz w:val="24"/>
                <w:szCs w:val="24"/>
              </w:rPr>
            </w:pPr>
            <w:r w:rsidRPr="00906A49">
              <w:rPr>
                <w:rFonts w:ascii="Arial" w:hAnsi="Arial" w:cs="Arial"/>
                <w:sz w:val="24"/>
                <w:szCs w:val="24"/>
              </w:rPr>
              <w:t>National Medical Research Register (</w:t>
            </w:r>
            <w:hyperlink r:id="rId50" w:history="1">
              <w:r w:rsidRPr="00906A49">
                <w:rPr>
                  <w:rStyle w:val="Hyperlink"/>
                  <w:rFonts w:ascii="Arial" w:hAnsi="Arial" w:cs="Arial"/>
                  <w:sz w:val="24"/>
                  <w:szCs w:val="24"/>
                </w:rPr>
                <w:t>https://www.nmrr.gov.my/fwbLoginPage.jsp</w:t>
              </w:r>
            </w:hyperlink>
            <w:r w:rsidRPr="00906A49">
              <w:rPr>
                <w:rFonts w:ascii="Arial" w:hAnsi="Arial" w:cs="Arial"/>
                <w:sz w:val="24"/>
                <w:szCs w:val="24"/>
              </w:rPr>
              <w:t xml:space="preserve">) </w:t>
            </w:r>
          </w:p>
        </w:tc>
      </w:tr>
      <w:tr w:rsidR="00DC3278" w:rsidRPr="00906A49" w14:paraId="5760198D" w14:textId="77777777" w:rsidTr="003B09AB">
        <w:tc>
          <w:tcPr>
            <w:tcW w:w="426" w:type="dxa"/>
            <w:tcBorders>
              <w:top w:val="single" w:sz="12" w:space="0" w:color="auto"/>
              <w:bottom w:val="single" w:sz="12" w:space="0" w:color="auto"/>
            </w:tcBorders>
          </w:tcPr>
          <w:p w14:paraId="5B85ECF3" w14:textId="1F67648A"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3BE000B7" w14:textId="10CCF6D7" w:rsidR="00DC3278" w:rsidRPr="00906A49" w:rsidRDefault="00DC3278" w:rsidP="00DC3278">
            <w:pPr>
              <w:rPr>
                <w:rFonts w:ascii="Arial" w:hAnsi="Arial" w:cs="Arial"/>
                <w:sz w:val="24"/>
                <w:szCs w:val="24"/>
              </w:rPr>
            </w:pPr>
            <w:r w:rsidRPr="00906A49">
              <w:rPr>
                <w:rFonts w:ascii="Arial" w:hAnsi="Arial" w:cs="Arial"/>
                <w:sz w:val="24"/>
                <w:szCs w:val="24"/>
              </w:rPr>
              <w:t>ReNIS</w:t>
            </w:r>
          </w:p>
        </w:tc>
        <w:tc>
          <w:tcPr>
            <w:tcW w:w="7229" w:type="dxa"/>
            <w:tcBorders>
              <w:top w:val="single" w:sz="12" w:space="0" w:color="auto"/>
              <w:bottom w:val="single" w:sz="12" w:space="0" w:color="auto"/>
            </w:tcBorders>
          </w:tcPr>
          <w:p w14:paraId="1B884F8A" w14:textId="58C23C09" w:rsidR="00DC3278" w:rsidRPr="00906A49" w:rsidRDefault="00DC3278" w:rsidP="00DC3278">
            <w:pPr>
              <w:rPr>
                <w:rFonts w:ascii="Arial" w:hAnsi="Arial" w:cs="Arial"/>
                <w:sz w:val="24"/>
                <w:szCs w:val="24"/>
              </w:rPr>
            </w:pPr>
            <w:r w:rsidRPr="00906A49">
              <w:rPr>
                <w:rFonts w:ascii="Arial" w:hAnsi="Arial" w:cs="Arial"/>
                <w:sz w:val="24"/>
                <w:szCs w:val="24"/>
              </w:rPr>
              <w:t>National Registry of Health Research (</w:t>
            </w:r>
            <w:hyperlink r:id="rId51" w:history="1">
              <w:r w:rsidRPr="00906A49">
                <w:rPr>
                  <w:rStyle w:val="Hyperlink"/>
                  <w:rFonts w:ascii="Arial" w:hAnsi="Arial" w:cs="Arial"/>
                  <w:sz w:val="24"/>
                  <w:szCs w:val="24"/>
                </w:rPr>
                <w:t>https://www.argentina.gob.ar/salud/registroinvestigaciones</w:t>
              </w:r>
            </w:hyperlink>
            <w:r w:rsidRPr="00906A49">
              <w:rPr>
                <w:rFonts w:ascii="Arial" w:hAnsi="Arial" w:cs="Arial"/>
                <w:sz w:val="24"/>
                <w:szCs w:val="24"/>
              </w:rPr>
              <w:t xml:space="preserve">) </w:t>
            </w:r>
          </w:p>
        </w:tc>
      </w:tr>
      <w:tr w:rsidR="00DC3278" w:rsidRPr="00906A49" w14:paraId="2C26C236" w14:textId="77777777" w:rsidTr="003B09AB">
        <w:tc>
          <w:tcPr>
            <w:tcW w:w="426" w:type="dxa"/>
            <w:tcBorders>
              <w:top w:val="single" w:sz="12" w:space="0" w:color="auto"/>
              <w:bottom w:val="single" w:sz="12" w:space="0" w:color="auto"/>
            </w:tcBorders>
          </w:tcPr>
          <w:p w14:paraId="37ECC806" w14:textId="5C88CCAF" w:rsidR="00DC3278" w:rsidRPr="00906A49" w:rsidRDefault="00DC3278" w:rsidP="00DC3278">
            <w:pPr>
              <w:rPr>
                <w:rFonts w:ascii="Arial" w:hAnsi="Arial" w:cs="Arial"/>
                <w:b/>
                <w:bCs/>
                <w:sz w:val="24"/>
                <w:szCs w:val="24"/>
              </w:rPr>
            </w:pPr>
          </w:p>
        </w:tc>
        <w:tc>
          <w:tcPr>
            <w:tcW w:w="1984" w:type="dxa"/>
            <w:tcBorders>
              <w:top w:val="single" w:sz="12" w:space="0" w:color="auto"/>
              <w:bottom w:val="single" w:sz="12" w:space="0" w:color="auto"/>
            </w:tcBorders>
          </w:tcPr>
          <w:p w14:paraId="11C26FF7" w14:textId="7B2AA99A" w:rsidR="00DC3278" w:rsidRPr="00906A49" w:rsidRDefault="00DC3278" w:rsidP="00DC3278">
            <w:pPr>
              <w:rPr>
                <w:rFonts w:ascii="Arial" w:hAnsi="Arial" w:cs="Arial"/>
                <w:sz w:val="24"/>
                <w:szCs w:val="24"/>
              </w:rPr>
            </w:pPr>
            <w:r w:rsidRPr="00906A49">
              <w:rPr>
                <w:rFonts w:ascii="Arial" w:hAnsi="Arial" w:cs="Arial"/>
                <w:sz w:val="24"/>
                <w:szCs w:val="24"/>
              </w:rPr>
              <w:t>NCTR</w:t>
            </w:r>
          </w:p>
        </w:tc>
        <w:tc>
          <w:tcPr>
            <w:tcW w:w="7229" w:type="dxa"/>
            <w:tcBorders>
              <w:top w:val="single" w:sz="12" w:space="0" w:color="auto"/>
              <w:bottom w:val="single" w:sz="12" w:space="0" w:color="auto"/>
            </w:tcBorders>
          </w:tcPr>
          <w:p w14:paraId="6B4E0BC7" w14:textId="546591D4" w:rsidR="00DC3278" w:rsidRPr="00906A49" w:rsidRDefault="00DC3278" w:rsidP="00DC3278">
            <w:pPr>
              <w:rPr>
                <w:rFonts w:ascii="Arial" w:hAnsi="Arial" w:cs="Arial"/>
                <w:sz w:val="24"/>
                <w:szCs w:val="24"/>
              </w:rPr>
            </w:pPr>
            <w:r w:rsidRPr="00906A49">
              <w:rPr>
                <w:rFonts w:ascii="Arial" w:hAnsi="Arial" w:cs="Arial"/>
                <w:sz w:val="24"/>
                <w:szCs w:val="24"/>
              </w:rPr>
              <w:t>Nigerian Clinical Trials Registry (</w:t>
            </w:r>
            <w:hyperlink r:id="rId52" w:history="1">
              <w:r w:rsidRPr="00906A49">
                <w:rPr>
                  <w:rStyle w:val="Hyperlink"/>
                  <w:rFonts w:ascii="Arial" w:hAnsi="Arial" w:cs="Arial"/>
                  <w:sz w:val="24"/>
                  <w:szCs w:val="24"/>
                </w:rPr>
                <w:t>https://nhrec.net/nigeria-clinical-trials-registry/</w:t>
              </w:r>
            </w:hyperlink>
            <w:r w:rsidRPr="00906A49">
              <w:rPr>
                <w:rFonts w:ascii="Arial" w:hAnsi="Arial" w:cs="Arial"/>
                <w:sz w:val="24"/>
                <w:szCs w:val="24"/>
              </w:rPr>
              <w:t xml:space="preserve">) </w:t>
            </w:r>
          </w:p>
        </w:tc>
      </w:tr>
    </w:tbl>
    <w:p w14:paraId="6231DBF5" w14:textId="77777777" w:rsidR="00611BBC" w:rsidRDefault="00611BBC" w:rsidP="00906A49">
      <w:pPr>
        <w:spacing w:after="0" w:line="240" w:lineRule="auto"/>
        <w:rPr>
          <w:rFonts w:ascii="Arial" w:hAnsi="Arial" w:cs="Arial"/>
          <w:b/>
          <w:bCs/>
          <w:sz w:val="24"/>
          <w:szCs w:val="24"/>
        </w:rPr>
      </w:pPr>
    </w:p>
    <w:p w14:paraId="6C4A0A0A" w14:textId="456A7133" w:rsidR="00E44668" w:rsidRPr="003C13EF" w:rsidRDefault="00611BBC" w:rsidP="00906A49">
      <w:pPr>
        <w:spacing w:after="0" w:line="240" w:lineRule="auto"/>
        <w:rPr>
          <w:rFonts w:ascii="Arial" w:hAnsi="Arial" w:cs="Arial"/>
          <w:i/>
          <w:iCs/>
          <w:sz w:val="24"/>
          <w:szCs w:val="24"/>
        </w:rPr>
      </w:pPr>
      <w:r w:rsidRPr="003C13EF">
        <w:rPr>
          <w:rFonts w:ascii="Arial" w:hAnsi="Arial" w:cs="Arial"/>
          <w:i/>
          <w:iCs/>
          <w:sz w:val="24"/>
          <w:szCs w:val="24"/>
        </w:rPr>
        <w:t>Peer-reviewed scientific journals</w:t>
      </w:r>
    </w:p>
    <w:p w14:paraId="0685575F" w14:textId="494F7C02" w:rsidR="0037330E" w:rsidRDefault="00B179C1" w:rsidP="0037330E">
      <w:pPr>
        <w:spacing w:after="0" w:line="240" w:lineRule="auto"/>
        <w:rPr>
          <w:rFonts w:ascii="Arial" w:hAnsi="Arial" w:cs="Arial"/>
          <w:sz w:val="24"/>
          <w:szCs w:val="24"/>
        </w:rPr>
      </w:pPr>
      <w:r>
        <w:rPr>
          <w:rFonts w:ascii="Arial" w:hAnsi="Arial" w:cs="Arial"/>
          <w:sz w:val="24"/>
          <w:szCs w:val="24"/>
        </w:rPr>
        <w:lastRenderedPageBreak/>
        <w:t xml:space="preserve">Peer-reviewed scientific journals </w:t>
      </w:r>
      <w:r w:rsidR="0083648A">
        <w:rPr>
          <w:rFonts w:ascii="Arial" w:hAnsi="Arial" w:cs="Arial"/>
          <w:sz w:val="24"/>
          <w:szCs w:val="24"/>
        </w:rPr>
        <w:t>wh</w:t>
      </w:r>
      <w:r w:rsidR="001D6ED4">
        <w:rPr>
          <w:rFonts w:ascii="Arial" w:hAnsi="Arial" w:cs="Arial"/>
          <w:sz w:val="24"/>
          <w:szCs w:val="24"/>
        </w:rPr>
        <w:t>ich</w:t>
      </w:r>
      <w:r>
        <w:rPr>
          <w:rFonts w:ascii="Arial" w:hAnsi="Arial" w:cs="Arial"/>
          <w:sz w:val="24"/>
          <w:szCs w:val="24"/>
        </w:rPr>
        <w:t xml:space="preserve"> require </w:t>
      </w:r>
      <w:r w:rsidR="001D6ED4">
        <w:rPr>
          <w:rFonts w:ascii="Arial" w:hAnsi="Arial" w:cs="Arial"/>
          <w:sz w:val="24"/>
          <w:szCs w:val="24"/>
        </w:rPr>
        <w:t xml:space="preserve">data from articles they publish to be shared would enhance </w:t>
      </w:r>
      <w:r w:rsidRPr="00906A49">
        <w:rPr>
          <w:rFonts w:ascii="Arial" w:hAnsi="Arial" w:cs="Arial"/>
          <w:sz w:val="24"/>
          <w:szCs w:val="24"/>
        </w:rPr>
        <w:t xml:space="preserve">the transparency of findings </w:t>
      </w:r>
      <w:r>
        <w:rPr>
          <w:rFonts w:ascii="Arial" w:hAnsi="Arial" w:cs="Arial"/>
          <w:sz w:val="24"/>
          <w:szCs w:val="24"/>
        </w:rPr>
        <w:t xml:space="preserve">(i.e., openness of information irrespective of outcome) </w:t>
      </w:r>
      <w:r w:rsidRPr="00906A49">
        <w:rPr>
          <w:rFonts w:ascii="Arial" w:hAnsi="Arial" w:cs="Arial"/>
          <w:sz w:val="24"/>
          <w:szCs w:val="24"/>
        </w:rPr>
        <w:t>and confidence in results (e.g., accuracy</w:t>
      </w:r>
      <w:r>
        <w:rPr>
          <w:rFonts w:ascii="Arial" w:hAnsi="Arial" w:cs="Arial"/>
          <w:sz w:val="24"/>
          <w:szCs w:val="24"/>
        </w:rPr>
        <w:t xml:space="preserve"> and validity</w:t>
      </w:r>
      <w:r w:rsidRPr="00906A49">
        <w:rPr>
          <w:rFonts w:ascii="Arial" w:hAnsi="Arial" w:cs="Arial"/>
          <w:sz w:val="24"/>
          <w:szCs w:val="24"/>
        </w:rPr>
        <w:t>)</w:t>
      </w:r>
      <w:r w:rsidR="001D6ED4">
        <w:rPr>
          <w:rFonts w:ascii="Arial" w:hAnsi="Arial" w:cs="Arial"/>
          <w:sz w:val="24"/>
          <w:szCs w:val="24"/>
        </w:rPr>
        <w:t xml:space="preserve">. </w:t>
      </w:r>
      <w:r w:rsidR="0037330E">
        <w:rPr>
          <w:rFonts w:ascii="Arial" w:hAnsi="Arial" w:cs="Arial"/>
          <w:sz w:val="24"/>
          <w:szCs w:val="24"/>
        </w:rPr>
        <w:t>T</w:t>
      </w:r>
      <w:r w:rsidR="0037330E">
        <w:rPr>
          <w:rFonts w:ascii="Arial" w:hAnsi="Arial" w:cs="Arial"/>
          <w:sz w:val="24"/>
          <w:szCs w:val="24"/>
        </w:rPr>
        <w:t xml:space="preserve">he </w:t>
      </w:r>
      <w:r w:rsidR="0037330E" w:rsidRPr="003A70DD">
        <w:rPr>
          <w:rFonts w:ascii="Arial" w:hAnsi="Arial" w:cs="Arial"/>
          <w:sz w:val="24"/>
          <w:szCs w:val="24"/>
        </w:rPr>
        <w:t>Principles of Transparency and Best Practice in Scholarly Publishing</w:t>
      </w:r>
      <w:r w:rsidR="0037330E">
        <w:rPr>
          <w:rFonts w:ascii="Arial" w:hAnsi="Arial" w:cs="Arial"/>
          <w:sz w:val="24"/>
          <w:szCs w:val="24"/>
        </w:rPr>
        <w:t xml:space="preserve"> (</w:t>
      </w:r>
      <w:hyperlink r:id="rId53" w:history="1">
        <w:r w:rsidR="0037330E" w:rsidRPr="00765013">
          <w:rPr>
            <w:rStyle w:val="Hyperlink"/>
            <w:rFonts w:ascii="Arial" w:hAnsi="Arial" w:cs="Arial"/>
            <w:sz w:val="24"/>
            <w:szCs w:val="24"/>
          </w:rPr>
          <w:t>https://doaj.org/apply/transparency/</w:t>
        </w:r>
      </w:hyperlink>
      <w:r w:rsidR="0037330E">
        <w:rPr>
          <w:rFonts w:ascii="Arial" w:hAnsi="Arial" w:cs="Arial"/>
          <w:sz w:val="24"/>
          <w:szCs w:val="24"/>
        </w:rPr>
        <w:t xml:space="preserve">), by the </w:t>
      </w:r>
      <w:r w:rsidR="0037330E" w:rsidRPr="003A70DD">
        <w:rPr>
          <w:rFonts w:ascii="Arial" w:hAnsi="Arial" w:cs="Arial"/>
          <w:sz w:val="24"/>
          <w:szCs w:val="24"/>
        </w:rPr>
        <w:t>Committee on Publication Ethics</w:t>
      </w:r>
      <w:r w:rsidR="0037330E">
        <w:rPr>
          <w:rFonts w:ascii="Arial" w:hAnsi="Arial" w:cs="Arial"/>
          <w:sz w:val="24"/>
          <w:szCs w:val="24"/>
        </w:rPr>
        <w:t xml:space="preserve"> (COPE)</w:t>
      </w:r>
      <w:r w:rsidR="0037330E" w:rsidRPr="003A70DD">
        <w:rPr>
          <w:rFonts w:ascii="Arial" w:hAnsi="Arial" w:cs="Arial"/>
          <w:sz w:val="24"/>
          <w:szCs w:val="24"/>
        </w:rPr>
        <w:t>, Directory of Open Access Journals</w:t>
      </w:r>
      <w:r w:rsidR="0037330E">
        <w:rPr>
          <w:rFonts w:ascii="Arial" w:hAnsi="Arial" w:cs="Arial"/>
          <w:sz w:val="24"/>
          <w:szCs w:val="24"/>
        </w:rPr>
        <w:t xml:space="preserve"> (DOAJ)</w:t>
      </w:r>
      <w:r w:rsidR="0037330E" w:rsidRPr="003A70DD">
        <w:rPr>
          <w:rFonts w:ascii="Arial" w:hAnsi="Arial" w:cs="Arial"/>
          <w:sz w:val="24"/>
          <w:szCs w:val="24"/>
        </w:rPr>
        <w:t xml:space="preserve">, Open Access Scholarly Publishers Association </w:t>
      </w:r>
      <w:r w:rsidR="0037330E">
        <w:rPr>
          <w:rFonts w:ascii="Arial" w:hAnsi="Arial" w:cs="Arial"/>
          <w:sz w:val="24"/>
          <w:szCs w:val="24"/>
        </w:rPr>
        <w:t xml:space="preserve">(OASPA) </w:t>
      </w:r>
      <w:r w:rsidR="0037330E" w:rsidRPr="003A70DD">
        <w:rPr>
          <w:rFonts w:ascii="Arial" w:hAnsi="Arial" w:cs="Arial"/>
          <w:sz w:val="24"/>
          <w:szCs w:val="24"/>
        </w:rPr>
        <w:t>and the World Association of Medical Editors</w:t>
      </w:r>
      <w:r w:rsidR="0037330E">
        <w:rPr>
          <w:rFonts w:ascii="Arial" w:hAnsi="Arial" w:cs="Arial"/>
          <w:sz w:val="24"/>
          <w:szCs w:val="24"/>
        </w:rPr>
        <w:t xml:space="preserve"> (WAME), requires member journals to have a policy on data sharing and reproducibility, and the </w:t>
      </w:r>
      <w:r w:rsidR="0037330E" w:rsidRPr="003A70DD">
        <w:rPr>
          <w:rFonts w:ascii="Arial" w:hAnsi="Arial" w:cs="Arial"/>
          <w:sz w:val="24"/>
          <w:szCs w:val="24"/>
        </w:rPr>
        <w:t>Recommendations for the Conduct, Reporting, Editing, and Publication of Scholarly Work in Medical Journals</w:t>
      </w:r>
      <w:r w:rsidR="0037330E">
        <w:rPr>
          <w:rFonts w:ascii="Arial" w:hAnsi="Arial" w:cs="Arial"/>
          <w:sz w:val="24"/>
          <w:szCs w:val="24"/>
        </w:rPr>
        <w:t xml:space="preserve"> (</w:t>
      </w:r>
      <w:hyperlink r:id="rId54" w:history="1">
        <w:r w:rsidR="0037330E" w:rsidRPr="00765013">
          <w:rPr>
            <w:rStyle w:val="Hyperlink"/>
            <w:rFonts w:ascii="Arial" w:hAnsi="Arial" w:cs="Arial"/>
            <w:sz w:val="24"/>
            <w:szCs w:val="24"/>
          </w:rPr>
          <w:t>http://www.icmje.org/recommendations/</w:t>
        </w:r>
      </w:hyperlink>
      <w:r w:rsidR="0037330E">
        <w:rPr>
          <w:rFonts w:ascii="Arial" w:hAnsi="Arial" w:cs="Arial"/>
          <w:sz w:val="24"/>
          <w:szCs w:val="24"/>
        </w:rPr>
        <w:t>), by the International Committee of Medical Journal Editors (ICJME), requires clinical trials submitted to member journals to have a data sharing statement in the manuscript and a data sharing plan in the trial registration.</w:t>
      </w:r>
      <w:r w:rsidR="0037330E">
        <w:rPr>
          <w:rFonts w:ascii="Arial" w:hAnsi="Arial" w:cs="Arial"/>
          <w:sz w:val="24"/>
          <w:szCs w:val="24"/>
        </w:rPr>
        <w:fldChar w:fldCharType="begin"/>
      </w:r>
      <w:r w:rsidR="0037330E">
        <w:rPr>
          <w:rFonts w:ascii="Arial" w:hAnsi="Arial" w:cs="Arial"/>
          <w:sz w:val="24"/>
          <w:szCs w:val="24"/>
        </w:rPr>
        <w:instrText xml:space="preserve"> ADDIN EN.CITE &lt;EndNote&gt;&lt;Cite&gt;&lt;Author&gt;International Committee ofMedical Journal Editors’&lt;/Author&gt;&lt;Year&gt;2019&lt;/Year&gt;&lt;RecNum&gt;153&lt;/RecNum&gt;&lt;DisplayText&gt;(25)&lt;/DisplayText&gt;&lt;record&gt;&lt;rec-number&gt;153&lt;/rec-number&gt;&lt;foreign-keys&gt;&lt;key app="EN" db-id="rtsst0v2yfrav3errarvde2k5rxzrr0ssxtx" timestamp="1634000530"&gt;153&lt;/key&gt;&lt;/foreign-keys&gt;&lt;ref-type name="Generic"&gt;13&lt;/ref-type&gt;&lt;contributors&gt;&lt;authors&gt;&lt;author&gt;International Committee ofMedical Journal Editors’,&lt;/author&gt;&lt;/authors&gt;&lt;/contributors&gt;&lt;titles&gt;&lt;title&gt;Recommendations for the Conduct, Reporting, Editing and Publication of Scholarly Work in Medical Journals &lt;/title&gt;&lt;/titles&gt;&lt;pages&gt;14&lt;/pages&gt;&lt;dates&gt;&lt;year&gt;2019&lt;/year&gt;&lt;pub-dates&gt;&lt;date&gt;December&lt;/date&gt;&lt;/pub-dates&gt;&lt;/dates&gt;&lt;urls&gt;&lt;related-urls&gt;&lt;url&gt;http://www.icmje.org/recommendations/&lt;/url&gt;&lt;/related-urls&gt;&lt;/urls&gt;&lt;language&gt;English&lt;/language&gt;&lt;/record&gt;&lt;/Cite&gt;&lt;/EndNote&gt;</w:instrText>
      </w:r>
      <w:r w:rsidR="0037330E">
        <w:rPr>
          <w:rFonts w:ascii="Arial" w:hAnsi="Arial" w:cs="Arial"/>
          <w:sz w:val="24"/>
          <w:szCs w:val="24"/>
        </w:rPr>
        <w:fldChar w:fldCharType="separate"/>
      </w:r>
      <w:r w:rsidR="0037330E">
        <w:rPr>
          <w:rFonts w:ascii="Arial" w:hAnsi="Arial" w:cs="Arial"/>
          <w:noProof/>
          <w:sz w:val="24"/>
          <w:szCs w:val="24"/>
        </w:rPr>
        <w:t>(25)</w:t>
      </w:r>
      <w:r w:rsidR="0037330E">
        <w:rPr>
          <w:rFonts w:ascii="Arial" w:hAnsi="Arial" w:cs="Arial"/>
          <w:sz w:val="24"/>
          <w:szCs w:val="24"/>
        </w:rPr>
        <w:fldChar w:fldCharType="end"/>
      </w:r>
      <w:r w:rsidR="0037330E">
        <w:rPr>
          <w:rFonts w:ascii="Arial" w:hAnsi="Arial" w:cs="Arial"/>
          <w:sz w:val="24"/>
          <w:szCs w:val="24"/>
        </w:rPr>
        <w:t xml:space="preserve"> Publisher conformance with these guidelines and best practices is required for a journal to be indexed in MEDLINE or PubMed Central by the </w:t>
      </w:r>
      <w:r w:rsidR="0037330E" w:rsidRPr="00D57739">
        <w:rPr>
          <w:rFonts w:ascii="Arial" w:hAnsi="Arial" w:cs="Arial"/>
          <w:sz w:val="24"/>
          <w:szCs w:val="24"/>
        </w:rPr>
        <w:t>National Library of Medicine</w:t>
      </w:r>
      <w:r w:rsidR="0037330E">
        <w:rPr>
          <w:rFonts w:ascii="Arial" w:hAnsi="Arial" w:cs="Arial"/>
          <w:sz w:val="24"/>
          <w:szCs w:val="24"/>
        </w:rPr>
        <w:t xml:space="preserve"> (</w:t>
      </w:r>
      <w:hyperlink r:id="rId55" w:anchor="pubpractices" w:history="1">
        <w:r w:rsidR="0037330E" w:rsidRPr="00765013">
          <w:rPr>
            <w:rStyle w:val="Hyperlink"/>
            <w:rFonts w:ascii="Arial" w:hAnsi="Arial" w:cs="Arial"/>
            <w:sz w:val="24"/>
            <w:szCs w:val="24"/>
          </w:rPr>
          <w:t>https://www.nlm.nih.gov/medline/medline_policies.html#pubpractices</w:t>
        </w:r>
      </w:hyperlink>
      <w:r w:rsidR="0037330E">
        <w:rPr>
          <w:rFonts w:ascii="Arial" w:hAnsi="Arial" w:cs="Arial"/>
          <w:sz w:val="24"/>
          <w:szCs w:val="24"/>
        </w:rPr>
        <w:t xml:space="preserve">). </w:t>
      </w:r>
    </w:p>
    <w:p w14:paraId="5059156A" w14:textId="44759481" w:rsidR="00F43F22" w:rsidRDefault="0037330E" w:rsidP="00F43F22">
      <w:pPr>
        <w:spacing w:after="0" w:line="240" w:lineRule="auto"/>
        <w:rPr>
          <w:rFonts w:ascii="Arial" w:hAnsi="Arial" w:cs="Arial"/>
          <w:sz w:val="24"/>
          <w:szCs w:val="24"/>
        </w:rPr>
      </w:pPr>
      <w:r>
        <w:rPr>
          <w:rFonts w:ascii="Arial" w:hAnsi="Arial" w:cs="Arial"/>
          <w:sz w:val="24"/>
          <w:szCs w:val="24"/>
        </w:rPr>
        <w:t>Additionally, d</w:t>
      </w:r>
      <w:r w:rsidRPr="00906A49">
        <w:rPr>
          <w:rFonts w:ascii="Arial" w:hAnsi="Arial" w:cs="Arial"/>
          <w:sz w:val="24"/>
          <w:szCs w:val="24"/>
        </w:rPr>
        <w:t>ata publication, citation and altmetrics have been proposed as possible mechanisms to recognise data generation and incentivise data sharing.</w:t>
      </w:r>
      <w:r w:rsidRPr="00906A49">
        <w:rPr>
          <w:rFonts w:ascii="Arial" w:hAnsi="Arial" w:cs="Arial"/>
          <w:sz w:val="24"/>
          <w:szCs w:val="24"/>
        </w:rPr>
        <w:fldChar w:fldCharType="begin">
          <w:fldData xml:space="preserve">PEVuZE5vdGU+PENpdGU+PEF1dGhvcj5EZXZyaWVuZHQ8L0F1dGhvcj48WWVhcj4yMDIxPC9ZZWFy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PEVuZE5vdGU+PENpdGU+PEF1dGhvcj5EZXZyaWVuZHQ8L0F1dGhvcj48WWVhcj4yMDIxPC9ZZWFy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sidRPr="00906A49">
        <w:rPr>
          <w:rFonts w:ascii="Arial" w:hAnsi="Arial" w:cs="Arial"/>
          <w:sz w:val="24"/>
          <w:szCs w:val="24"/>
        </w:rPr>
        <w:fldChar w:fldCharType="separate"/>
      </w:r>
      <w:r>
        <w:rPr>
          <w:rFonts w:ascii="Arial" w:hAnsi="Arial" w:cs="Arial"/>
          <w:noProof/>
          <w:sz w:val="24"/>
          <w:szCs w:val="24"/>
        </w:rPr>
        <w:t>(26, 27)</w:t>
      </w:r>
      <w:r w:rsidRPr="00906A49">
        <w:rPr>
          <w:rFonts w:ascii="Arial" w:hAnsi="Arial" w:cs="Arial"/>
          <w:sz w:val="24"/>
          <w:szCs w:val="24"/>
        </w:rPr>
        <w:fldChar w:fldCharType="end"/>
      </w:r>
      <w:r w:rsidRPr="00906A49">
        <w:rPr>
          <w:rFonts w:ascii="Arial" w:hAnsi="Arial" w:cs="Arial"/>
          <w:sz w:val="24"/>
          <w:szCs w:val="24"/>
        </w:rPr>
        <w:t xml:space="preserve"> As these alternative scholarly crediting systems are implemented, data standards relating to data curation are required to protect the reliability and value of published data and prevent novel forms of research misconduct. This is particularly important given that there </w:t>
      </w:r>
      <w:r w:rsidRPr="00611BBC">
        <w:rPr>
          <w:rFonts w:ascii="Arial" w:hAnsi="Arial" w:cs="Arial"/>
          <w:sz w:val="24"/>
          <w:szCs w:val="24"/>
        </w:rPr>
        <w:t>is only one evidence-based incentive (using open data badges) to promote data sharing.</w:t>
      </w:r>
      <w:r w:rsidRPr="00611BBC">
        <w:rPr>
          <w:rFonts w:ascii="Arial" w:hAnsi="Arial" w:cs="Arial"/>
          <w:sz w:val="24"/>
          <w:szCs w:val="24"/>
        </w:rPr>
        <w:fldChar w:fldCharType="begin">
          <w:fldData xml:space="preserve">PEVuZE5vdGU+PENpdGU+PEF1dGhvcj5Sb3doYW5pLUZhcmlkPC9BdXRob3I+PFllYXI+MjAxNzwv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PEVuZE5vdGU+PENpdGU+PEF1dGhvcj5Sb3doYW5pLUZhcmlkPC9BdXRob3I+PFllYXI+MjAxNzwv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sidRPr="00611BBC">
        <w:rPr>
          <w:rFonts w:ascii="Arial" w:hAnsi="Arial" w:cs="Arial"/>
          <w:sz w:val="24"/>
          <w:szCs w:val="24"/>
        </w:rPr>
        <w:fldChar w:fldCharType="separate"/>
      </w:r>
      <w:r>
        <w:rPr>
          <w:rFonts w:ascii="Arial" w:hAnsi="Arial" w:cs="Arial"/>
          <w:noProof/>
          <w:sz w:val="24"/>
          <w:szCs w:val="24"/>
        </w:rPr>
        <w:t>(28)</w:t>
      </w:r>
      <w:r w:rsidRPr="00611BBC">
        <w:rPr>
          <w:rFonts w:ascii="Arial" w:hAnsi="Arial" w:cs="Arial"/>
          <w:sz w:val="24"/>
          <w:szCs w:val="24"/>
        </w:rPr>
        <w:fldChar w:fldCharType="end"/>
      </w:r>
      <w:r w:rsidRPr="00906A49">
        <w:rPr>
          <w:rFonts w:ascii="Arial" w:hAnsi="Arial" w:cs="Arial"/>
          <w:sz w:val="24"/>
          <w:szCs w:val="24"/>
        </w:rPr>
        <w:t xml:space="preserve"> </w:t>
      </w:r>
      <w:r w:rsidR="00F43F22">
        <w:rPr>
          <w:rFonts w:ascii="Arial" w:hAnsi="Arial" w:cs="Arial"/>
          <w:sz w:val="24"/>
          <w:szCs w:val="24"/>
        </w:rPr>
        <w:t>However, t</w:t>
      </w:r>
      <w:r w:rsidR="00F43F22">
        <w:rPr>
          <w:rFonts w:ascii="Arial" w:hAnsi="Arial" w:cs="Arial"/>
          <w:sz w:val="24"/>
          <w:szCs w:val="24"/>
        </w:rPr>
        <w:t>he impact of data sharing policies by peer-reviewed scientific journals depends on author compliance and journal enforcement,</w:t>
      </w:r>
      <w:r w:rsidR="00F43F22">
        <w:rPr>
          <w:rFonts w:ascii="Arial" w:hAnsi="Arial" w:cs="Arial"/>
          <w:sz w:val="24"/>
          <w:szCs w:val="24"/>
        </w:rPr>
        <w:fldChar w:fldCharType="begin">
          <w:fldData xml:space="preserve">PEVuZE5vdGU+PENpdGU+PEF1dGhvcj5DaHJpc3RlbnNlbjwvQXV0aG9yPjxZZWFyPjIwMTk8L1ll
YXI+PFJlY051bT41OTwvUmVjTnVtPjxEaXNwbGF5VGV4dD4oMjkpPC9EaXNwbGF5VGV4dD48cmVj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PEVuZE5vdGU+PENpdGU+PEF1dGhvcj5DaHJpc3RlbnNlbjwvQXV0aG9yPjxZZWFyPjIwMTk8L1ll
YXI+PFJlY051bT41OTwvUmVjTnVtPjxEaXNwbGF5VGV4dD4oMjkpPC9EaXNwbGF5VGV4dD48cmVj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sidR="00F43F22">
        <w:rPr>
          <w:rFonts w:ascii="Arial" w:hAnsi="Arial" w:cs="Arial"/>
          <w:sz w:val="24"/>
          <w:szCs w:val="24"/>
        </w:rPr>
        <w:fldChar w:fldCharType="separate"/>
      </w:r>
      <w:r>
        <w:rPr>
          <w:rFonts w:ascii="Arial" w:hAnsi="Arial" w:cs="Arial"/>
          <w:noProof/>
          <w:sz w:val="24"/>
          <w:szCs w:val="24"/>
        </w:rPr>
        <w:t>(29)</w:t>
      </w:r>
      <w:r w:rsidR="00F43F22">
        <w:rPr>
          <w:rFonts w:ascii="Arial" w:hAnsi="Arial" w:cs="Arial"/>
          <w:sz w:val="24"/>
          <w:szCs w:val="24"/>
        </w:rPr>
        <w:fldChar w:fldCharType="end"/>
      </w:r>
      <w:r w:rsidR="00F43F22">
        <w:rPr>
          <w:rFonts w:ascii="Arial" w:hAnsi="Arial" w:cs="Arial"/>
          <w:sz w:val="24"/>
          <w:szCs w:val="24"/>
        </w:rPr>
        <w:t xml:space="preserve"> with data availability in less than half of RCTs in two journals (BMJ and PLOS Medicine) with strong data sharing policies. Suboptimal data availability despite strong data sharing policies is related to inability to contact corresponding author, inadequate resources by authors to prepare datasets, different data sharing practices, and infrequent formal or informal sanctions for non-compliance.</w:t>
      </w:r>
      <w:r w:rsidR="00F43F22">
        <w:rPr>
          <w:rFonts w:ascii="Arial" w:hAnsi="Arial" w:cs="Arial"/>
          <w:sz w:val="24"/>
          <w:szCs w:val="24"/>
        </w:rPr>
        <w:fldChar w:fldCharType="begin">
          <w:fldData xml:space="preserve">PEVuZE5vdGU+PENpdGU+PEF1dGhvcj5OYXVkZXQ8L0F1dGhvcj48WWVhcj4yMDE4PC9ZZWFyPjxS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</w:fldData>
        </w:fldChar>
      </w:r>
      <w:r>
        <w:rPr>
          <w:rFonts w:ascii="Arial" w:hAnsi="Arial" w:cs="Arial"/>
          <w:sz w:val="24"/>
          <w:szCs w:val="24"/>
        </w:rPr>
        <w:instrText xml:space="preserve"> ADDIN EN.CITE </w:instrText>
      </w:r>
      <w:r>
        <w:rPr>
          <w:rFonts w:ascii="Arial" w:hAnsi="Arial" w:cs="Arial"/>
          <w:sz w:val="24"/>
          <w:szCs w:val="24"/>
        </w:rPr>
        <w:fldChar w:fldCharType="begin">
          <w:fldData xml:space="preserve">PEVuZE5vdGU+PENpdGU+PEF1dGhvcj5OYXVkZXQ8L0F1dGhvcj48WWVhcj4yMDE4PC9ZZWFyPjxS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</w:fldData>
        </w:fldChar>
      </w:r>
      <w:r>
        <w:rPr>
          <w:rFonts w:ascii="Arial" w:hAnsi="Arial" w:cs="Arial"/>
          <w:sz w:val="24"/>
          <w:szCs w:val="24"/>
        </w:rPr>
        <w:instrText xml:space="preserve"> ADDIN EN.CITE.DATA </w:instrText>
      </w:r>
      <w:r>
        <w:rPr>
          <w:rFonts w:ascii="Arial" w:hAnsi="Arial" w:cs="Arial"/>
          <w:sz w:val="24"/>
          <w:szCs w:val="24"/>
        </w:rPr>
      </w:r>
      <w:r>
        <w:rPr>
          <w:rFonts w:ascii="Arial" w:hAnsi="Arial" w:cs="Arial"/>
          <w:sz w:val="24"/>
          <w:szCs w:val="24"/>
        </w:rPr>
        <w:fldChar w:fldCharType="end"/>
      </w:r>
      <w:r w:rsidR="00F43F22">
        <w:rPr>
          <w:rFonts w:ascii="Arial" w:hAnsi="Arial" w:cs="Arial"/>
          <w:sz w:val="24"/>
          <w:szCs w:val="24"/>
        </w:rPr>
        <w:fldChar w:fldCharType="separate"/>
      </w:r>
      <w:r>
        <w:rPr>
          <w:rFonts w:ascii="Arial" w:hAnsi="Arial" w:cs="Arial"/>
          <w:noProof/>
          <w:sz w:val="24"/>
          <w:szCs w:val="24"/>
        </w:rPr>
        <w:t>(9, 30)</w:t>
      </w:r>
      <w:r w:rsidR="00F43F22">
        <w:rPr>
          <w:rFonts w:ascii="Arial" w:hAnsi="Arial" w:cs="Arial"/>
          <w:sz w:val="24"/>
          <w:szCs w:val="24"/>
        </w:rPr>
        <w:fldChar w:fldCharType="end"/>
      </w:r>
      <w:r w:rsidR="00F43F22">
        <w:rPr>
          <w:rFonts w:ascii="Arial" w:hAnsi="Arial" w:cs="Arial"/>
          <w:sz w:val="24"/>
          <w:szCs w:val="24"/>
        </w:rPr>
        <w:t xml:space="preserve"> </w:t>
      </w:r>
    </w:p>
    <w:p w14:paraId="1B8996E1" w14:textId="77777777" w:rsidR="003A70DD" w:rsidRDefault="003A70DD" w:rsidP="007B7F37">
      <w:pPr>
        <w:spacing w:after="0" w:line="240" w:lineRule="auto"/>
        <w:rPr>
          <w:rFonts w:ascii="Arial" w:hAnsi="Arial" w:cs="Arial"/>
          <w:sz w:val="24"/>
          <w:szCs w:val="24"/>
        </w:rPr>
      </w:pPr>
    </w:p>
    <w:p w14:paraId="11CC5BD2" w14:textId="3D0EE258" w:rsidR="003D1A50" w:rsidRDefault="004438AF" w:rsidP="007B7F37">
      <w:pPr>
        <w:spacing w:after="0" w:line="240" w:lineRule="auto"/>
        <w:rPr>
          <w:rFonts w:ascii="Arial" w:hAnsi="Arial" w:cs="Arial"/>
          <w:sz w:val="24"/>
          <w:szCs w:val="24"/>
        </w:rPr>
      </w:pPr>
      <w:r>
        <w:rPr>
          <w:rFonts w:ascii="Arial" w:hAnsi="Arial" w:cs="Arial"/>
          <w:sz w:val="24"/>
          <w:szCs w:val="24"/>
        </w:rPr>
        <w:t>A cross-sectional study of life, health and physical science journal</w:t>
      </w:r>
      <w:r w:rsidR="00E31CB1">
        <w:rPr>
          <w:rFonts w:ascii="Arial" w:hAnsi="Arial" w:cs="Arial"/>
          <w:sz w:val="24"/>
          <w:szCs w:val="24"/>
        </w:rPr>
        <w:t>s</w:t>
      </w:r>
      <w:r>
        <w:rPr>
          <w:rFonts w:ascii="Arial" w:hAnsi="Arial" w:cs="Arial"/>
          <w:sz w:val="24"/>
          <w:szCs w:val="24"/>
        </w:rPr>
        <w:t xml:space="preserve"> </w:t>
      </w:r>
      <w:r w:rsidR="00137B55">
        <w:rPr>
          <w:rFonts w:ascii="Arial" w:hAnsi="Arial" w:cs="Arial"/>
          <w:sz w:val="24"/>
          <w:szCs w:val="24"/>
        </w:rPr>
        <w:t>found that 44% had no data sharing policy, 18% had a data sharing policy which encouraged data sharing and 38% had a data sharing policy which expected or mandated data sharing.</w:t>
      </w:r>
      <w:r w:rsidR="00137B55">
        <w:rPr>
          <w:rFonts w:ascii="Arial" w:hAnsi="Arial" w:cs="Arial"/>
          <w:sz w:val="24"/>
          <w:szCs w:val="24"/>
        </w:rPr>
        <w:fldChar w:fldCharType="begin">
          <w:fldData xml:space="preserve">PEVuZE5vdGU+PENpdGU+PEF1dGhvcj5LaW08L0F1dGhvcj48WWVhcj4yMDIwPC9ZZWFyPjxSZWNO
dW0+NjM8L1JlY051bT48RGlzcGxheVRleHQ+KDMxKTwvRGlzcGxheVRleHQ+PHJlY29yZD48cmVj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F43F22">
        <w:rPr>
          <w:rFonts w:ascii="Arial" w:hAnsi="Arial" w:cs="Arial"/>
          <w:sz w:val="24"/>
          <w:szCs w:val="24"/>
        </w:rPr>
        <w:instrText xml:space="preserve"> ADDIN EN.CITE </w:instrText>
      </w:r>
      <w:r w:rsidR="00F43F22">
        <w:rPr>
          <w:rFonts w:ascii="Arial" w:hAnsi="Arial" w:cs="Arial"/>
          <w:sz w:val="24"/>
          <w:szCs w:val="24"/>
        </w:rPr>
        <w:fldChar w:fldCharType="begin">
          <w:fldData xml:space="preserve">PEVuZE5vdGU+PENpdGU+PEF1dGhvcj5LaW08L0F1dGhvcj48WWVhcj4yMDIwPC9ZZWFyPjxSZWNO
dW0+NjM8L1JlY051bT48RGlzcGxheVRleHQ+KDMxKTwvRGlzcGxheVRleHQ+PHJlY29yZD48cmVj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F43F22">
        <w:rPr>
          <w:rFonts w:ascii="Arial" w:hAnsi="Arial" w:cs="Arial"/>
          <w:sz w:val="24"/>
          <w:szCs w:val="24"/>
        </w:rPr>
        <w:instrText xml:space="preserve"> ADDIN EN.CITE.DATA </w:instrText>
      </w:r>
      <w:r w:rsidR="00F43F22">
        <w:rPr>
          <w:rFonts w:ascii="Arial" w:hAnsi="Arial" w:cs="Arial"/>
          <w:sz w:val="24"/>
          <w:szCs w:val="24"/>
        </w:rPr>
      </w:r>
      <w:r w:rsidR="00F43F22">
        <w:rPr>
          <w:rFonts w:ascii="Arial" w:hAnsi="Arial" w:cs="Arial"/>
          <w:sz w:val="24"/>
          <w:szCs w:val="24"/>
        </w:rPr>
        <w:fldChar w:fldCharType="end"/>
      </w:r>
      <w:r w:rsidR="00137B55">
        <w:rPr>
          <w:rFonts w:ascii="Arial" w:hAnsi="Arial" w:cs="Arial"/>
          <w:sz w:val="24"/>
          <w:szCs w:val="24"/>
        </w:rPr>
        <w:fldChar w:fldCharType="separate"/>
      </w:r>
      <w:r w:rsidR="00F43F22">
        <w:rPr>
          <w:rFonts w:ascii="Arial" w:hAnsi="Arial" w:cs="Arial"/>
          <w:noProof/>
          <w:sz w:val="24"/>
          <w:szCs w:val="24"/>
        </w:rPr>
        <w:t>(31)</w:t>
      </w:r>
      <w:r w:rsidR="00137B55">
        <w:rPr>
          <w:rFonts w:ascii="Arial" w:hAnsi="Arial" w:cs="Arial"/>
          <w:sz w:val="24"/>
          <w:szCs w:val="24"/>
        </w:rPr>
        <w:fldChar w:fldCharType="end"/>
      </w:r>
      <w:r w:rsidR="00137B55">
        <w:rPr>
          <w:rFonts w:ascii="Arial" w:hAnsi="Arial" w:cs="Arial"/>
          <w:sz w:val="24"/>
          <w:szCs w:val="24"/>
        </w:rPr>
        <w:t xml:space="preserve"> </w:t>
      </w:r>
      <w:r w:rsidR="00E31CB1">
        <w:rPr>
          <w:rFonts w:ascii="Arial" w:hAnsi="Arial" w:cs="Arial"/>
          <w:sz w:val="24"/>
          <w:szCs w:val="24"/>
        </w:rPr>
        <w:t>A cross-sectional study of biomedical journals</w:t>
      </w:r>
      <w:r w:rsidR="00C02BB8">
        <w:rPr>
          <w:rFonts w:ascii="Arial" w:hAnsi="Arial" w:cs="Arial"/>
          <w:sz w:val="24"/>
          <w:szCs w:val="24"/>
        </w:rPr>
        <w:t xml:space="preserve"> found that 32% had no data sharing policy, 9% had a data sharing policy which mentioned data sharing, 23% had a data sharing policy which encouraged data sharing, 9% had a data sharing policy which required data sharing but not as a condition of publication, and 12% had a data sharing policy which required data sharing as a condition of publication.</w:t>
      </w:r>
      <w:r w:rsidR="00C02BB8">
        <w:rPr>
          <w:rFonts w:ascii="Arial" w:hAnsi="Arial" w:cs="Arial"/>
          <w:sz w:val="24"/>
          <w:szCs w:val="24"/>
        </w:rPr>
        <w:fldChar w:fldCharType="begin">
          <w:fldData xml:space="preserve">PEVuZE5vdGU+PENpdGU+PEF1dGhvcj5LaW08L0F1dGhvcj48WWVhcj4yMDIwPC9ZZWFyPjxSZWNO
dW0+NjM8L1JlY051bT48RGlzcGxheVRleHQ+KDMxKTwvRGlzcGxheVRleHQ+PHJlY29yZD48cmVj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F43F22">
        <w:rPr>
          <w:rFonts w:ascii="Arial" w:hAnsi="Arial" w:cs="Arial"/>
          <w:sz w:val="24"/>
          <w:szCs w:val="24"/>
        </w:rPr>
        <w:instrText xml:space="preserve"> ADDIN EN.CITE </w:instrText>
      </w:r>
      <w:r w:rsidR="00F43F22">
        <w:rPr>
          <w:rFonts w:ascii="Arial" w:hAnsi="Arial" w:cs="Arial"/>
          <w:sz w:val="24"/>
          <w:szCs w:val="24"/>
        </w:rPr>
        <w:fldChar w:fldCharType="begin">
          <w:fldData xml:space="preserve">PEVuZE5vdGU+PENpdGU+PEF1dGhvcj5LaW08L0F1dGhvcj48WWVhcj4yMDIwPC9ZZWFyPjxSZWNO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</w:fldData>
        </w:fldChar>
      </w:r>
      <w:r w:rsidR="00F43F22">
        <w:rPr>
          <w:rFonts w:ascii="Arial" w:hAnsi="Arial" w:cs="Arial"/>
          <w:sz w:val="24"/>
          <w:szCs w:val="24"/>
        </w:rPr>
        <w:instrText xml:space="preserve"> ADDIN EN.CITE.DATA </w:instrText>
      </w:r>
      <w:r w:rsidR="00F43F22">
        <w:rPr>
          <w:rFonts w:ascii="Arial" w:hAnsi="Arial" w:cs="Arial"/>
          <w:sz w:val="24"/>
          <w:szCs w:val="24"/>
        </w:rPr>
      </w:r>
      <w:r w:rsidR="00F43F22">
        <w:rPr>
          <w:rFonts w:ascii="Arial" w:hAnsi="Arial" w:cs="Arial"/>
          <w:sz w:val="24"/>
          <w:szCs w:val="24"/>
        </w:rPr>
        <w:fldChar w:fldCharType="end"/>
      </w:r>
      <w:r w:rsidR="00C02BB8">
        <w:rPr>
          <w:rFonts w:ascii="Arial" w:hAnsi="Arial" w:cs="Arial"/>
          <w:sz w:val="24"/>
          <w:szCs w:val="24"/>
        </w:rPr>
        <w:fldChar w:fldCharType="separate"/>
      </w:r>
      <w:r w:rsidR="00F43F22">
        <w:rPr>
          <w:rFonts w:ascii="Arial" w:hAnsi="Arial" w:cs="Arial"/>
          <w:noProof/>
          <w:sz w:val="24"/>
          <w:szCs w:val="24"/>
        </w:rPr>
        <w:t>(31)</w:t>
      </w:r>
      <w:r w:rsidR="00C02BB8">
        <w:rPr>
          <w:rFonts w:ascii="Arial" w:hAnsi="Arial" w:cs="Arial"/>
          <w:sz w:val="24"/>
          <w:szCs w:val="24"/>
        </w:rPr>
        <w:fldChar w:fldCharType="end"/>
      </w:r>
      <w:r w:rsidR="00C02BB8" w:rsidRPr="00C02BB8">
        <w:rPr>
          <w:rFonts w:ascii="Arial" w:hAnsi="Arial" w:cs="Arial"/>
          <w:sz w:val="24"/>
          <w:szCs w:val="24"/>
        </w:rPr>
        <w:t xml:space="preserve"> </w:t>
      </w:r>
      <w:r w:rsidR="006B2228">
        <w:rPr>
          <w:rFonts w:ascii="Arial" w:hAnsi="Arial" w:cs="Arial"/>
          <w:sz w:val="24"/>
          <w:szCs w:val="24"/>
        </w:rPr>
        <w:t>Additionally, it found that most data sharing policies had no specific guidance on the practices of data sharing.</w:t>
      </w:r>
      <w:r w:rsidR="00F43F22">
        <w:rPr>
          <w:rFonts w:ascii="Arial" w:hAnsi="Arial" w:cs="Arial"/>
          <w:sz w:val="24"/>
          <w:szCs w:val="24"/>
        </w:rPr>
        <w:t xml:space="preserve"> </w:t>
      </w:r>
      <w:r w:rsidR="00BF07B8">
        <w:rPr>
          <w:rFonts w:ascii="Arial" w:hAnsi="Arial" w:cs="Arial"/>
          <w:sz w:val="24"/>
          <w:szCs w:val="24"/>
        </w:rPr>
        <w:t>A cross-sectional study of biology, clinical science, mathematics, physics and social sciences journals found that 44% had no data sharing policy, 5% had a data sharing policy which mentioned data sharing, 41% had a data sharing policy which encouraged data sharing, 8% had a data sharing policy which required data sharing but not as a condition of publication, and 3% had a data sharing policy which required data sharing as a condition of publication.</w:t>
      </w:r>
      <w:r w:rsidR="00BF07B8">
        <w:rPr>
          <w:rFonts w:ascii="Arial" w:hAnsi="Arial" w:cs="Arial"/>
          <w:sz w:val="24"/>
          <w:szCs w:val="24"/>
        </w:rPr>
        <w:fldChar w:fldCharType="begin">
          <w:fldData xml:space="preserve">PEVuZE5vdGU+PENpdGU+PEF1dGhvcj5SZXNuaWs8L0F1dGhvcj48WWVhcj4yMDE5PC9ZZWFyPjxS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</w:fldData>
        </w:fldChar>
      </w:r>
      <w:r w:rsidR="00F43F22">
        <w:rPr>
          <w:rFonts w:ascii="Arial" w:hAnsi="Arial" w:cs="Arial"/>
          <w:sz w:val="24"/>
          <w:szCs w:val="24"/>
        </w:rPr>
        <w:instrText xml:space="preserve"> ADDIN EN.CITE </w:instrText>
      </w:r>
      <w:r w:rsidR="00F43F22">
        <w:rPr>
          <w:rFonts w:ascii="Arial" w:hAnsi="Arial" w:cs="Arial"/>
          <w:sz w:val="24"/>
          <w:szCs w:val="24"/>
        </w:rPr>
        <w:fldChar w:fldCharType="begin">
          <w:fldData xml:space="preserve">PEVuZE5vdGU+PENpdGU+PEF1dGhvcj5SZXNuaWs8L0F1dGhvcj48WWVhcj4yMDE5PC9ZZWFyPjxS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</w:fldData>
        </w:fldChar>
      </w:r>
      <w:r w:rsidR="00F43F22">
        <w:rPr>
          <w:rFonts w:ascii="Arial" w:hAnsi="Arial" w:cs="Arial"/>
          <w:sz w:val="24"/>
          <w:szCs w:val="24"/>
        </w:rPr>
        <w:instrText xml:space="preserve"> ADDIN EN.CITE.DATA </w:instrText>
      </w:r>
      <w:r w:rsidR="00F43F22">
        <w:rPr>
          <w:rFonts w:ascii="Arial" w:hAnsi="Arial" w:cs="Arial"/>
          <w:sz w:val="24"/>
          <w:szCs w:val="24"/>
        </w:rPr>
      </w:r>
      <w:r w:rsidR="00F43F22">
        <w:rPr>
          <w:rFonts w:ascii="Arial" w:hAnsi="Arial" w:cs="Arial"/>
          <w:sz w:val="24"/>
          <w:szCs w:val="24"/>
        </w:rPr>
        <w:fldChar w:fldCharType="end"/>
      </w:r>
      <w:r w:rsidR="00BF07B8">
        <w:rPr>
          <w:rFonts w:ascii="Arial" w:hAnsi="Arial" w:cs="Arial"/>
          <w:sz w:val="24"/>
          <w:szCs w:val="24"/>
        </w:rPr>
        <w:fldChar w:fldCharType="separate"/>
      </w:r>
      <w:r w:rsidR="00F43F22">
        <w:rPr>
          <w:rFonts w:ascii="Arial" w:hAnsi="Arial" w:cs="Arial"/>
          <w:noProof/>
          <w:sz w:val="24"/>
          <w:szCs w:val="24"/>
        </w:rPr>
        <w:t>(32)</w:t>
      </w:r>
      <w:r w:rsidR="00BF07B8">
        <w:rPr>
          <w:rFonts w:ascii="Arial" w:hAnsi="Arial" w:cs="Arial"/>
          <w:sz w:val="24"/>
          <w:szCs w:val="24"/>
        </w:rPr>
        <w:fldChar w:fldCharType="end"/>
      </w:r>
      <w:r w:rsidR="00F43F22">
        <w:rPr>
          <w:rFonts w:ascii="Arial" w:hAnsi="Arial" w:cs="Arial"/>
          <w:sz w:val="24"/>
          <w:szCs w:val="24"/>
        </w:rPr>
        <w:t xml:space="preserve"> </w:t>
      </w:r>
      <w:r w:rsidR="003D1A50">
        <w:rPr>
          <w:rFonts w:ascii="Arial" w:hAnsi="Arial" w:cs="Arial"/>
          <w:sz w:val="24"/>
          <w:szCs w:val="24"/>
        </w:rPr>
        <w:t xml:space="preserve">A cross-sectional study of ten high-impact surgical journals found that only one journal had a data sharing policy which </w:t>
      </w:r>
      <w:r w:rsidR="00C2056A">
        <w:rPr>
          <w:rFonts w:ascii="Arial" w:hAnsi="Arial" w:cs="Arial"/>
          <w:sz w:val="24"/>
          <w:szCs w:val="24"/>
        </w:rPr>
        <w:t>required data sharing.</w:t>
      </w:r>
      <w:r w:rsidR="00C2056A">
        <w:rPr>
          <w:rFonts w:ascii="Arial" w:hAnsi="Arial" w:cs="Arial"/>
          <w:sz w:val="24"/>
          <w:szCs w:val="24"/>
        </w:rPr>
        <w:fldChar w:fldCharType="begin">
          <w:fldData xml:space="preserve">PEVuZE5vdGU+PENpdGU+PEF1dGhvcj5DaGFwbWFuPC9BdXRob3I+PFllYXI+MjAxNDwvWWVhcj48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==
</w:fldData>
        </w:fldChar>
      </w:r>
      <w:r w:rsidR="00F43F22">
        <w:rPr>
          <w:rFonts w:ascii="Arial" w:hAnsi="Arial" w:cs="Arial"/>
          <w:sz w:val="24"/>
          <w:szCs w:val="24"/>
        </w:rPr>
        <w:instrText xml:space="preserve"> ADDIN EN.CITE </w:instrText>
      </w:r>
      <w:r w:rsidR="00F43F22">
        <w:rPr>
          <w:rFonts w:ascii="Arial" w:hAnsi="Arial" w:cs="Arial"/>
          <w:sz w:val="24"/>
          <w:szCs w:val="24"/>
        </w:rPr>
        <w:fldChar w:fldCharType="begin">
          <w:fldData xml:space="preserve">PEVuZE5vdGU+PENpdGU+PEF1dGhvcj5DaGFwbWFuPC9BdXRob3I+PFllYXI+MjAxNDwvWWVhcj48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==
</w:fldData>
        </w:fldChar>
      </w:r>
      <w:r w:rsidR="00F43F22">
        <w:rPr>
          <w:rFonts w:ascii="Arial" w:hAnsi="Arial" w:cs="Arial"/>
          <w:sz w:val="24"/>
          <w:szCs w:val="24"/>
        </w:rPr>
        <w:instrText xml:space="preserve"> ADDIN EN.CITE.DATA </w:instrText>
      </w:r>
      <w:r w:rsidR="00F43F22">
        <w:rPr>
          <w:rFonts w:ascii="Arial" w:hAnsi="Arial" w:cs="Arial"/>
          <w:sz w:val="24"/>
          <w:szCs w:val="24"/>
        </w:rPr>
      </w:r>
      <w:r w:rsidR="00F43F22">
        <w:rPr>
          <w:rFonts w:ascii="Arial" w:hAnsi="Arial" w:cs="Arial"/>
          <w:sz w:val="24"/>
          <w:szCs w:val="24"/>
        </w:rPr>
        <w:fldChar w:fldCharType="end"/>
      </w:r>
      <w:r w:rsidR="00C2056A">
        <w:rPr>
          <w:rFonts w:ascii="Arial" w:hAnsi="Arial" w:cs="Arial"/>
          <w:sz w:val="24"/>
          <w:szCs w:val="24"/>
        </w:rPr>
        <w:fldChar w:fldCharType="separate"/>
      </w:r>
      <w:r w:rsidR="00F43F22">
        <w:rPr>
          <w:rFonts w:ascii="Arial" w:hAnsi="Arial" w:cs="Arial"/>
          <w:noProof/>
          <w:sz w:val="24"/>
          <w:szCs w:val="24"/>
        </w:rPr>
        <w:t>(33)</w:t>
      </w:r>
      <w:r w:rsidR="00C2056A">
        <w:rPr>
          <w:rFonts w:ascii="Arial" w:hAnsi="Arial" w:cs="Arial"/>
          <w:sz w:val="24"/>
          <w:szCs w:val="24"/>
        </w:rPr>
        <w:fldChar w:fldCharType="end"/>
      </w:r>
    </w:p>
    <w:p w14:paraId="314C6F49" w14:textId="77777777" w:rsidR="006B2228" w:rsidRDefault="006B2228" w:rsidP="007B7F37">
      <w:pPr>
        <w:spacing w:after="0" w:line="240" w:lineRule="auto"/>
        <w:rPr>
          <w:rFonts w:ascii="Arial" w:hAnsi="Arial" w:cs="Arial"/>
          <w:sz w:val="24"/>
          <w:szCs w:val="24"/>
        </w:rPr>
      </w:pPr>
    </w:p>
    <w:p w14:paraId="09582131" w14:textId="6888C83F" w:rsidR="00217F48" w:rsidRPr="00236ACF" w:rsidRDefault="00C02BB8" w:rsidP="00A004BE">
      <w:pPr>
        <w:spacing w:after="0" w:line="240" w:lineRule="auto"/>
        <w:rPr>
          <w:rFonts w:ascii="Arial" w:hAnsi="Arial" w:cs="Arial"/>
          <w:sz w:val="24"/>
          <w:szCs w:val="24"/>
        </w:rPr>
      </w:pPr>
      <w:r>
        <w:rPr>
          <w:rFonts w:ascii="Arial" w:hAnsi="Arial" w:cs="Arial"/>
          <w:sz w:val="24"/>
          <w:szCs w:val="24"/>
        </w:rPr>
        <w:t>Higher strength of data sharing policy is associated with higher impact factor.</w:t>
      </w:r>
      <w:r>
        <w:rPr>
          <w:rFonts w:ascii="Arial" w:hAnsi="Arial" w:cs="Arial"/>
          <w:sz w:val="24"/>
          <w:szCs w:val="24"/>
        </w:rPr>
        <w:fldChar w:fldCharType="begin">
          <w:fldData xml:space="preserve">PEVuZE5vdGU+PENpdGU+PEF1dGhvcj5WYXNpbGV2c2t5PC9BdXRob3I+PFllYXI+MjAxNzwvWWVh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==
</w:fldData>
        </w:fldChar>
      </w:r>
      <w:r w:rsidR="00F43F22">
        <w:rPr>
          <w:rFonts w:ascii="Arial" w:hAnsi="Arial" w:cs="Arial"/>
          <w:sz w:val="24"/>
          <w:szCs w:val="24"/>
        </w:rPr>
        <w:instrText xml:space="preserve"> ADDIN EN.CITE </w:instrText>
      </w:r>
      <w:r w:rsidR="00F43F22">
        <w:rPr>
          <w:rFonts w:ascii="Arial" w:hAnsi="Arial" w:cs="Arial"/>
          <w:sz w:val="24"/>
          <w:szCs w:val="24"/>
        </w:rPr>
        <w:fldChar w:fldCharType="begin">
          <w:fldData xml:space="preserve">PEVuZE5vdGU+PENpdGU+PEF1dGhvcj5WYXNpbGV2c2t5PC9BdXRob3I+PFllYXI+MjAxNzwvWWVh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==
</w:fldData>
        </w:fldChar>
      </w:r>
      <w:r w:rsidR="00F43F22">
        <w:rPr>
          <w:rFonts w:ascii="Arial" w:hAnsi="Arial" w:cs="Arial"/>
          <w:sz w:val="24"/>
          <w:szCs w:val="24"/>
        </w:rPr>
        <w:instrText xml:space="preserve"> ADDIN EN.CITE.DATA </w:instrText>
      </w:r>
      <w:r w:rsidR="00F43F22">
        <w:rPr>
          <w:rFonts w:ascii="Arial" w:hAnsi="Arial" w:cs="Arial"/>
          <w:sz w:val="24"/>
          <w:szCs w:val="24"/>
        </w:rPr>
      </w:r>
      <w:r w:rsidR="00F43F22">
        <w:rPr>
          <w:rFonts w:ascii="Arial" w:hAnsi="Arial" w:cs="Arial"/>
          <w:sz w:val="24"/>
          <w:szCs w:val="24"/>
        </w:rPr>
        <w:fldChar w:fldCharType="end"/>
      </w:r>
      <w:r>
        <w:rPr>
          <w:rFonts w:ascii="Arial" w:hAnsi="Arial" w:cs="Arial"/>
          <w:sz w:val="24"/>
          <w:szCs w:val="24"/>
        </w:rPr>
        <w:fldChar w:fldCharType="separate"/>
      </w:r>
      <w:r w:rsidR="00F43F22">
        <w:rPr>
          <w:rFonts w:ascii="Arial" w:hAnsi="Arial" w:cs="Arial"/>
          <w:noProof/>
          <w:sz w:val="24"/>
          <w:szCs w:val="24"/>
        </w:rPr>
        <w:t>(31, 32, 34)</w:t>
      </w:r>
      <w:r>
        <w:rPr>
          <w:rFonts w:ascii="Arial" w:hAnsi="Arial" w:cs="Arial"/>
          <w:sz w:val="24"/>
          <w:szCs w:val="24"/>
        </w:rPr>
        <w:fldChar w:fldCharType="end"/>
      </w:r>
      <w:r w:rsidR="00BF07B8">
        <w:rPr>
          <w:rFonts w:ascii="Arial" w:hAnsi="Arial" w:cs="Arial"/>
          <w:sz w:val="24"/>
          <w:szCs w:val="24"/>
        </w:rPr>
        <w:t xml:space="preserve"> </w:t>
      </w:r>
      <w:r w:rsidR="006B2228">
        <w:rPr>
          <w:rFonts w:ascii="Arial" w:hAnsi="Arial" w:cs="Arial"/>
          <w:sz w:val="24"/>
          <w:szCs w:val="24"/>
        </w:rPr>
        <w:t>Strength of data sharing policy was not associated with model of publication (open access or subscription).</w:t>
      </w:r>
      <w:r w:rsidR="006B2228">
        <w:rPr>
          <w:rFonts w:ascii="Arial" w:hAnsi="Arial" w:cs="Arial"/>
          <w:sz w:val="24"/>
          <w:szCs w:val="24"/>
        </w:rPr>
        <w:fldChar w:fldCharType="begin">
          <w:fldData xml:space="preserve">PEVuZE5vdGU+PENpdGU+PEF1dGhvcj5WYXNpbGV2c2t5PC9BdXRob3I+PFllYXI+MjAxNzwvWWVh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</w:fldData>
        </w:fldChar>
      </w:r>
      <w:r w:rsidR="00F43F22">
        <w:rPr>
          <w:rFonts w:ascii="Arial" w:hAnsi="Arial" w:cs="Arial"/>
          <w:sz w:val="24"/>
          <w:szCs w:val="24"/>
        </w:rPr>
        <w:instrText xml:space="preserve"> ADDIN EN.CITE </w:instrText>
      </w:r>
      <w:r w:rsidR="00F43F22">
        <w:rPr>
          <w:rFonts w:ascii="Arial" w:hAnsi="Arial" w:cs="Arial"/>
          <w:sz w:val="24"/>
          <w:szCs w:val="24"/>
        </w:rPr>
        <w:fldChar w:fldCharType="begin">
          <w:fldData xml:space="preserve">PEVuZE5vdGU+PENpdGU+PEF1dGhvcj5WYXNpbGV2c2t5PC9BdXRob3I+PFllYXI+MjAxNzwvWWVh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</w:fldData>
        </w:fldChar>
      </w:r>
      <w:r w:rsidR="00F43F22">
        <w:rPr>
          <w:rFonts w:ascii="Arial" w:hAnsi="Arial" w:cs="Arial"/>
          <w:sz w:val="24"/>
          <w:szCs w:val="24"/>
        </w:rPr>
        <w:instrText xml:space="preserve"> ADDIN EN.CITE.DATA </w:instrText>
      </w:r>
      <w:r w:rsidR="00F43F22">
        <w:rPr>
          <w:rFonts w:ascii="Arial" w:hAnsi="Arial" w:cs="Arial"/>
          <w:sz w:val="24"/>
          <w:szCs w:val="24"/>
        </w:rPr>
      </w:r>
      <w:r w:rsidR="00F43F22">
        <w:rPr>
          <w:rFonts w:ascii="Arial" w:hAnsi="Arial" w:cs="Arial"/>
          <w:sz w:val="24"/>
          <w:szCs w:val="24"/>
        </w:rPr>
        <w:fldChar w:fldCharType="end"/>
      </w:r>
      <w:r w:rsidR="006B2228">
        <w:rPr>
          <w:rFonts w:ascii="Arial" w:hAnsi="Arial" w:cs="Arial"/>
          <w:sz w:val="24"/>
          <w:szCs w:val="24"/>
        </w:rPr>
        <w:fldChar w:fldCharType="separate"/>
      </w:r>
      <w:r w:rsidR="00F43F22">
        <w:rPr>
          <w:rFonts w:ascii="Arial" w:hAnsi="Arial" w:cs="Arial"/>
          <w:noProof/>
          <w:sz w:val="24"/>
          <w:szCs w:val="24"/>
        </w:rPr>
        <w:t>(34)</w:t>
      </w:r>
      <w:r w:rsidR="006B2228">
        <w:rPr>
          <w:rFonts w:ascii="Arial" w:hAnsi="Arial" w:cs="Arial"/>
          <w:sz w:val="24"/>
          <w:szCs w:val="24"/>
        </w:rPr>
        <w:fldChar w:fldCharType="end"/>
      </w:r>
      <w:r w:rsidR="00F021A8">
        <w:rPr>
          <w:rFonts w:ascii="Arial" w:hAnsi="Arial" w:cs="Arial"/>
          <w:sz w:val="24"/>
          <w:szCs w:val="24"/>
        </w:rPr>
        <w:br/>
      </w:r>
      <w:r w:rsidR="00F021A8">
        <w:rPr>
          <w:rFonts w:ascii="Arial" w:hAnsi="Arial" w:cs="Arial"/>
          <w:sz w:val="24"/>
          <w:szCs w:val="24"/>
        </w:rPr>
        <w:br/>
        <w:t>Peer-reviewed scientific journals will be included if</w:t>
      </w:r>
      <w:r w:rsidR="00A004BE">
        <w:rPr>
          <w:rFonts w:ascii="Arial" w:hAnsi="Arial" w:cs="Arial"/>
          <w:sz w:val="24"/>
          <w:szCs w:val="24"/>
        </w:rPr>
        <w:t xml:space="preserve"> </w:t>
      </w:r>
      <w:r w:rsidR="003878EA">
        <w:rPr>
          <w:rFonts w:ascii="Arial" w:hAnsi="Arial" w:cs="Arial"/>
          <w:sz w:val="24"/>
          <w:szCs w:val="24"/>
        </w:rPr>
        <w:t>they are</w:t>
      </w:r>
      <w:r w:rsidR="00A004BE">
        <w:rPr>
          <w:rFonts w:ascii="Arial" w:hAnsi="Arial" w:cs="Arial"/>
          <w:sz w:val="24"/>
          <w:szCs w:val="24"/>
        </w:rPr>
        <w:t xml:space="preserve"> ranked in the top five journals by Journal Impact Factor </w:t>
      </w:r>
      <w:r w:rsidR="003878EA">
        <w:rPr>
          <w:rFonts w:ascii="Arial" w:hAnsi="Arial" w:cs="Arial"/>
          <w:sz w:val="24"/>
          <w:szCs w:val="24"/>
        </w:rPr>
        <w:t>in each of the 59</w:t>
      </w:r>
      <w:r w:rsidR="003878EA">
        <w:rPr>
          <w:rFonts w:ascii="Arial" w:hAnsi="Arial" w:cs="Arial"/>
          <w:sz w:val="24"/>
          <w:szCs w:val="24"/>
        </w:rPr>
        <w:t xml:space="preserve"> categor</w:t>
      </w:r>
      <w:r w:rsidR="003878EA">
        <w:rPr>
          <w:rFonts w:ascii="Arial" w:hAnsi="Arial" w:cs="Arial"/>
          <w:sz w:val="24"/>
          <w:szCs w:val="24"/>
        </w:rPr>
        <w:t>ies in</w:t>
      </w:r>
      <w:r w:rsidR="003878EA">
        <w:rPr>
          <w:rFonts w:ascii="Arial" w:hAnsi="Arial" w:cs="Arial"/>
          <w:sz w:val="24"/>
          <w:szCs w:val="24"/>
        </w:rPr>
        <w:t xml:space="preserve"> clinical medicine</w:t>
      </w:r>
      <w:r w:rsidR="003878EA">
        <w:rPr>
          <w:rFonts w:ascii="Arial" w:hAnsi="Arial" w:cs="Arial"/>
          <w:sz w:val="24"/>
          <w:szCs w:val="24"/>
        </w:rPr>
        <w:t xml:space="preserve"> </w:t>
      </w:r>
      <w:r w:rsidR="00A004BE">
        <w:rPr>
          <w:rFonts w:ascii="Arial" w:hAnsi="Arial" w:cs="Arial"/>
          <w:sz w:val="24"/>
          <w:szCs w:val="24"/>
        </w:rPr>
        <w:t xml:space="preserve">in </w:t>
      </w:r>
      <w:r w:rsidR="003878EA">
        <w:rPr>
          <w:rFonts w:ascii="Arial" w:hAnsi="Arial" w:cs="Arial"/>
          <w:sz w:val="24"/>
          <w:szCs w:val="24"/>
        </w:rPr>
        <w:t xml:space="preserve">the </w:t>
      </w:r>
      <w:r w:rsidR="00A004BE">
        <w:rPr>
          <w:rFonts w:ascii="Arial" w:hAnsi="Arial" w:cs="Arial"/>
          <w:sz w:val="24"/>
          <w:szCs w:val="24"/>
        </w:rPr>
        <w:t xml:space="preserve">2020 </w:t>
      </w:r>
      <w:r w:rsidR="003878EA">
        <w:rPr>
          <w:rFonts w:ascii="Arial" w:hAnsi="Arial" w:cs="Arial"/>
          <w:sz w:val="24"/>
          <w:szCs w:val="24"/>
        </w:rPr>
        <w:lastRenderedPageBreak/>
        <w:t>Journal Citation Reports</w:t>
      </w:r>
      <w:r w:rsidR="00A004BE">
        <w:rPr>
          <w:rFonts w:ascii="Arial" w:hAnsi="Arial" w:cs="Arial"/>
          <w:sz w:val="24"/>
          <w:szCs w:val="24"/>
        </w:rPr>
        <w:t xml:space="preserve">. </w:t>
      </w:r>
      <w:r w:rsidR="00A004BE">
        <w:rPr>
          <w:rFonts w:ascii="Arial" w:hAnsi="Arial" w:cs="Arial"/>
          <w:sz w:val="24"/>
          <w:szCs w:val="24"/>
        </w:rPr>
        <w:br/>
      </w:r>
      <w:r w:rsidR="00594789">
        <w:rPr>
          <w:rFonts w:ascii="Arial" w:hAnsi="Arial" w:cs="Arial"/>
          <w:sz w:val="24"/>
          <w:szCs w:val="24"/>
        </w:rPr>
        <w:br/>
      </w:r>
      <w:r w:rsidR="00E31CB1">
        <w:rPr>
          <w:rFonts w:ascii="Arial" w:hAnsi="Arial" w:cs="Arial"/>
          <w:sz w:val="24"/>
          <w:szCs w:val="24"/>
        </w:rPr>
        <w:t xml:space="preserve">The online author instructions and editorial policies for included journals will be reviewed. </w:t>
      </w:r>
      <w:r w:rsidR="00C223BD">
        <w:rPr>
          <w:rFonts w:ascii="Arial" w:hAnsi="Arial" w:cs="Arial"/>
          <w:sz w:val="24"/>
          <w:szCs w:val="24"/>
        </w:rPr>
        <w:t xml:space="preserve">Other journal characteristics will be extracted, including the </w:t>
      </w:r>
      <w:r w:rsidR="00845D61">
        <w:rPr>
          <w:rFonts w:ascii="Arial" w:hAnsi="Arial" w:cs="Arial"/>
          <w:sz w:val="24"/>
          <w:szCs w:val="24"/>
        </w:rPr>
        <w:t xml:space="preserve">subject area, </w:t>
      </w:r>
      <w:r w:rsidR="00C223BD">
        <w:rPr>
          <w:rFonts w:ascii="Arial" w:hAnsi="Arial" w:cs="Arial"/>
          <w:sz w:val="24"/>
          <w:szCs w:val="24"/>
        </w:rPr>
        <w:t>Journal Impact Factor,</w:t>
      </w:r>
      <w:r w:rsidR="009B3180">
        <w:rPr>
          <w:rFonts w:ascii="Arial" w:hAnsi="Arial" w:cs="Arial"/>
          <w:sz w:val="24"/>
          <w:szCs w:val="24"/>
        </w:rPr>
        <w:t xml:space="preserve"> volume of publications, model of publication (e.g., open access or subscription)</w:t>
      </w:r>
      <w:r w:rsidR="00C837B7">
        <w:rPr>
          <w:rFonts w:ascii="Arial" w:hAnsi="Arial" w:cs="Arial"/>
          <w:sz w:val="24"/>
          <w:szCs w:val="24"/>
        </w:rPr>
        <w:t>,</w:t>
      </w:r>
      <w:r w:rsidR="00C223BD">
        <w:rPr>
          <w:rFonts w:ascii="Arial" w:hAnsi="Arial" w:cs="Arial"/>
          <w:sz w:val="24"/>
          <w:szCs w:val="24"/>
        </w:rPr>
        <w:t xml:space="preserve"> </w:t>
      </w:r>
      <w:r w:rsidR="009B3180">
        <w:rPr>
          <w:rFonts w:ascii="Arial" w:hAnsi="Arial" w:cs="Arial"/>
          <w:sz w:val="24"/>
          <w:szCs w:val="24"/>
        </w:rPr>
        <w:t>type of journal publisher (e.g., commercial or non-commercial) and geographical location of journal publisher.</w:t>
      </w:r>
      <w:r w:rsidR="00A46BDC">
        <w:rPr>
          <w:rFonts w:ascii="Arial" w:hAnsi="Arial" w:cs="Arial"/>
          <w:sz w:val="24"/>
          <w:szCs w:val="24"/>
        </w:rPr>
        <w:br/>
      </w:r>
      <w:r w:rsidR="003E3905">
        <w:rPr>
          <w:rFonts w:ascii="Arial" w:hAnsi="Arial" w:cs="Arial"/>
          <w:sz w:val="24"/>
          <w:szCs w:val="24"/>
        </w:rPr>
        <w:br/>
      </w:r>
      <w:r w:rsidR="003E3905" w:rsidRPr="003C13EF">
        <w:rPr>
          <w:rFonts w:ascii="Arial" w:hAnsi="Arial" w:cs="Arial"/>
          <w:i/>
          <w:iCs/>
          <w:sz w:val="24"/>
          <w:szCs w:val="24"/>
        </w:rPr>
        <w:t xml:space="preserve">Research data </w:t>
      </w:r>
      <w:commentRangeStart w:id="5"/>
      <w:r w:rsidR="003E3905" w:rsidRPr="003C13EF">
        <w:rPr>
          <w:rFonts w:ascii="Arial" w:hAnsi="Arial" w:cs="Arial"/>
          <w:i/>
          <w:iCs/>
          <w:sz w:val="24"/>
          <w:szCs w:val="24"/>
        </w:rPr>
        <w:t>repositories</w:t>
      </w:r>
      <w:commentRangeEnd w:id="5"/>
      <w:r w:rsidR="00D3186E">
        <w:rPr>
          <w:rStyle w:val="CommentReference"/>
        </w:rPr>
        <w:commentReference w:id="5"/>
      </w:r>
      <w:r w:rsidR="003E3905">
        <w:rPr>
          <w:rFonts w:ascii="Arial" w:hAnsi="Arial" w:cs="Arial"/>
          <w:b/>
          <w:bCs/>
          <w:sz w:val="24"/>
          <w:szCs w:val="24"/>
        </w:rPr>
        <w:br/>
      </w:r>
      <w:r w:rsidR="00B179C1">
        <w:rPr>
          <w:rFonts w:ascii="Arial" w:hAnsi="Arial" w:cs="Arial"/>
          <w:sz w:val="24"/>
          <w:szCs w:val="24"/>
        </w:rPr>
        <w:t xml:space="preserve">Research data repositories </w:t>
      </w:r>
      <w:r w:rsidR="00AD7644">
        <w:rPr>
          <w:rFonts w:ascii="Arial" w:hAnsi="Arial" w:cs="Arial"/>
          <w:sz w:val="24"/>
          <w:szCs w:val="24"/>
        </w:rPr>
        <w:t xml:space="preserve">and other online infrastructure </w:t>
      </w:r>
      <w:r w:rsidR="00B179C1">
        <w:rPr>
          <w:rFonts w:ascii="Arial" w:hAnsi="Arial" w:cs="Arial"/>
          <w:sz w:val="24"/>
          <w:szCs w:val="24"/>
        </w:rPr>
        <w:t>have a large effect on facilitating data sharing.</w:t>
      </w:r>
      <w:r w:rsidR="00B179C1">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PEVuZE5vdGU+PENpdGU+PEF1dGhvcj5QaGFtLUthbnRlcjwvQXV0aG9yPjxZZWFyPjIwMTQ8L1ll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B179C1">
        <w:rPr>
          <w:rFonts w:ascii="Arial" w:hAnsi="Arial" w:cs="Arial"/>
          <w:sz w:val="24"/>
          <w:szCs w:val="24"/>
        </w:rPr>
      </w:r>
      <w:r w:rsidR="00B179C1">
        <w:rPr>
          <w:rFonts w:ascii="Arial" w:hAnsi="Arial" w:cs="Arial"/>
          <w:sz w:val="24"/>
          <w:szCs w:val="24"/>
        </w:rPr>
        <w:fldChar w:fldCharType="separate"/>
      </w:r>
      <w:r w:rsidR="00AD1D0B">
        <w:rPr>
          <w:rFonts w:ascii="Arial" w:hAnsi="Arial" w:cs="Arial"/>
          <w:noProof/>
          <w:sz w:val="24"/>
          <w:szCs w:val="24"/>
        </w:rPr>
        <w:t>(9)</w:t>
      </w:r>
      <w:r w:rsidR="00B179C1">
        <w:rPr>
          <w:rFonts w:ascii="Arial" w:hAnsi="Arial" w:cs="Arial"/>
          <w:sz w:val="24"/>
          <w:szCs w:val="24"/>
        </w:rPr>
        <w:fldChar w:fldCharType="end"/>
      </w:r>
      <w:r w:rsidR="00B179C1">
        <w:rPr>
          <w:rFonts w:ascii="Arial" w:hAnsi="Arial" w:cs="Arial"/>
          <w:sz w:val="24"/>
          <w:szCs w:val="24"/>
        </w:rPr>
        <w:t xml:space="preserve"> </w:t>
      </w:r>
      <w:r w:rsidR="00E800C0">
        <w:rPr>
          <w:rFonts w:ascii="Arial" w:hAnsi="Arial" w:cs="Arial"/>
          <w:sz w:val="24"/>
          <w:szCs w:val="24"/>
        </w:rPr>
        <w:t xml:space="preserve">Research data repositories which recommend </w:t>
      </w:r>
      <w:r w:rsidR="001D6ED4">
        <w:rPr>
          <w:rFonts w:ascii="Arial" w:hAnsi="Arial" w:cs="Arial"/>
          <w:sz w:val="24"/>
          <w:szCs w:val="24"/>
        </w:rPr>
        <w:t xml:space="preserve">data they </w:t>
      </w:r>
      <w:r w:rsidR="001B19D5">
        <w:rPr>
          <w:rFonts w:ascii="Arial" w:hAnsi="Arial" w:cs="Arial"/>
          <w:sz w:val="24"/>
          <w:szCs w:val="24"/>
        </w:rPr>
        <w:t xml:space="preserve">store be shared would </w:t>
      </w:r>
      <w:r w:rsidR="006F714A">
        <w:rPr>
          <w:rFonts w:ascii="Arial" w:hAnsi="Arial" w:cs="Arial"/>
          <w:sz w:val="24"/>
          <w:szCs w:val="24"/>
        </w:rPr>
        <w:t>motivate data sharing and improve data governance.</w:t>
      </w:r>
      <w:r w:rsidR="00AD7644">
        <w:rPr>
          <w:rFonts w:ascii="Arial" w:hAnsi="Arial" w:cs="Arial"/>
          <w:sz w:val="24"/>
          <w:szCs w:val="24"/>
        </w:rPr>
        <w:t xml:space="preserve"> </w:t>
      </w:r>
      <w:r w:rsidR="001B19D5">
        <w:rPr>
          <w:rFonts w:ascii="Arial" w:hAnsi="Arial" w:cs="Arial"/>
          <w:sz w:val="24"/>
          <w:szCs w:val="24"/>
        </w:rPr>
        <w:br/>
      </w:r>
      <w:r w:rsidR="001B19D5">
        <w:rPr>
          <w:rFonts w:ascii="Arial" w:hAnsi="Arial" w:cs="Arial"/>
          <w:sz w:val="24"/>
          <w:szCs w:val="24"/>
        </w:rPr>
        <w:br/>
      </w:r>
      <w:r w:rsidR="003E3905" w:rsidRPr="00906A49">
        <w:rPr>
          <w:rFonts w:ascii="Arial" w:hAnsi="Arial" w:cs="Arial"/>
          <w:sz w:val="24"/>
          <w:szCs w:val="24"/>
        </w:rPr>
        <w:t xml:space="preserve">Research data repositories will be included if they were registered in </w:t>
      </w:r>
      <w:commentRangeStart w:id="6"/>
      <w:r w:rsidR="003E3905" w:rsidRPr="00906A49">
        <w:rPr>
          <w:rFonts w:ascii="Arial" w:hAnsi="Arial" w:cs="Arial"/>
          <w:sz w:val="24"/>
          <w:szCs w:val="24"/>
        </w:rPr>
        <w:t>re3data</w:t>
      </w:r>
      <w:commentRangeEnd w:id="6"/>
      <w:r w:rsidR="00D3186E">
        <w:rPr>
          <w:rStyle w:val="CommentReference"/>
        </w:rPr>
        <w:commentReference w:id="6"/>
      </w:r>
      <w:r w:rsidR="003E3905" w:rsidRPr="00906A49">
        <w:rPr>
          <w:rFonts w:ascii="Arial" w:hAnsi="Arial" w:cs="Arial"/>
          <w:sz w:val="24"/>
          <w:szCs w:val="24"/>
        </w:rPr>
        <w:t xml:space="preserve"> in 2021 and their subject is medicine</w:t>
      </w:r>
      <w:commentRangeStart w:id="7"/>
      <w:r w:rsidR="003E3905" w:rsidRPr="00906A49">
        <w:rPr>
          <w:rFonts w:ascii="Arial" w:hAnsi="Arial" w:cs="Arial"/>
          <w:sz w:val="24"/>
          <w:szCs w:val="24"/>
        </w:rPr>
        <w:t>. Data will be directly abstracted on the type of regulations to (a) accessing the research data repositories (open, restricted, closed or embargoed), (b) accessing the research data provided by the research data repositories (open, restricted or closed), and (c) submitting research data to the research data repositories (open, restricted or closed)</w:t>
      </w:r>
      <w:r w:rsidR="003E3905">
        <w:rPr>
          <w:rFonts w:ascii="Arial" w:hAnsi="Arial" w:cs="Arial"/>
          <w:sz w:val="24"/>
          <w:szCs w:val="24"/>
        </w:rPr>
        <w:t xml:space="preserve"> (</w:t>
      </w:r>
      <w:hyperlink r:id="rId60" w:history="1">
        <w:r w:rsidR="003E3905" w:rsidRPr="00FD7AFF">
          <w:rPr>
            <w:rStyle w:val="Hyperlink"/>
            <w:rFonts w:ascii="Arial" w:hAnsi="Arial" w:cs="Arial"/>
            <w:sz w:val="24"/>
            <w:szCs w:val="24"/>
          </w:rPr>
          <w:t>https://www.re3data.org/search?query=&amp;subjects%5B%5D=22%20Medicine</w:t>
        </w:r>
      </w:hyperlink>
      <w:r w:rsidR="003E3905" w:rsidRPr="00906A49">
        <w:rPr>
          <w:rFonts w:ascii="Arial" w:hAnsi="Arial" w:cs="Arial"/>
          <w:sz w:val="24"/>
          <w:szCs w:val="24"/>
        </w:rPr>
        <w:t>)</w:t>
      </w:r>
      <w:commentRangeEnd w:id="7"/>
      <w:r w:rsidR="00D3186E">
        <w:rPr>
          <w:rStyle w:val="CommentReference"/>
        </w:rPr>
        <w:commentReference w:id="7"/>
      </w:r>
    </w:p>
    <w:p w14:paraId="4212A902" w14:textId="6EEA6528" w:rsidR="00E6249D" w:rsidRDefault="008F3198" w:rsidP="00EB0E19">
      <w:pPr>
        <w:spacing w:after="0" w:line="240" w:lineRule="auto"/>
        <w:rPr>
          <w:rFonts w:ascii="Arial" w:hAnsi="Arial" w:cs="Arial"/>
          <w:i/>
          <w:iCs/>
          <w:sz w:val="24"/>
          <w:szCs w:val="24"/>
        </w:rPr>
      </w:pPr>
      <w:r>
        <w:rPr>
          <w:rFonts w:ascii="Arial" w:hAnsi="Arial" w:cs="Arial"/>
          <w:i/>
          <w:iCs/>
          <w:sz w:val="24"/>
          <w:szCs w:val="24"/>
        </w:rPr>
        <w:t>Other</w:t>
      </w:r>
    </w:p>
    <w:p w14:paraId="57231CF4" w14:textId="2D5E6EFE" w:rsidR="003D4DD0" w:rsidRDefault="008F3198" w:rsidP="00906A49">
      <w:pPr>
        <w:spacing w:after="0" w:line="240" w:lineRule="auto"/>
        <w:rPr>
          <w:rFonts w:ascii="Arial" w:hAnsi="Arial" w:cs="Arial"/>
          <w:sz w:val="24"/>
          <w:szCs w:val="24"/>
        </w:rPr>
      </w:pPr>
      <w:r>
        <w:rPr>
          <w:rFonts w:ascii="Arial" w:hAnsi="Arial" w:cs="Arial"/>
          <w:sz w:val="24"/>
          <w:szCs w:val="24"/>
        </w:rPr>
        <w:t xml:space="preserve">Clinical trialist, research groups, academic departments and research institutions which require data they produce to be shared would improve the findability, accessibility, </w:t>
      </w:r>
      <w:proofErr w:type="gramStart"/>
      <w:r>
        <w:rPr>
          <w:rFonts w:ascii="Arial" w:hAnsi="Arial" w:cs="Arial"/>
          <w:sz w:val="24"/>
          <w:szCs w:val="24"/>
        </w:rPr>
        <w:t>interoperability</w:t>
      </w:r>
      <w:proofErr w:type="gramEnd"/>
      <w:r>
        <w:rPr>
          <w:rFonts w:ascii="Arial" w:hAnsi="Arial" w:cs="Arial"/>
          <w:sz w:val="24"/>
          <w:szCs w:val="24"/>
        </w:rPr>
        <w:t xml:space="preserve"> and reusability (FAIR principles) of their data</w:t>
      </w:r>
      <w:r w:rsidR="002E69C1">
        <w:rPr>
          <w:rFonts w:ascii="Arial" w:hAnsi="Arial" w:cs="Arial"/>
          <w:sz w:val="24"/>
          <w:szCs w:val="24"/>
        </w:rPr>
        <w:t>, and the output of their research</w:t>
      </w:r>
      <w:r w:rsidR="009464AD">
        <w:rPr>
          <w:rFonts w:ascii="Arial" w:hAnsi="Arial" w:cs="Arial"/>
          <w:sz w:val="24"/>
          <w:szCs w:val="24"/>
        </w:rPr>
        <w:t>.</w:t>
      </w:r>
      <w:r w:rsidR="009312DB">
        <w:rPr>
          <w:rFonts w:ascii="Arial" w:hAnsi="Arial" w:cs="Arial"/>
          <w:sz w:val="24"/>
          <w:szCs w:val="24"/>
        </w:rPr>
        <w:t xml:space="preserve"> </w:t>
      </w:r>
      <w:r w:rsidR="0061149F">
        <w:rPr>
          <w:rFonts w:ascii="Arial" w:hAnsi="Arial" w:cs="Arial"/>
          <w:sz w:val="24"/>
          <w:szCs w:val="24"/>
        </w:rPr>
        <w:t xml:space="preserve">They would </w:t>
      </w:r>
      <w:r w:rsidR="0061149F" w:rsidRPr="00906A49">
        <w:rPr>
          <w:rFonts w:ascii="Arial" w:hAnsi="Arial" w:cs="Arial"/>
          <w:sz w:val="24"/>
          <w:szCs w:val="24"/>
        </w:rPr>
        <w:t xml:space="preserve">support data producers </w:t>
      </w:r>
      <w:r w:rsidR="0061149F">
        <w:rPr>
          <w:rFonts w:ascii="Arial" w:hAnsi="Arial" w:cs="Arial"/>
          <w:sz w:val="24"/>
          <w:szCs w:val="24"/>
        </w:rPr>
        <w:t xml:space="preserve">by specifying agreed levels of data curation (e.g., </w:t>
      </w:r>
      <w:r w:rsidR="0061149F" w:rsidRPr="00906A49">
        <w:rPr>
          <w:rFonts w:ascii="Arial" w:hAnsi="Arial" w:cs="Arial"/>
          <w:sz w:val="24"/>
          <w:szCs w:val="24"/>
        </w:rPr>
        <w:t>collecting and organising data in a clear and consistent way</w:t>
      </w:r>
      <w:r w:rsidR="0061149F">
        <w:rPr>
          <w:rFonts w:ascii="Arial" w:hAnsi="Arial" w:cs="Arial"/>
          <w:sz w:val="24"/>
          <w:szCs w:val="24"/>
        </w:rPr>
        <w:t xml:space="preserve">) and anonymisation (e.g., </w:t>
      </w:r>
      <w:r w:rsidR="0061149F" w:rsidRPr="00906A49">
        <w:rPr>
          <w:rFonts w:ascii="Arial" w:hAnsi="Arial" w:cs="Arial"/>
          <w:sz w:val="24"/>
          <w:szCs w:val="24"/>
        </w:rPr>
        <w:t>reduc</w:t>
      </w:r>
      <w:r w:rsidR="0061149F">
        <w:rPr>
          <w:rFonts w:ascii="Arial" w:hAnsi="Arial" w:cs="Arial"/>
          <w:sz w:val="24"/>
          <w:szCs w:val="24"/>
        </w:rPr>
        <w:t xml:space="preserve">ing </w:t>
      </w:r>
      <w:r w:rsidR="0061149F" w:rsidRPr="00906A49">
        <w:rPr>
          <w:rFonts w:ascii="Arial" w:hAnsi="Arial" w:cs="Arial"/>
          <w:sz w:val="24"/>
          <w:szCs w:val="24"/>
        </w:rPr>
        <w:t xml:space="preserve">the risk of re-identification </w:t>
      </w:r>
      <w:r w:rsidR="0061149F">
        <w:rPr>
          <w:rFonts w:ascii="Arial" w:hAnsi="Arial" w:cs="Arial"/>
          <w:sz w:val="24"/>
          <w:szCs w:val="24"/>
        </w:rPr>
        <w:t>by</w:t>
      </w:r>
      <w:r w:rsidR="0061149F" w:rsidRPr="00906A49">
        <w:rPr>
          <w:rFonts w:ascii="Arial" w:hAnsi="Arial" w:cs="Arial"/>
          <w:sz w:val="24"/>
          <w:szCs w:val="24"/>
        </w:rPr>
        <w:t xml:space="preserve"> eliminating direct identifiers and superfluous data and modifying indirect identifiers</w:t>
      </w:r>
      <w:r w:rsidR="0061149F">
        <w:rPr>
          <w:rFonts w:ascii="Arial" w:hAnsi="Arial" w:cs="Arial"/>
          <w:sz w:val="24"/>
          <w:szCs w:val="24"/>
        </w:rPr>
        <w:t>).</w:t>
      </w:r>
      <w:r w:rsidR="0061149F" w:rsidRPr="00906A49">
        <w:rPr>
          <w:rFonts w:ascii="Arial" w:hAnsi="Arial" w:cs="Arial"/>
          <w:sz w:val="24"/>
          <w:szCs w:val="24"/>
        </w:rPr>
        <w:fldChar w:fldCharType="begin">
          <w:fldData xml:space="preserve">PEVuZE5vdGU+PENpdGU+PEF1dGhvcj5Sb2RyaWd1ZXo8L0F1dGhvcj48WWVhcj4yMDE5PC9ZZWFy
PjxSZWNOdW0+MTU8L1JlY051bT48RGlzcGxheVRleHQ+KDM1KTwvRGlzcGxheVRleHQ+PHJlY29y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PEVuZE5vdGU+PENpdGU+PEF1dGhvcj5Sb2RyaWd1ZXo8L0F1dGhvcj48WWVhcj4yMDE5PC9ZZWFy
PjxSZWNOdW0+MTU8L1JlY051bT48RGlzcGxheVRleHQ+KDM1KTwvRGlzcGxheVRleHQ+PHJlY29y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61149F" w:rsidRPr="00906A49">
        <w:rPr>
          <w:rFonts w:ascii="Arial" w:hAnsi="Arial" w:cs="Arial"/>
          <w:sz w:val="24"/>
          <w:szCs w:val="24"/>
        </w:rPr>
      </w:r>
      <w:r w:rsidR="0061149F" w:rsidRPr="00906A49">
        <w:rPr>
          <w:rFonts w:ascii="Arial" w:hAnsi="Arial" w:cs="Arial"/>
          <w:sz w:val="24"/>
          <w:szCs w:val="24"/>
        </w:rPr>
        <w:fldChar w:fldCharType="separate"/>
      </w:r>
      <w:r w:rsidR="00AD1D0B">
        <w:rPr>
          <w:rFonts w:ascii="Arial" w:hAnsi="Arial" w:cs="Arial"/>
          <w:noProof/>
          <w:sz w:val="24"/>
          <w:szCs w:val="24"/>
        </w:rPr>
        <w:t>(35)</w:t>
      </w:r>
      <w:r w:rsidR="0061149F" w:rsidRPr="00906A49">
        <w:rPr>
          <w:rFonts w:ascii="Arial" w:hAnsi="Arial" w:cs="Arial"/>
          <w:sz w:val="24"/>
          <w:szCs w:val="24"/>
        </w:rPr>
        <w:fldChar w:fldCharType="end"/>
      </w:r>
      <w:r w:rsidR="0061149F">
        <w:rPr>
          <w:rFonts w:ascii="Arial" w:hAnsi="Arial" w:cs="Arial"/>
          <w:sz w:val="24"/>
          <w:szCs w:val="24"/>
        </w:rPr>
        <w:t xml:space="preserve"> They would support </w:t>
      </w:r>
      <w:r w:rsidR="0061149F" w:rsidRPr="00906A49">
        <w:rPr>
          <w:rFonts w:ascii="Arial" w:hAnsi="Arial" w:cs="Arial"/>
          <w:sz w:val="24"/>
          <w:szCs w:val="24"/>
        </w:rPr>
        <w:t xml:space="preserve">data </w:t>
      </w:r>
      <w:r w:rsidR="0061149F">
        <w:rPr>
          <w:rFonts w:ascii="Arial" w:hAnsi="Arial" w:cs="Arial"/>
          <w:sz w:val="24"/>
          <w:szCs w:val="24"/>
        </w:rPr>
        <w:t>custodians</w:t>
      </w:r>
      <w:r w:rsidR="0061149F" w:rsidRPr="00906A49">
        <w:rPr>
          <w:rFonts w:ascii="Arial" w:hAnsi="Arial" w:cs="Arial"/>
          <w:sz w:val="24"/>
          <w:szCs w:val="24"/>
        </w:rPr>
        <w:t xml:space="preserve"> </w:t>
      </w:r>
      <w:r w:rsidR="0061149F">
        <w:rPr>
          <w:rFonts w:ascii="Arial" w:hAnsi="Arial" w:cs="Arial"/>
          <w:sz w:val="24"/>
          <w:szCs w:val="24"/>
        </w:rPr>
        <w:t>by specifying agreed levels of</w:t>
      </w:r>
      <w:r w:rsidR="0061149F" w:rsidRPr="00906A49">
        <w:rPr>
          <w:rFonts w:ascii="Arial" w:hAnsi="Arial" w:cs="Arial"/>
          <w:sz w:val="24"/>
          <w:szCs w:val="24"/>
        </w:rPr>
        <w:t xml:space="preserve"> </w:t>
      </w:r>
      <w:r w:rsidR="0061149F">
        <w:rPr>
          <w:rFonts w:ascii="Arial" w:hAnsi="Arial" w:cs="Arial"/>
          <w:sz w:val="24"/>
          <w:szCs w:val="24"/>
        </w:rPr>
        <w:t>data management</w:t>
      </w:r>
      <w:r w:rsidR="0061149F" w:rsidRPr="0061149F">
        <w:rPr>
          <w:rFonts w:ascii="Arial" w:hAnsi="Arial" w:cs="Arial"/>
          <w:sz w:val="24"/>
          <w:szCs w:val="24"/>
        </w:rPr>
        <w:t xml:space="preserve"> </w:t>
      </w:r>
      <w:r w:rsidR="0061149F">
        <w:rPr>
          <w:rFonts w:ascii="Arial" w:hAnsi="Arial" w:cs="Arial"/>
          <w:sz w:val="24"/>
          <w:szCs w:val="24"/>
        </w:rPr>
        <w:t xml:space="preserve">(e.g., </w:t>
      </w:r>
      <w:r w:rsidR="0061149F" w:rsidRPr="00906A49">
        <w:rPr>
          <w:rFonts w:ascii="Arial" w:hAnsi="Arial" w:cs="Arial"/>
          <w:sz w:val="24"/>
          <w:szCs w:val="24"/>
        </w:rPr>
        <w:t>determining data access, use and exchange by validating secondary users research background and question, implementing data use agreements and approval processes, requiring statistical software programs to open datasets, or depositing data in research community accessible repositories</w:t>
      </w:r>
      <w:r w:rsidR="0061149F">
        <w:rPr>
          <w:rFonts w:ascii="Arial" w:hAnsi="Arial" w:cs="Arial"/>
          <w:sz w:val="24"/>
          <w:szCs w:val="24"/>
        </w:rPr>
        <w:t>).</w:t>
      </w:r>
      <w:r w:rsidR="0061149F" w:rsidRPr="00906A49">
        <w:rPr>
          <w:rFonts w:ascii="Arial" w:hAnsi="Arial" w:cs="Arial"/>
          <w:sz w:val="24"/>
          <w:szCs w:val="24"/>
        </w:rPr>
        <w:fldChar w:fldCharType="begin">
          <w:fldData xml:space="preserve">PEVuZE5vdGU+PENpdGU+PEF1dGhvcj5Sb2RyaWd1ZXo8L0F1dGhvcj48WWVhcj4yMDE5PC9ZZWFy
PjxSZWNOdW0+MTU8L1JlY051bT48RGlzcGxheVRleHQ+KDM1KTwvRGlzcGxheVRleHQ+PHJlY29y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PEVuZE5vdGU+PENpdGU+PEF1dGhvcj5Sb2RyaWd1ZXo8L0F1dGhvcj48WWVhcj4yMDE5PC9ZZWFy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61149F" w:rsidRPr="00906A49">
        <w:rPr>
          <w:rFonts w:ascii="Arial" w:hAnsi="Arial" w:cs="Arial"/>
          <w:sz w:val="24"/>
          <w:szCs w:val="24"/>
        </w:rPr>
      </w:r>
      <w:r w:rsidR="0061149F" w:rsidRPr="00906A49">
        <w:rPr>
          <w:rFonts w:ascii="Arial" w:hAnsi="Arial" w:cs="Arial"/>
          <w:sz w:val="24"/>
          <w:szCs w:val="24"/>
        </w:rPr>
        <w:fldChar w:fldCharType="separate"/>
      </w:r>
      <w:r w:rsidR="00AD1D0B">
        <w:rPr>
          <w:rFonts w:ascii="Arial" w:hAnsi="Arial" w:cs="Arial"/>
          <w:noProof/>
          <w:sz w:val="24"/>
          <w:szCs w:val="24"/>
        </w:rPr>
        <w:t>(35)</w:t>
      </w:r>
      <w:r w:rsidR="0061149F" w:rsidRPr="00906A49">
        <w:rPr>
          <w:rFonts w:ascii="Arial" w:hAnsi="Arial" w:cs="Arial"/>
          <w:sz w:val="24"/>
          <w:szCs w:val="24"/>
        </w:rPr>
        <w:fldChar w:fldCharType="end"/>
      </w:r>
      <w:r w:rsidR="00387270">
        <w:rPr>
          <w:rFonts w:ascii="Arial" w:hAnsi="Arial" w:cs="Arial"/>
          <w:sz w:val="24"/>
          <w:szCs w:val="24"/>
        </w:rPr>
        <w:t xml:space="preserve"> </w:t>
      </w:r>
      <w:r w:rsidR="00626F81">
        <w:rPr>
          <w:rFonts w:ascii="Arial" w:hAnsi="Arial" w:cs="Arial"/>
          <w:sz w:val="24"/>
          <w:szCs w:val="24"/>
        </w:rPr>
        <w:t>They would also</w:t>
      </w:r>
      <w:r w:rsidR="0061149F" w:rsidRPr="00906A49">
        <w:rPr>
          <w:rFonts w:ascii="Arial" w:hAnsi="Arial" w:cs="Arial"/>
          <w:sz w:val="24"/>
          <w:szCs w:val="24"/>
        </w:rPr>
        <w:t xml:space="preserve"> support data users with secondary analyses, study replication and individual participant data analysis. This could involve setting a minimum list of information for shared data to be understood, original analyses to be replicated, and raw data to be included in individual participant data analyses. </w:t>
      </w:r>
      <w:r>
        <w:rPr>
          <w:rFonts w:ascii="Arial" w:hAnsi="Arial" w:cs="Arial"/>
          <w:sz w:val="24"/>
          <w:szCs w:val="24"/>
        </w:rPr>
        <w:br/>
      </w:r>
      <w:r>
        <w:rPr>
          <w:rFonts w:ascii="Arial" w:hAnsi="Arial" w:cs="Arial"/>
          <w:sz w:val="24"/>
          <w:szCs w:val="24"/>
        </w:rPr>
        <w:br/>
      </w:r>
      <w:r w:rsidR="007D2131">
        <w:rPr>
          <w:rFonts w:ascii="Arial" w:hAnsi="Arial" w:cs="Arial"/>
          <w:sz w:val="24"/>
          <w:szCs w:val="24"/>
        </w:rPr>
        <w:t>Trialists may benefit from data sharing through additional scholarly citation</w:t>
      </w:r>
      <w:r w:rsidR="003A3A59">
        <w:rPr>
          <w:rFonts w:ascii="Arial" w:hAnsi="Arial" w:cs="Arial"/>
          <w:sz w:val="24"/>
          <w:szCs w:val="24"/>
        </w:rPr>
        <w:t xml:space="preserve">s </w:t>
      </w:r>
      <w:r w:rsidR="007D2131">
        <w:rPr>
          <w:rFonts w:ascii="Arial" w:hAnsi="Arial" w:cs="Arial"/>
          <w:sz w:val="24"/>
          <w:szCs w:val="24"/>
        </w:rPr>
        <w:fldChar w:fldCharType="begin">
          <w:fldData xml:space="preserve">PEVuZE5vdGU+PENpdGU+PEF1dGhvcj5DaHJpc3RlbnNlbjwvQXV0aG9yPjxZZWFyPjIwMTk8L1ll
YXI+PFJlY051bT41OTwvUmVjTnVtPjxEaXNwbGF5VGV4dD4oMjkpPC9EaXNwbGF5VGV4dD48cmVj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37330E">
        <w:rPr>
          <w:rFonts w:ascii="Arial" w:hAnsi="Arial" w:cs="Arial"/>
          <w:sz w:val="24"/>
          <w:szCs w:val="24"/>
        </w:rPr>
        <w:instrText xml:space="preserve"> ADDIN EN.CITE </w:instrText>
      </w:r>
      <w:r w:rsidR="0037330E">
        <w:rPr>
          <w:rFonts w:ascii="Arial" w:hAnsi="Arial" w:cs="Arial"/>
          <w:sz w:val="24"/>
          <w:szCs w:val="24"/>
        </w:rPr>
        <w:fldChar w:fldCharType="begin">
          <w:fldData xml:space="preserve">PEVuZE5vdGU+PENpdGU+PEF1dGhvcj5DaHJpc3RlbnNlbjwvQXV0aG9yPjxZZWFyPjIwMTk8L1ll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</w:fldData>
        </w:fldChar>
      </w:r>
      <w:r w:rsidR="0037330E">
        <w:rPr>
          <w:rFonts w:ascii="Arial" w:hAnsi="Arial" w:cs="Arial"/>
          <w:sz w:val="24"/>
          <w:szCs w:val="24"/>
        </w:rPr>
        <w:instrText xml:space="preserve"> ADDIN EN.CITE.DATA </w:instrText>
      </w:r>
      <w:r w:rsidR="0037330E">
        <w:rPr>
          <w:rFonts w:ascii="Arial" w:hAnsi="Arial" w:cs="Arial"/>
          <w:sz w:val="24"/>
          <w:szCs w:val="24"/>
        </w:rPr>
      </w:r>
      <w:r w:rsidR="0037330E">
        <w:rPr>
          <w:rFonts w:ascii="Arial" w:hAnsi="Arial" w:cs="Arial"/>
          <w:sz w:val="24"/>
          <w:szCs w:val="24"/>
        </w:rPr>
        <w:fldChar w:fldCharType="end"/>
      </w:r>
      <w:r w:rsidR="007D2131">
        <w:rPr>
          <w:rFonts w:ascii="Arial" w:hAnsi="Arial" w:cs="Arial"/>
          <w:sz w:val="24"/>
          <w:szCs w:val="24"/>
        </w:rPr>
        <w:fldChar w:fldCharType="separate"/>
      </w:r>
      <w:r w:rsidR="0037330E">
        <w:rPr>
          <w:rFonts w:ascii="Arial" w:hAnsi="Arial" w:cs="Arial"/>
          <w:noProof/>
          <w:sz w:val="24"/>
          <w:szCs w:val="24"/>
        </w:rPr>
        <w:t>(29)</w:t>
      </w:r>
      <w:r w:rsidR="007D2131">
        <w:rPr>
          <w:rFonts w:ascii="Arial" w:hAnsi="Arial" w:cs="Arial"/>
          <w:sz w:val="24"/>
          <w:szCs w:val="24"/>
        </w:rPr>
        <w:fldChar w:fldCharType="end"/>
      </w:r>
      <w:r w:rsidR="003A3A59">
        <w:rPr>
          <w:rFonts w:ascii="Arial" w:hAnsi="Arial" w:cs="Arial"/>
          <w:sz w:val="24"/>
          <w:szCs w:val="24"/>
        </w:rPr>
        <w:t xml:space="preserve"> and research impact, or additional research collaborations and funding opportunities.</w:t>
      </w:r>
      <w:r w:rsidR="007D2131">
        <w:rPr>
          <w:rFonts w:ascii="Arial" w:hAnsi="Arial" w:cs="Arial"/>
          <w:sz w:val="24"/>
          <w:szCs w:val="24"/>
        </w:rPr>
        <w:t xml:space="preserve"> However, i</w:t>
      </w:r>
      <w:r w:rsidR="00542FE3">
        <w:rPr>
          <w:rFonts w:ascii="Arial" w:hAnsi="Arial" w:cs="Arial"/>
          <w:sz w:val="24"/>
          <w:szCs w:val="24"/>
        </w:rPr>
        <w:t xml:space="preserve">n our retrospective cohort study of interventional trials, </w:t>
      </w:r>
      <w:r w:rsidR="007D2131">
        <w:rPr>
          <w:rFonts w:ascii="Arial" w:hAnsi="Arial" w:cs="Arial"/>
          <w:sz w:val="24"/>
          <w:szCs w:val="24"/>
        </w:rPr>
        <w:t xml:space="preserve">we found that </w:t>
      </w:r>
      <w:r w:rsidR="003176E2">
        <w:rPr>
          <w:rFonts w:ascii="Arial" w:hAnsi="Arial" w:cs="Arial"/>
          <w:sz w:val="24"/>
          <w:szCs w:val="24"/>
        </w:rPr>
        <w:t>only one in five committed to sharing data.</w:t>
      </w:r>
      <w:r w:rsidR="003176E2">
        <w:rPr>
          <w:rFonts w:ascii="Arial" w:hAnsi="Arial" w:cs="Arial"/>
          <w:sz w:val="24"/>
          <w:szCs w:val="24"/>
        </w:rPr>
        <w:fldChar w:fldCharType="begin"/>
      </w:r>
      <w:r w:rsidR="00AD1D0B">
        <w:rPr>
          <w:rFonts w:ascii="Arial" w:hAnsi="Arial" w:cs="Arial"/>
          <w:sz w:val="24"/>
          <w:szCs w:val="24"/>
        </w:rPr>
        <w:instrText xml:space="preserve"> ADDIN EN.CITE &lt;EndNote&gt;&lt;Cite&gt;&lt;Author&gt;Tan&lt;/Author&gt;&lt;Year&gt;2021&lt;/Year&gt;&lt;RecNum&gt;152&lt;/RecNum&gt;&lt;DisplayText&gt;(13)&lt;/DisplayText&gt;&lt;record&gt;&lt;rec-number&gt;152&lt;/rec-number&gt;&lt;foreign-keys&gt;&lt;key app="EN" db-id="rtsst0v2yfrav3errarvde2k5rxzrr0ssxtx" timestamp="1633998558"&gt;152&lt;/key&gt;&lt;/foreign-keys&gt;&lt;ref-type name="Journal Article"&gt;17&lt;/ref-type&gt;&lt;contributors&gt;&lt;authors&gt;&lt;author&gt;Tan, Aidan Christopher&lt;/author&gt;&lt;author&gt;Askie, Lisa M.&lt;/author&gt;&lt;author&gt;Hunter, Kylie Elizabeth&lt;/author&gt;&lt;author&gt;Barba, Angie&lt;/author&gt;&lt;author&gt;Simes, Robert John&lt;/author&gt;&lt;author&gt;Seidler, Anna Lene&lt;/author&gt;&lt;/authors&gt;&lt;/contributors&gt;&lt;titles&gt;&lt;title&gt;Data sharing—trialists&amp;apos; plans at registration, attitudes, barriers and facilitators: A cohort study and cross-sectional survey&lt;/title&gt;&lt;secondary-title&gt;Research Synthesis Methods&lt;/secondary-title&gt;&lt;/titles&gt;&lt;periodical&gt;&lt;full-title&gt;Research Synthesis Methods&lt;/full-title&gt;&lt;/periodical&gt;&lt;pages&gt;641-657&lt;/pages&gt;&lt;volume&gt;12&lt;/volume&gt;&lt;number&gt;5&lt;/number&gt;&lt;dates&gt;&lt;year&gt;2021&lt;/year&gt;&lt;/dates&gt;&lt;isbn&gt;1759-2879&lt;/isbn&gt;&lt;urls&gt;&lt;related-urls&gt;&lt;url&gt;https://onlinelibrary.wiley.com/doi/abs/10.1002/jrsm.1500&lt;/url&gt;&lt;url&gt;https://onlinelibrary.wiley.com/doi/10.1002/jrsm.1500&lt;/url&gt;&lt;/related-urls&gt;&lt;/urls&gt;&lt;electronic-resource-num&gt;https://doi.org/10.1002/jrsm.1500&lt;/electronic-resource-num&gt;&lt;/record&gt;&lt;/Cite&gt;&lt;/EndNote&gt;</w:instrText>
      </w:r>
      <w:r w:rsidR="003176E2">
        <w:rPr>
          <w:rFonts w:ascii="Arial" w:hAnsi="Arial" w:cs="Arial"/>
          <w:sz w:val="24"/>
          <w:szCs w:val="24"/>
        </w:rPr>
        <w:fldChar w:fldCharType="separate"/>
      </w:r>
      <w:r w:rsidR="00AD1D0B">
        <w:rPr>
          <w:rFonts w:ascii="Arial" w:hAnsi="Arial" w:cs="Arial"/>
          <w:noProof/>
          <w:sz w:val="24"/>
          <w:szCs w:val="24"/>
        </w:rPr>
        <w:t>(13)</w:t>
      </w:r>
      <w:r w:rsidR="003176E2">
        <w:rPr>
          <w:rFonts w:ascii="Arial" w:hAnsi="Arial" w:cs="Arial"/>
          <w:sz w:val="24"/>
          <w:szCs w:val="24"/>
        </w:rPr>
        <w:fldChar w:fldCharType="end"/>
      </w:r>
      <w:r w:rsidR="003176E2">
        <w:rPr>
          <w:rFonts w:ascii="Arial" w:hAnsi="Arial" w:cs="Arial"/>
          <w:sz w:val="24"/>
          <w:szCs w:val="24"/>
        </w:rPr>
        <w:t xml:space="preserve"> </w:t>
      </w:r>
      <w:r w:rsidR="00140D29">
        <w:rPr>
          <w:rFonts w:ascii="Arial" w:hAnsi="Arial" w:cs="Arial"/>
          <w:sz w:val="24"/>
          <w:szCs w:val="24"/>
        </w:rPr>
        <w:t>A cross-sectional study of trialists who were willing to share data found that approximately half had a data sharing plan, of which approximately half were written and half were discussed.</w:t>
      </w:r>
      <w:r w:rsidR="00B40C55">
        <w:rPr>
          <w:rFonts w:ascii="Arial" w:hAnsi="Arial" w:cs="Arial"/>
          <w:sz w:val="24"/>
          <w:szCs w:val="24"/>
        </w:rPr>
        <w:fldChar w:fldCharType="begin">
          <w:fldData xml:space="preserve">PEVuZE5vdGU+PENpdGU+PEF1dGhvcj5UYW5uZW5iYXVtPC9BdXRob3I+PFllYXI+MjAxODwvWWVh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PEVuZE5vdGU+PENpdGU+PEF1dGhvcj5UYW5uZW5iYXVtPC9BdXRob3I+PFllYXI+MjAxODwvWWVh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B40C55">
        <w:rPr>
          <w:rFonts w:ascii="Arial" w:hAnsi="Arial" w:cs="Arial"/>
          <w:sz w:val="24"/>
          <w:szCs w:val="24"/>
        </w:rPr>
      </w:r>
      <w:r w:rsidR="00B40C55">
        <w:rPr>
          <w:rFonts w:ascii="Arial" w:hAnsi="Arial" w:cs="Arial"/>
          <w:sz w:val="24"/>
          <w:szCs w:val="24"/>
        </w:rPr>
        <w:fldChar w:fldCharType="separate"/>
      </w:r>
      <w:r w:rsidR="00AD1D0B">
        <w:rPr>
          <w:rFonts w:ascii="Arial" w:hAnsi="Arial" w:cs="Arial"/>
          <w:noProof/>
          <w:sz w:val="24"/>
          <w:szCs w:val="24"/>
        </w:rPr>
        <w:t>(36)</w:t>
      </w:r>
      <w:r w:rsidR="00B40C55">
        <w:rPr>
          <w:rFonts w:ascii="Arial" w:hAnsi="Arial" w:cs="Arial"/>
          <w:sz w:val="24"/>
          <w:szCs w:val="24"/>
        </w:rPr>
        <w:fldChar w:fldCharType="end"/>
      </w:r>
      <w:r w:rsidR="00140D29">
        <w:rPr>
          <w:rFonts w:ascii="Arial" w:hAnsi="Arial" w:cs="Arial"/>
          <w:sz w:val="24"/>
          <w:szCs w:val="24"/>
        </w:rPr>
        <w:t xml:space="preserve"> </w:t>
      </w:r>
      <w:r w:rsidR="00692A1A">
        <w:rPr>
          <w:rFonts w:ascii="Arial" w:hAnsi="Arial" w:cs="Arial"/>
          <w:sz w:val="24"/>
          <w:szCs w:val="24"/>
        </w:rPr>
        <w:br/>
      </w:r>
    </w:p>
    <w:p w14:paraId="31AE32B6" w14:textId="74BB91AE" w:rsidR="007D2131" w:rsidRPr="00BA2BC4" w:rsidRDefault="00BA2BC4" w:rsidP="00906A49">
      <w:pPr>
        <w:spacing w:after="0" w:line="240" w:lineRule="auto"/>
        <w:rPr>
          <w:rFonts w:ascii="Arial" w:hAnsi="Arial" w:cs="Arial"/>
          <w:i/>
          <w:iCs/>
          <w:sz w:val="24"/>
          <w:szCs w:val="24"/>
        </w:rPr>
      </w:pPr>
      <w:r w:rsidRPr="00BA2BC4">
        <w:rPr>
          <w:rFonts w:ascii="Arial" w:hAnsi="Arial" w:cs="Arial"/>
          <w:i/>
          <w:iCs/>
          <w:sz w:val="24"/>
          <w:szCs w:val="24"/>
        </w:rPr>
        <w:t xml:space="preserve">Health research regulators </w:t>
      </w:r>
    </w:p>
    <w:p w14:paraId="74C20415" w14:textId="17170889" w:rsidR="00C2056A" w:rsidRDefault="00C2056A" w:rsidP="00906A49">
      <w:pPr>
        <w:spacing w:after="0" w:line="240" w:lineRule="auto"/>
        <w:rPr>
          <w:rFonts w:ascii="Arial" w:hAnsi="Arial" w:cs="Arial"/>
          <w:sz w:val="24"/>
          <w:szCs w:val="24"/>
        </w:rPr>
      </w:pPr>
      <w:r>
        <w:rPr>
          <w:rFonts w:ascii="Arial" w:hAnsi="Arial" w:cs="Arial"/>
          <w:sz w:val="24"/>
          <w:szCs w:val="24"/>
        </w:rPr>
        <w:t xml:space="preserve">In the fields of genomics, the </w:t>
      </w:r>
      <w:r w:rsidRPr="00C2056A">
        <w:rPr>
          <w:rFonts w:ascii="Arial" w:hAnsi="Arial" w:cs="Arial"/>
          <w:sz w:val="24"/>
          <w:szCs w:val="24"/>
        </w:rPr>
        <w:t>Global Alliance for Genomics and Health</w:t>
      </w:r>
      <w:r>
        <w:rPr>
          <w:rFonts w:ascii="Arial" w:hAnsi="Arial" w:cs="Arial"/>
          <w:sz w:val="24"/>
          <w:szCs w:val="24"/>
        </w:rPr>
        <w:t xml:space="preserve"> has adopted the </w:t>
      </w:r>
      <w:r w:rsidRPr="00C2056A">
        <w:rPr>
          <w:rFonts w:ascii="Arial" w:hAnsi="Arial" w:cs="Arial"/>
          <w:sz w:val="24"/>
          <w:szCs w:val="24"/>
        </w:rPr>
        <w:t>Framework for Responsible Sharing of Genomic and Health</w:t>
      </w:r>
      <w:r>
        <w:rPr>
          <w:rFonts w:ascii="Arial" w:hAnsi="Arial" w:cs="Arial"/>
          <w:sz w:val="24"/>
          <w:szCs w:val="24"/>
        </w:rPr>
        <w:t>-</w:t>
      </w:r>
      <w:r w:rsidRPr="00C2056A">
        <w:rPr>
          <w:rFonts w:ascii="Arial" w:hAnsi="Arial" w:cs="Arial"/>
          <w:sz w:val="24"/>
          <w:szCs w:val="24"/>
        </w:rPr>
        <w:t>Related Data</w:t>
      </w:r>
      <w:r w:rsidR="004F19C5">
        <w:rPr>
          <w:rFonts w:ascii="Arial" w:hAnsi="Arial" w:cs="Arial"/>
          <w:sz w:val="24"/>
          <w:szCs w:val="24"/>
        </w:rPr>
        <w:t>.</w:t>
      </w:r>
      <w:r w:rsidR="004F19C5">
        <w:rPr>
          <w:rFonts w:ascii="Arial" w:hAnsi="Arial" w:cs="Arial"/>
          <w:sz w:val="24"/>
          <w:szCs w:val="24"/>
        </w:rPr>
        <w:fldChar w:fldCharType="begin">
          <w:fldData xml:space="preserve">PEVuZE5vdGU+PENpdGU+PEF1dGhvcj5CcmVkZW5vb3JkPC9BdXRob3I+PFllYXI+MjAxNTwvWWVh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PEVuZE5vdGU+PENpdGU+PEF1dGhvcj5CcmVkZW5vb3JkPC9BdXRob3I+PFllYXI+MjAxNTwvWWVh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004F19C5">
        <w:rPr>
          <w:rFonts w:ascii="Arial" w:hAnsi="Arial" w:cs="Arial"/>
          <w:sz w:val="24"/>
          <w:szCs w:val="24"/>
        </w:rPr>
      </w:r>
      <w:r w:rsidR="004F19C5">
        <w:rPr>
          <w:rFonts w:ascii="Arial" w:hAnsi="Arial" w:cs="Arial"/>
          <w:sz w:val="24"/>
          <w:szCs w:val="24"/>
        </w:rPr>
        <w:fldChar w:fldCharType="separate"/>
      </w:r>
      <w:r w:rsidR="00AD1D0B">
        <w:rPr>
          <w:rFonts w:ascii="Arial" w:hAnsi="Arial" w:cs="Arial"/>
          <w:noProof/>
          <w:sz w:val="24"/>
          <w:szCs w:val="24"/>
        </w:rPr>
        <w:t>(37)</w:t>
      </w:r>
      <w:r w:rsidR="004F19C5">
        <w:rPr>
          <w:rFonts w:ascii="Arial" w:hAnsi="Arial" w:cs="Arial"/>
          <w:sz w:val="24"/>
          <w:szCs w:val="24"/>
        </w:rPr>
        <w:fldChar w:fldCharType="end"/>
      </w:r>
    </w:p>
    <w:p w14:paraId="3A6F9686" w14:textId="77777777" w:rsidR="00C2056A" w:rsidRPr="00906A49" w:rsidRDefault="00C2056A" w:rsidP="00906A49">
      <w:pPr>
        <w:spacing w:after="0" w:line="240" w:lineRule="auto"/>
        <w:rPr>
          <w:rFonts w:ascii="Arial" w:hAnsi="Arial" w:cs="Arial"/>
          <w:sz w:val="24"/>
          <w:szCs w:val="24"/>
        </w:rPr>
      </w:pPr>
    </w:p>
    <w:p w14:paraId="0A0860A0" w14:textId="77777777" w:rsidR="00DF475C" w:rsidRPr="00906A49" w:rsidRDefault="00DF475C" w:rsidP="00DF475C">
      <w:pPr>
        <w:spacing w:after="0" w:line="240" w:lineRule="auto"/>
        <w:rPr>
          <w:rFonts w:ascii="Arial" w:hAnsi="Arial" w:cs="Arial"/>
          <w:b/>
          <w:bCs/>
          <w:sz w:val="24"/>
          <w:szCs w:val="24"/>
        </w:rPr>
      </w:pPr>
      <w:r w:rsidRPr="00906A49">
        <w:rPr>
          <w:rFonts w:ascii="Arial" w:hAnsi="Arial" w:cs="Arial"/>
          <w:b/>
          <w:bCs/>
          <w:sz w:val="24"/>
          <w:szCs w:val="24"/>
        </w:rPr>
        <w:t>Information sources</w:t>
      </w:r>
    </w:p>
    <w:p w14:paraId="7E6F8342" w14:textId="38B62C7A" w:rsidR="00DF475C" w:rsidRDefault="00DF475C" w:rsidP="00DF475C">
      <w:pPr>
        <w:spacing w:after="0" w:line="240" w:lineRule="auto"/>
        <w:rPr>
          <w:rFonts w:ascii="Arial" w:hAnsi="Arial" w:cs="Arial"/>
          <w:b/>
          <w:bCs/>
          <w:i/>
          <w:iCs/>
          <w:sz w:val="24"/>
          <w:szCs w:val="24"/>
        </w:rPr>
      </w:pPr>
      <w:r w:rsidRPr="00417A92">
        <w:rPr>
          <w:rFonts w:ascii="Arial" w:hAnsi="Arial" w:cs="Arial"/>
          <w:sz w:val="24"/>
          <w:szCs w:val="24"/>
        </w:rPr>
        <w:t>Informational sources will include</w:t>
      </w:r>
      <w:r w:rsidRPr="00906A49">
        <w:rPr>
          <w:rFonts w:ascii="Arial" w:hAnsi="Arial" w:cs="Arial"/>
          <w:b/>
          <w:bCs/>
          <w:i/>
          <w:iCs/>
          <w:sz w:val="24"/>
          <w:szCs w:val="24"/>
        </w:rPr>
        <w:t xml:space="preserve"> </w:t>
      </w:r>
    </w:p>
    <w:p w14:paraId="170B7078" w14:textId="77777777" w:rsidR="00DF475C" w:rsidRPr="00906A49" w:rsidRDefault="00DF475C" w:rsidP="00DF475C">
      <w:pPr>
        <w:spacing w:after="0" w:line="240" w:lineRule="auto"/>
        <w:rPr>
          <w:rFonts w:ascii="Arial" w:hAnsi="Arial" w:cs="Arial"/>
          <w:i/>
          <w:iCs/>
          <w:sz w:val="24"/>
          <w:szCs w:val="24"/>
        </w:rPr>
      </w:pPr>
    </w:p>
    <w:p w14:paraId="1BC613A1" w14:textId="4DE812DC" w:rsidR="00DF475C" w:rsidRPr="00906A49" w:rsidRDefault="00DF475C" w:rsidP="007F458B">
      <w:pPr>
        <w:spacing w:line="240" w:lineRule="auto"/>
        <w:rPr>
          <w:rFonts w:ascii="Arial" w:hAnsi="Arial" w:cs="Arial"/>
          <w:sz w:val="24"/>
          <w:szCs w:val="24"/>
        </w:rPr>
      </w:pPr>
      <w:commentRangeStart w:id="8"/>
      <w:r w:rsidRPr="00417A92">
        <w:rPr>
          <w:rFonts w:ascii="Arial" w:hAnsi="Arial" w:cs="Arial"/>
          <w:sz w:val="24"/>
          <w:szCs w:val="24"/>
        </w:rPr>
        <w:lastRenderedPageBreak/>
        <w:t xml:space="preserve">Two authors will be involved in all stages of the review process; conflicts </w:t>
      </w:r>
      <w:r w:rsidR="009B51D2" w:rsidRPr="00417A92">
        <w:rPr>
          <w:rFonts w:ascii="Arial" w:hAnsi="Arial" w:cs="Arial"/>
          <w:sz w:val="24"/>
          <w:szCs w:val="24"/>
        </w:rPr>
        <w:t>w</w:t>
      </w:r>
      <w:r w:rsidR="009B51D2">
        <w:rPr>
          <w:rFonts w:ascii="Arial" w:hAnsi="Arial" w:cs="Arial"/>
          <w:sz w:val="24"/>
          <w:szCs w:val="24"/>
        </w:rPr>
        <w:t>ill be</w:t>
      </w:r>
      <w:r w:rsidR="009B51D2" w:rsidRPr="00417A92">
        <w:rPr>
          <w:rFonts w:ascii="Arial" w:hAnsi="Arial" w:cs="Arial"/>
          <w:sz w:val="24"/>
          <w:szCs w:val="24"/>
        </w:rPr>
        <w:t xml:space="preserve"> </w:t>
      </w:r>
      <w:r w:rsidRPr="00417A92">
        <w:rPr>
          <w:rFonts w:ascii="Arial" w:hAnsi="Arial" w:cs="Arial"/>
          <w:sz w:val="24"/>
          <w:szCs w:val="24"/>
        </w:rPr>
        <w:t xml:space="preserve">resolved by consensus. Data will be extracted independently using a pre-piloted data extraction template. Conflicts will be resolved by consensus. </w:t>
      </w:r>
      <w:commentRangeEnd w:id="8"/>
      <w:r w:rsidR="009B51D2">
        <w:rPr>
          <w:rStyle w:val="CommentReference"/>
        </w:rPr>
        <w:commentReference w:id="8"/>
      </w:r>
    </w:p>
    <w:p w14:paraId="18EBC681" w14:textId="77777777" w:rsidR="00DF475C" w:rsidRPr="00906A49" w:rsidRDefault="00DF475C" w:rsidP="00DF475C">
      <w:pPr>
        <w:spacing w:after="0" w:line="240" w:lineRule="auto"/>
        <w:rPr>
          <w:rFonts w:ascii="Arial" w:hAnsi="Arial" w:cs="Arial"/>
          <w:sz w:val="24"/>
          <w:szCs w:val="24"/>
        </w:rPr>
      </w:pPr>
      <w:commentRangeStart w:id="9"/>
      <w:r w:rsidRPr="00906A49">
        <w:rPr>
          <w:rFonts w:ascii="Arial" w:hAnsi="Arial" w:cs="Arial"/>
          <w:b/>
          <w:bCs/>
          <w:sz w:val="24"/>
          <w:szCs w:val="24"/>
        </w:rPr>
        <w:t>Search</w:t>
      </w:r>
      <w:r w:rsidRPr="00906A49">
        <w:rPr>
          <w:rFonts w:ascii="Arial" w:hAnsi="Arial" w:cs="Arial"/>
          <w:sz w:val="24"/>
          <w:szCs w:val="24"/>
        </w:rPr>
        <w:t xml:space="preserve"> </w:t>
      </w:r>
    </w:p>
    <w:p w14:paraId="282B137D" w14:textId="77777777" w:rsidR="00DF475C" w:rsidRPr="00906A49" w:rsidRDefault="00DF475C" w:rsidP="00DF475C">
      <w:pPr>
        <w:spacing w:after="0" w:line="240" w:lineRule="auto"/>
        <w:rPr>
          <w:rFonts w:ascii="Arial" w:hAnsi="Arial" w:cs="Arial"/>
          <w:b/>
          <w:bCs/>
          <w:i/>
          <w:iCs/>
          <w:sz w:val="24"/>
          <w:szCs w:val="24"/>
        </w:rPr>
      </w:pPr>
      <w:r>
        <w:rPr>
          <w:rFonts w:ascii="Arial" w:hAnsi="Arial" w:cs="Arial"/>
          <w:b/>
          <w:bCs/>
          <w:i/>
          <w:iCs/>
          <w:sz w:val="24"/>
          <w:szCs w:val="24"/>
        </w:rPr>
        <w:t>_</w:t>
      </w:r>
      <w:commentRangeEnd w:id="9"/>
      <w:r w:rsidR="009B51D2">
        <w:rPr>
          <w:rStyle w:val="CommentReference"/>
        </w:rPr>
        <w:commentReference w:id="9"/>
      </w:r>
    </w:p>
    <w:p w14:paraId="5022E22D" w14:textId="77777777" w:rsidR="00DF475C" w:rsidRPr="00906A49" w:rsidRDefault="00DF475C" w:rsidP="00DF475C">
      <w:pPr>
        <w:spacing w:after="0" w:line="240" w:lineRule="auto"/>
        <w:rPr>
          <w:rFonts w:ascii="Arial" w:hAnsi="Arial" w:cs="Arial"/>
          <w:sz w:val="24"/>
          <w:szCs w:val="24"/>
        </w:rPr>
      </w:pPr>
    </w:p>
    <w:p w14:paraId="654BAF43" w14:textId="77777777" w:rsidR="00DF475C" w:rsidRPr="00906A49" w:rsidRDefault="00DF475C" w:rsidP="00DF475C">
      <w:pPr>
        <w:spacing w:after="0" w:line="240" w:lineRule="auto"/>
        <w:rPr>
          <w:rFonts w:ascii="Arial" w:hAnsi="Arial" w:cs="Arial"/>
          <w:b/>
          <w:bCs/>
          <w:sz w:val="24"/>
          <w:szCs w:val="24"/>
        </w:rPr>
      </w:pPr>
      <w:r w:rsidRPr="00906A49">
        <w:rPr>
          <w:rFonts w:ascii="Arial" w:hAnsi="Arial" w:cs="Arial"/>
          <w:b/>
          <w:bCs/>
          <w:sz w:val="24"/>
          <w:szCs w:val="24"/>
        </w:rPr>
        <w:t>Study selection</w:t>
      </w:r>
    </w:p>
    <w:p w14:paraId="238F9228" w14:textId="77777777" w:rsidR="00DF475C" w:rsidRPr="00417A92" w:rsidRDefault="00DF475C" w:rsidP="00DF475C">
      <w:pPr>
        <w:spacing w:after="0" w:line="240" w:lineRule="auto"/>
        <w:rPr>
          <w:rFonts w:ascii="Arial" w:hAnsi="Arial" w:cs="Arial"/>
          <w:sz w:val="24"/>
          <w:szCs w:val="24"/>
        </w:rPr>
      </w:pPr>
      <w:r w:rsidRPr="00417A92">
        <w:rPr>
          <w:rFonts w:ascii="Arial" w:hAnsi="Arial" w:cs="Arial"/>
          <w:sz w:val="24"/>
          <w:szCs w:val="24"/>
        </w:rPr>
        <w:t xml:space="preserve">All phases of policy selection will be piloted and performed in duplicate by two independent reviewers, with resolution of disagreements by discussion and a third reviewer. </w:t>
      </w:r>
    </w:p>
    <w:p w14:paraId="55E6C2D3" w14:textId="77777777" w:rsidR="00DF475C" w:rsidRPr="00906A49" w:rsidRDefault="00DF475C" w:rsidP="00DF475C">
      <w:pPr>
        <w:spacing w:after="0" w:line="240" w:lineRule="auto"/>
        <w:rPr>
          <w:rFonts w:ascii="Arial" w:hAnsi="Arial" w:cs="Arial"/>
          <w:sz w:val="24"/>
          <w:szCs w:val="24"/>
        </w:rPr>
      </w:pPr>
    </w:p>
    <w:p w14:paraId="10CCFEA2" w14:textId="77777777" w:rsidR="00DF475C" w:rsidRPr="00906A49" w:rsidRDefault="00DF475C" w:rsidP="00DF475C">
      <w:pPr>
        <w:spacing w:after="0" w:line="240" w:lineRule="auto"/>
        <w:rPr>
          <w:rFonts w:ascii="Arial" w:hAnsi="Arial" w:cs="Arial"/>
          <w:b/>
          <w:bCs/>
          <w:sz w:val="24"/>
          <w:szCs w:val="24"/>
        </w:rPr>
      </w:pPr>
      <w:r w:rsidRPr="00906A49">
        <w:rPr>
          <w:rFonts w:ascii="Arial" w:hAnsi="Arial" w:cs="Arial"/>
          <w:b/>
          <w:bCs/>
          <w:sz w:val="24"/>
          <w:szCs w:val="24"/>
        </w:rPr>
        <w:t xml:space="preserve">Data collection </w:t>
      </w:r>
      <w:commentRangeStart w:id="10"/>
      <w:r w:rsidRPr="00906A49">
        <w:rPr>
          <w:rFonts w:ascii="Arial" w:hAnsi="Arial" w:cs="Arial"/>
          <w:b/>
          <w:bCs/>
          <w:sz w:val="24"/>
          <w:szCs w:val="24"/>
        </w:rPr>
        <w:t>process</w:t>
      </w:r>
      <w:commentRangeEnd w:id="10"/>
      <w:r w:rsidR="009B51D2">
        <w:rPr>
          <w:rStyle w:val="CommentReference"/>
        </w:rPr>
        <w:commentReference w:id="10"/>
      </w:r>
    </w:p>
    <w:p w14:paraId="63BCCDB4" w14:textId="3AF1B894" w:rsidR="0095745E" w:rsidRPr="00FF7533" w:rsidRDefault="00DF475C" w:rsidP="00906A49">
      <w:pPr>
        <w:spacing w:after="0" w:line="240" w:lineRule="auto"/>
        <w:rPr>
          <w:rFonts w:ascii="Arial" w:hAnsi="Arial" w:cs="Arial"/>
          <w:sz w:val="24"/>
          <w:szCs w:val="24"/>
        </w:rPr>
      </w:pPr>
      <w:r w:rsidRPr="00417A92">
        <w:rPr>
          <w:rFonts w:ascii="Arial" w:hAnsi="Arial" w:cs="Arial"/>
          <w:sz w:val="24"/>
          <w:szCs w:val="24"/>
        </w:rPr>
        <w:t xml:space="preserve">Data will be extracted from included policies in duplicate by two independent reviewers using a data extraction form developed and piloted by the reviewers (Appendix X), with resolution of disagreements by discussion and a third reviewer. If required, authors of included policies will be contacted to request missing or additional data. </w:t>
      </w:r>
    </w:p>
    <w:p w14:paraId="0DE3F2A5" w14:textId="77777777" w:rsidR="00D31DB4" w:rsidRPr="00906A49" w:rsidRDefault="00D31DB4" w:rsidP="00906A49">
      <w:pPr>
        <w:spacing w:after="0" w:line="240" w:lineRule="auto"/>
        <w:rPr>
          <w:rFonts w:ascii="Arial" w:hAnsi="Arial" w:cs="Arial"/>
          <w:sz w:val="24"/>
          <w:szCs w:val="24"/>
        </w:rPr>
      </w:pPr>
    </w:p>
    <w:p w14:paraId="4356053A" w14:textId="19B22F18" w:rsidR="005A0376" w:rsidRPr="00906A49" w:rsidRDefault="005A0376" w:rsidP="00906A49">
      <w:pPr>
        <w:spacing w:after="0" w:line="240" w:lineRule="auto"/>
        <w:rPr>
          <w:rFonts w:ascii="Arial" w:hAnsi="Arial" w:cs="Arial"/>
          <w:b/>
          <w:bCs/>
          <w:sz w:val="24"/>
          <w:szCs w:val="24"/>
        </w:rPr>
      </w:pPr>
      <w:r w:rsidRPr="00906A49">
        <w:rPr>
          <w:rFonts w:ascii="Arial" w:hAnsi="Arial" w:cs="Arial"/>
          <w:b/>
          <w:bCs/>
          <w:sz w:val="24"/>
          <w:szCs w:val="24"/>
        </w:rPr>
        <w:t>Data items</w:t>
      </w:r>
    </w:p>
    <w:p w14:paraId="7307891A" w14:textId="77777777" w:rsidR="00DF475C" w:rsidRPr="00906A49" w:rsidRDefault="00DF475C" w:rsidP="00DF475C">
      <w:pPr>
        <w:spacing w:after="0" w:line="240" w:lineRule="auto"/>
        <w:rPr>
          <w:rFonts w:ascii="Arial" w:hAnsi="Arial" w:cs="Arial"/>
          <w:sz w:val="24"/>
          <w:szCs w:val="24"/>
        </w:rPr>
      </w:pPr>
      <w:r w:rsidRPr="00906A49">
        <w:rPr>
          <w:rFonts w:ascii="Arial" w:hAnsi="Arial" w:cs="Arial"/>
          <w:sz w:val="24"/>
          <w:szCs w:val="24"/>
        </w:rPr>
        <w:t xml:space="preserve">Data sharing policies will be assessed by their presence or absence, and by the magnitude of their recommendations or requirements. This is summarised in Table 1. </w:t>
      </w:r>
    </w:p>
    <w:p w14:paraId="032398BE" w14:textId="77777777" w:rsidR="00DF475C" w:rsidRPr="00906A49" w:rsidRDefault="00DF475C" w:rsidP="00DF475C">
      <w:pPr>
        <w:spacing w:after="0" w:line="240" w:lineRule="auto"/>
        <w:rPr>
          <w:rFonts w:ascii="Arial" w:hAnsi="Arial" w:cs="Arial"/>
          <w:b/>
          <w:bCs/>
          <w:sz w:val="24"/>
          <w:szCs w:val="24"/>
        </w:rPr>
      </w:pPr>
    </w:p>
    <w:tbl>
      <w:tblPr>
        <w:tblStyle w:val="TableGrid"/>
        <w:tblW w:w="9634" w:type="dxa"/>
        <w:tblBorders>
          <w:top w:val="none" w:sz="0" w:space="0" w:color="auto"/>
          <w:left w:val="none" w:sz="0" w:space="0" w:color="auto"/>
          <w:bottom w:val="none" w:sz="0" w:space="0" w:color="auto"/>
          <w:right w:val="none" w:sz="0" w:space="0" w:color="auto"/>
        </w:tblBorders>
        <w:tblCellMar>
          <w:left w:w="57" w:type="dxa"/>
          <w:right w:w="57" w:type="dxa"/>
        </w:tblCellMar>
        <w:tblLook w:val="04A0" w:firstRow="1" w:lastRow="0" w:firstColumn="1" w:lastColumn="0" w:noHBand="0" w:noVBand="1"/>
      </w:tblPr>
      <w:tblGrid>
        <w:gridCol w:w="9634"/>
      </w:tblGrid>
      <w:tr w:rsidR="00DF475C" w:rsidRPr="00906A49" w14:paraId="3DEF3B58" w14:textId="77777777" w:rsidTr="002D207C">
        <w:trPr>
          <w:trHeight w:val="112"/>
        </w:trPr>
        <w:tc>
          <w:tcPr>
            <w:tcW w:w="9634" w:type="dxa"/>
            <w:tcBorders>
              <w:top w:val="nil"/>
              <w:bottom w:val="single" w:sz="12" w:space="0" w:color="auto"/>
            </w:tcBorders>
          </w:tcPr>
          <w:p w14:paraId="07A772E4" w14:textId="2A82EFD1" w:rsidR="00DF475C" w:rsidRPr="00906A49" w:rsidRDefault="00DF475C" w:rsidP="002D207C">
            <w:pPr>
              <w:rPr>
                <w:rFonts w:ascii="Arial" w:hAnsi="Arial" w:cs="Arial"/>
                <w:b/>
                <w:bCs/>
                <w:sz w:val="24"/>
                <w:szCs w:val="24"/>
              </w:rPr>
            </w:pPr>
            <w:r w:rsidRPr="00906A49">
              <w:rPr>
                <w:rFonts w:ascii="Arial" w:hAnsi="Arial" w:cs="Arial"/>
                <w:b/>
                <w:bCs/>
                <w:sz w:val="24"/>
                <w:szCs w:val="24"/>
              </w:rPr>
              <w:t>Table 1. Assessment of data sharing policies</w:t>
            </w:r>
            <w:r w:rsidR="00A27D2A">
              <w:rPr>
                <w:rFonts w:ascii="Arial" w:hAnsi="Arial" w:cs="Arial"/>
                <w:b/>
                <w:bCs/>
                <w:sz w:val="24"/>
                <w:szCs w:val="24"/>
              </w:rPr>
              <w:t>*</w:t>
            </w:r>
          </w:p>
        </w:tc>
      </w:tr>
      <w:tr w:rsidR="00DF475C" w:rsidRPr="00906A49" w14:paraId="32B57D4B" w14:textId="77777777" w:rsidTr="002D207C">
        <w:trPr>
          <w:trHeight w:val="112"/>
        </w:trPr>
        <w:tc>
          <w:tcPr>
            <w:tcW w:w="9634" w:type="dxa"/>
            <w:tcBorders>
              <w:top w:val="single" w:sz="12" w:space="0" w:color="auto"/>
            </w:tcBorders>
          </w:tcPr>
          <w:p w14:paraId="1DC47761"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1 Absent data sharing policy </w:t>
            </w:r>
          </w:p>
          <w:p w14:paraId="15247552" w14:textId="77777777" w:rsidR="00DF475C" w:rsidRPr="00906A49" w:rsidRDefault="00DF475C" w:rsidP="002D207C">
            <w:pPr>
              <w:rPr>
                <w:rFonts w:ascii="Arial" w:hAnsi="Arial" w:cs="Arial"/>
                <w:b/>
                <w:bCs/>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No data sharing policy</w:t>
            </w:r>
          </w:p>
        </w:tc>
      </w:tr>
      <w:tr w:rsidR="00DF475C" w:rsidRPr="00906A49" w14:paraId="3589C04B" w14:textId="77777777" w:rsidTr="002D207C">
        <w:tc>
          <w:tcPr>
            <w:tcW w:w="9634" w:type="dxa"/>
          </w:tcPr>
          <w:p w14:paraId="77946A0E" w14:textId="3D338600" w:rsidR="00DF475C" w:rsidRPr="00906A49" w:rsidRDefault="00DF475C" w:rsidP="002D207C">
            <w:pPr>
              <w:rPr>
                <w:rFonts w:ascii="Arial" w:hAnsi="Arial" w:cs="Arial"/>
                <w:b/>
                <w:bCs/>
                <w:sz w:val="24"/>
                <w:szCs w:val="24"/>
              </w:rPr>
            </w:pPr>
            <w:r w:rsidRPr="00906A49">
              <w:rPr>
                <w:rFonts w:ascii="Arial" w:hAnsi="Arial" w:cs="Arial"/>
                <w:b/>
                <w:bCs/>
                <w:sz w:val="24"/>
                <w:szCs w:val="24"/>
              </w:rPr>
              <w:t>2 Weak data sharing policy</w:t>
            </w:r>
            <w:r w:rsidR="00792014">
              <w:rPr>
                <w:rFonts w:ascii="Arial" w:hAnsi="Arial" w:cs="Arial"/>
                <w:b/>
                <w:bCs/>
                <w:sz w:val="24"/>
                <w:szCs w:val="24"/>
              </w:rPr>
              <w:t>: mention</w:t>
            </w:r>
          </w:p>
          <w:p w14:paraId="13B583B0" w14:textId="77777777" w:rsidR="00DF475C" w:rsidRPr="00906A49" w:rsidRDefault="00DF475C" w:rsidP="002D207C">
            <w:pPr>
              <w:rPr>
                <w:rFonts w:ascii="Arial" w:hAnsi="Arial" w:cs="Arial"/>
                <w:b/>
                <w:bCs/>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Data sharing policy which neither recommends nor requires data sharing</w:t>
            </w:r>
          </w:p>
        </w:tc>
      </w:tr>
      <w:tr w:rsidR="00DF475C" w:rsidRPr="00906A49" w14:paraId="1F69DAE2" w14:textId="77777777" w:rsidTr="002D207C">
        <w:tc>
          <w:tcPr>
            <w:tcW w:w="9634" w:type="dxa"/>
          </w:tcPr>
          <w:p w14:paraId="00A2D06C" w14:textId="4AB9BEB4" w:rsidR="00DF475C" w:rsidRPr="00906A49" w:rsidRDefault="00DF475C" w:rsidP="002D207C">
            <w:pPr>
              <w:rPr>
                <w:rFonts w:ascii="Arial" w:hAnsi="Arial" w:cs="Arial"/>
                <w:b/>
                <w:bCs/>
                <w:sz w:val="24"/>
                <w:szCs w:val="24"/>
              </w:rPr>
            </w:pPr>
            <w:r w:rsidRPr="00906A49">
              <w:rPr>
                <w:rFonts w:ascii="Arial" w:hAnsi="Arial" w:cs="Arial"/>
                <w:b/>
                <w:bCs/>
                <w:sz w:val="24"/>
                <w:szCs w:val="24"/>
              </w:rPr>
              <w:t>3 Moderate data sharing policy</w:t>
            </w:r>
            <w:r w:rsidR="00792014">
              <w:rPr>
                <w:rFonts w:ascii="Arial" w:hAnsi="Arial" w:cs="Arial"/>
                <w:b/>
                <w:bCs/>
                <w:sz w:val="24"/>
                <w:szCs w:val="24"/>
              </w:rPr>
              <w:t>: recommendation</w:t>
            </w:r>
            <w:r w:rsidRPr="00906A49">
              <w:rPr>
                <w:rFonts w:ascii="Arial" w:hAnsi="Arial" w:cs="Arial"/>
                <w:b/>
                <w:bCs/>
                <w:sz w:val="24"/>
                <w:szCs w:val="24"/>
              </w:rPr>
              <w:t xml:space="preserve"> </w:t>
            </w:r>
          </w:p>
          <w:p w14:paraId="1191F1A6" w14:textId="77777777" w:rsidR="00DF475C"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Data sharing policy which recommends, but does not require, data sharing</w:t>
            </w:r>
          </w:p>
          <w:p w14:paraId="0122642E" w14:textId="62FB9FD8" w:rsidR="00CB76EC" w:rsidRPr="00906A49" w:rsidRDefault="00CB76EC" w:rsidP="002D207C">
            <w:pPr>
              <w:rPr>
                <w:rFonts w:ascii="Arial" w:hAnsi="Arial" w:cs="Arial"/>
                <w:b/>
                <w:bCs/>
                <w:sz w:val="24"/>
                <w:szCs w:val="24"/>
              </w:rPr>
            </w:pPr>
            <w:r>
              <w:rPr>
                <w:rFonts w:ascii="Arial" w:hAnsi="Arial" w:cs="Arial"/>
                <w:b/>
                <w:bCs/>
                <w:color w:val="7F7F7F" w:themeColor="text1" w:themeTint="80"/>
                <w:sz w:val="24"/>
                <w:szCs w:val="24"/>
              </w:rPr>
              <w:t xml:space="preserve">   </w:t>
            </w:r>
            <w:r w:rsidRPr="00CB76EC">
              <w:rPr>
                <w:rFonts w:ascii="Arial" w:hAnsi="Arial" w:cs="Arial"/>
                <w:color w:val="7F7F7F" w:themeColor="text1" w:themeTint="80"/>
                <w:sz w:val="24"/>
                <w:szCs w:val="24"/>
              </w:rPr>
              <w:t>Thi</w:t>
            </w:r>
            <w:r>
              <w:rPr>
                <w:rFonts w:ascii="Arial" w:hAnsi="Arial" w:cs="Arial"/>
                <w:color w:val="7F7F7F" w:themeColor="text1" w:themeTint="80"/>
                <w:sz w:val="24"/>
                <w:szCs w:val="24"/>
              </w:rPr>
              <w:t>s could be sub</w:t>
            </w:r>
            <w:r w:rsidR="0071644E">
              <w:rPr>
                <w:rFonts w:ascii="Arial" w:hAnsi="Arial" w:cs="Arial"/>
                <w:color w:val="7F7F7F" w:themeColor="text1" w:themeTint="80"/>
                <w:sz w:val="24"/>
                <w:szCs w:val="24"/>
              </w:rPr>
              <w:t>categorised</w:t>
            </w:r>
            <w:r>
              <w:rPr>
                <w:rFonts w:ascii="Arial" w:hAnsi="Arial" w:cs="Arial"/>
                <w:color w:val="7F7F7F" w:themeColor="text1" w:themeTint="80"/>
                <w:sz w:val="24"/>
                <w:szCs w:val="24"/>
              </w:rPr>
              <w:t xml:space="preserve"> into data sharing policies which encourage data sharing </w:t>
            </w:r>
            <w:r w:rsidR="0071644E">
              <w:rPr>
                <w:rFonts w:ascii="Arial" w:hAnsi="Arial" w:cs="Arial"/>
                <w:color w:val="7F7F7F" w:themeColor="text1" w:themeTint="80"/>
                <w:sz w:val="24"/>
                <w:szCs w:val="24"/>
              </w:rPr>
              <w:br/>
              <w:t xml:space="preserve">   </w:t>
            </w:r>
            <w:r>
              <w:rPr>
                <w:rFonts w:ascii="Arial" w:hAnsi="Arial" w:cs="Arial"/>
                <w:color w:val="7F7F7F" w:themeColor="text1" w:themeTint="80"/>
                <w:sz w:val="24"/>
                <w:szCs w:val="24"/>
              </w:rPr>
              <w:t>and those which expect data sharing (i.e., mandate a data availability statement)</w:t>
            </w:r>
          </w:p>
        </w:tc>
      </w:tr>
      <w:tr w:rsidR="00DF475C" w:rsidRPr="00906A49" w14:paraId="413DFFA8" w14:textId="77777777" w:rsidTr="002D207C">
        <w:tc>
          <w:tcPr>
            <w:tcW w:w="9634" w:type="dxa"/>
          </w:tcPr>
          <w:p w14:paraId="3AFEC87C" w14:textId="6D2F3CB4" w:rsidR="00DF475C" w:rsidRPr="00906A49" w:rsidRDefault="00DF475C" w:rsidP="002D207C">
            <w:pPr>
              <w:pBdr>
                <w:bottom w:val="single" w:sz="12" w:space="1" w:color="auto"/>
              </w:pBdr>
              <w:rPr>
                <w:rFonts w:ascii="Arial" w:hAnsi="Arial" w:cs="Arial"/>
                <w:b/>
                <w:bCs/>
                <w:sz w:val="24"/>
                <w:szCs w:val="24"/>
              </w:rPr>
            </w:pPr>
            <w:r w:rsidRPr="00906A49">
              <w:rPr>
                <w:rFonts w:ascii="Arial" w:hAnsi="Arial" w:cs="Arial"/>
                <w:b/>
                <w:bCs/>
                <w:sz w:val="24"/>
                <w:szCs w:val="24"/>
              </w:rPr>
              <w:t>4 Strong data sharing policy</w:t>
            </w:r>
            <w:r w:rsidR="00792014">
              <w:rPr>
                <w:rFonts w:ascii="Arial" w:hAnsi="Arial" w:cs="Arial"/>
                <w:b/>
                <w:bCs/>
                <w:sz w:val="24"/>
                <w:szCs w:val="24"/>
              </w:rPr>
              <w:t>: requirement</w:t>
            </w:r>
            <w:r w:rsidRPr="00906A49">
              <w:rPr>
                <w:rFonts w:ascii="Arial" w:hAnsi="Arial" w:cs="Arial"/>
                <w:b/>
                <w:bCs/>
                <w:sz w:val="24"/>
                <w:szCs w:val="24"/>
              </w:rPr>
              <w:t xml:space="preserve"> </w:t>
            </w:r>
          </w:p>
          <w:p w14:paraId="536B20BF" w14:textId="77777777" w:rsidR="00DF475C" w:rsidRDefault="00DF475C" w:rsidP="002D207C">
            <w:pPr>
              <w:pBdr>
                <w:bottom w:val="single" w:sz="12" w:space="1" w:color="auto"/>
              </w:pBd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Data sharing policy which requires data sharing</w:t>
            </w:r>
          </w:p>
          <w:p w14:paraId="5B5E06F6" w14:textId="10660C9C" w:rsidR="00CB76EC" w:rsidRPr="00CB76EC" w:rsidRDefault="00CB76EC" w:rsidP="002D207C">
            <w:pPr>
              <w:pBdr>
                <w:bottom w:val="single" w:sz="12" w:space="1" w:color="auto"/>
              </w:pBdr>
              <w:rPr>
                <w:rFonts w:ascii="Arial" w:hAnsi="Arial" w:cs="Arial"/>
                <w:b/>
                <w:bCs/>
                <w:color w:val="808080" w:themeColor="background1" w:themeShade="80"/>
                <w:sz w:val="24"/>
                <w:szCs w:val="24"/>
              </w:rPr>
            </w:pPr>
            <w:r>
              <w:rPr>
                <w:rFonts w:ascii="Arial" w:hAnsi="Arial" w:cs="Arial"/>
                <w:b/>
                <w:bCs/>
                <w:sz w:val="24"/>
                <w:szCs w:val="24"/>
              </w:rPr>
              <w:t xml:space="preserve">   </w:t>
            </w:r>
            <w:r w:rsidRPr="00CB76EC">
              <w:rPr>
                <w:rFonts w:ascii="Arial" w:hAnsi="Arial" w:cs="Arial"/>
                <w:color w:val="808080" w:themeColor="background1" w:themeShade="80"/>
                <w:sz w:val="24"/>
                <w:szCs w:val="24"/>
              </w:rPr>
              <w:t>This</w:t>
            </w:r>
            <w:r w:rsidRPr="00CB76EC">
              <w:rPr>
                <w:rFonts w:ascii="Arial" w:hAnsi="Arial" w:cs="Arial"/>
                <w:b/>
                <w:bCs/>
                <w:color w:val="808080" w:themeColor="background1" w:themeShade="80"/>
                <w:sz w:val="24"/>
                <w:szCs w:val="24"/>
              </w:rPr>
              <w:t xml:space="preserve"> </w:t>
            </w:r>
            <w:r w:rsidRPr="00CB76EC">
              <w:rPr>
                <w:rFonts w:ascii="Arial" w:hAnsi="Arial" w:cs="Arial"/>
                <w:color w:val="808080" w:themeColor="background1" w:themeShade="80"/>
                <w:sz w:val="24"/>
                <w:szCs w:val="24"/>
              </w:rPr>
              <w:t>c</w:t>
            </w:r>
            <w:r w:rsidR="0071644E">
              <w:rPr>
                <w:rFonts w:ascii="Arial" w:hAnsi="Arial" w:cs="Arial"/>
                <w:color w:val="808080" w:themeColor="background1" w:themeShade="80"/>
                <w:sz w:val="24"/>
                <w:szCs w:val="24"/>
              </w:rPr>
              <w:t>ould be subcategorised into data sharing policies which</w:t>
            </w:r>
            <w:r w:rsidR="00B940C4">
              <w:rPr>
                <w:rFonts w:ascii="Arial" w:hAnsi="Arial" w:cs="Arial"/>
                <w:color w:val="808080" w:themeColor="background1" w:themeShade="80"/>
                <w:sz w:val="24"/>
                <w:szCs w:val="24"/>
              </w:rPr>
              <w:t xml:space="preserve"> also</w:t>
            </w:r>
            <w:r w:rsidR="0071644E">
              <w:rPr>
                <w:rFonts w:ascii="Arial" w:hAnsi="Arial" w:cs="Arial"/>
                <w:color w:val="808080" w:themeColor="background1" w:themeShade="80"/>
                <w:sz w:val="24"/>
                <w:szCs w:val="24"/>
              </w:rPr>
              <w:t xml:space="preserve"> mandate </w:t>
            </w:r>
            <w:r w:rsidR="00B940C4">
              <w:rPr>
                <w:rFonts w:ascii="Arial" w:hAnsi="Arial" w:cs="Arial"/>
                <w:color w:val="808080" w:themeColor="background1" w:themeShade="80"/>
                <w:sz w:val="24"/>
                <w:szCs w:val="24"/>
              </w:rPr>
              <w:t xml:space="preserve">data </w:t>
            </w:r>
            <w:r w:rsidR="0071644E">
              <w:rPr>
                <w:rFonts w:ascii="Arial" w:hAnsi="Arial" w:cs="Arial"/>
                <w:color w:val="808080" w:themeColor="background1" w:themeShade="80"/>
                <w:sz w:val="24"/>
                <w:szCs w:val="24"/>
              </w:rPr>
              <w:t>peer-</w:t>
            </w:r>
            <w:r w:rsidR="00B940C4">
              <w:rPr>
                <w:rFonts w:ascii="Arial" w:hAnsi="Arial" w:cs="Arial"/>
                <w:color w:val="808080" w:themeColor="background1" w:themeShade="80"/>
                <w:sz w:val="24"/>
                <w:szCs w:val="24"/>
              </w:rPr>
              <w:br/>
              <w:t xml:space="preserve">   </w:t>
            </w:r>
            <w:r w:rsidR="0071644E">
              <w:rPr>
                <w:rFonts w:ascii="Arial" w:hAnsi="Arial" w:cs="Arial"/>
                <w:color w:val="808080" w:themeColor="background1" w:themeShade="80"/>
                <w:sz w:val="24"/>
                <w:szCs w:val="24"/>
              </w:rPr>
              <w:t>review</w:t>
            </w:r>
          </w:p>
        </w:tc>
      </w:tr>
      <w:tr w:rsidR="00A27D2A" w:rsidRPr="00906A49" w14:paraId="4FC743DA" w14:textId="77777777" w:rsidTr="002D207C">
        <w:tc>
          <w:tcPr>
            <w:tcW w:w="9634" w:type="dxa"/>
          </w:tcPr>
          <w:p w14:paraId="7F573633" w14:textId="44372D9C" w:rsidR="00A27D2A" w:rsidRPr="00A27D2A" w:rsidRDefault="00A27D2A" w:rsidP="00A27D2A">
            <w:pPr>
              <w:rPr>
                <w:rFonts w:ascii="Arial" w:hAnsi="Arial" w:cs="Arial"/>
                <w:sz w:val="24"/>
                <w:szCs w:val="24"/>
              </w:rPr>
            </w:pPr>
            <w:r>
              <w:rPr>
                <w:rFonts w:ascii="Arial" w:hAnsi="Arial" w:cs="Arial"/>
                <w:sz w:val="24"/>
                <w:szCs w:val="24"/>
              </w:rPr>
              <w:t>*Not applicable to commercial health research funders because</w:t>
            </w:r>
            <w:r w:rsidR="00B744C6">
              <w:rPr>
                <w:rFonts w:ascii="Arial" w:hAnsi="Arial" w:cs="Arial"/>
                <w:sz w:val="24"/>
                <w:szCs w:val="24"/>
              </w:rPr>
              <w:t xml:space="preserve">, rather than recommend or require data sharing, these internal policies typically advise how external researchers can request data </w:t>
            </w:r>
          </w:p>
        </w:tc>
      </w:tr>
    </w:tbl>
    <w:p w14:paraId="0285A647" w14:textId="77777777" w:rsidR="00DF475C" w:rsidRPr="00906A49" w:rsidRDefault="00DF475C" w:rsidP="00DF475C">
      <w:pPr>
        <w:spacing w:after="0" w:line="240" w:lineRule="auto"/>
        <w:rPr>
          <w:rFonts w:ascii="Arial" w:hAnsi="Arial" w:cs="Arial"/>
          <w:b/>
          <w:bCs/>
          <w:sz w:val="24"/>
          <w:szCs w:val="24"/>
        </w:rPr>
      </w:pPr>
    </w:p>
    <w:p w14:paraId="5C48A7E4" w14:textId="77777777" w:rsidR="00DF475C" w:rsidRPr="00906A49" w:rsidRDefault="00DF475C" w:rsidP="00DF475C">
      <w:pPr>
        <w:spacing w:after="0" w:line="240" w:lineRule="auto"/>
        <w:rPr>
          <w:rFonts w:ascii="Arial" w:hAnsi="Arial" w:cs="Arial"/>
          <w:sz w:val="24"/>
          <w:szCs w:val="24"/>
        </w:rPr>
      </w:pPr>
      <w:commentRangeStart w:id="11"/>
      <w:r w:rsidRPr="00906A49">
        <w:rPr>
          <w:rFonts w:ascii="Arial" w:hAnsi="Arial" w:cs="Arial"/>
          <w:sz w:val="24"/>
          <w:szCs w:val="24"/>
        </w:rPr>
        <w:t>Data</w:t>
      </w:r>
      <w:commentRangeEnd w:id="11"/>
      <w:r w:rsidR="00792014">
        <w:rPr>
          <w:rStyle w:val="CommentReference"/>
        </w:rPr>
        <w:commentReference w:id="11"/>
      </w:r>
      <w:r w:rsidRPr="00906A49">
        <w:rPr>
          <w:rFonts w:ascii="Arial" w:hAnsi="Arial" w:cs="Arial"/>
          <w:sz w:val="24"/>
          <w:szCs w:val="24"/>
        </w:rPr>
        <w:t xml:space="preserve"> sharing policies which recommend or require data sharing will be described by the </w:t>
      </w:r>
      <w:r w:rsidRPr="00906A49">
        <w:rPr>
          <w:rFonts w:ascii="Arial" w:hAnsi="Arial" w:cs="Arial"/>
          <w:b/>
          <w:bCs/>
          <w:sz w:val="24"/>
          <w:szCs w:val="24"/>
        </w:rPr>
        <w:t>(a)</w:t>
      </w:r>
      <w:r w:rsidRPr="00906A49">
        <w:rPr>
          <w:rFonts w:ascii="Arial" w:hAnsi="Arial" w:cs="Arial"/>
          <w:sz w:val="24"/>
          <w:szCs w:val="24"/>
        </w:rPr>
        <w:t xml:space="preserve"> studies, </w:t>
      </w:r>
      <w:proofErr w:type="gramStart"/>
      <w:r w:rsidRPr="00906A49">
        <w:rPr>
          <w:rFonts w:ascii="Arial" w:hAnsi="Arial" w:cs="Arial"/>
          <w:sz w:val="24"/>
          <w:szCs w:val="24"/>
        </w:rPr>
        <w:t>data</w:t>
      </w:r>
      <w:proofErr w:type="gramEnd"/>
      <w:r w:rsidRPr="00906A49">
        <w:rPr>
          <w:rFonts w:ascii="Arial" w:hAnsi="Arial" w:cs="Arial"/>
          <w:sz w:val="24"/>
          <w:szCs w:val="24"/>
        </w:rPr>
        <w:t xml:space="preserve"> and documents to be shared, and the exceptions, </w:t>
      </w:r>
      <w:r w:rsidRPr="00906A49">
        <w:rPr>
          <w:rFonts w:ascii="Arial" w:hAnsi="Arial" w:cs="Arial"/>
          <w:b/>
          <w:bCs/>
          <w:sz w:val="24"/>
          <w:szCs w:val="24"/>
        </w:rPr>
        <w:t xml:space="preserve">(b) </w:t>
      </w:r>
      <w:r w:rsidRPr="00906A49">
        <w:rPr>
          <w:rFonts w:ascii="Arial" w:hAnsi="Arial" w:cs="Arial"/>
          <w:sz w:val="24"/>
          <w:szCs w:val="24"/>
        </w:rPr>
        <w:t xml:space="preserve">start and stop of data sharing, </w:t>
      </w:r>
      <w:r w:rsidRPr="00906A49">
        <w:rPr>
          <w:rFonts w:ascii="Arial" w:hAnsi="Arial" w:cs="Arial"/>
          <w:b/>
          <w:bCs/>
          <w:sz w:val="24"/>
          <w:szCs w:val="24"/>
        </w:rPr>
        <w:t xml:space="preserve">(c) </w:t>
      </w:r>
      <w:r w:rsidRPr="00906A49">
        <w:rPr>
          <w:rFonts w:ascii="Arial" w:hAnsi="Arial" w:cs="Arial"/>
          <w:sz w:val="24"/>
          <w:szCs w:val="24"/>
        </w:rPr>
        <w:t xml:space="preserve">people to share with, </w:t>
      </w:r>
      <w:r w:rsidRPr="00906A49">
        <w:rPr>
          <w:rFonts w:ascii="Arial" w:hAnsi="Arial" w:cs="Arial"/>
          <w:b/>
          <w:bCs/>
          <w:sz w:val="24"/>
          <w:szCs w:val="24"/>
        </w:rPr>
        <w:t xml:space="preserve">(d) </w:t>
      </w:r>
      <w:r w:rsidRPr="00906A49">
        <w:rPr>
          <w:rFonts w:ascii="Arial" w:hAnsi="Arial" w:cs="Arial"/>
          <w:sz w:val="24"/>
          <w:szCs w:val="24"/>
        </w:rPr>
        <w:t xml:space="preserve">purpose for sharing data, and </w:t>
      </w:r>
      <w:r w:rsidRPr="00906A49">
        <w:rPr>
          <w:rFonts w:ascii="Arial" w:hAnsi="Arial" w:cs="Arial"/>
          <w:b/>
          <w:bCs/>
          <w:sz w:val="24"/>
          <w:szCs w:val="24"/>
        </w:rPr>
        <w:t xml:space="preserve">(e) </w:t>
      </w:r>
      <w:r w:rsidRPr="00906A49">
        <w:rPr>
          <w:rFonts w:ascii="Arial" w:hAnsi="Arial" w:cs="Arial"/>
          <w:sz w:val="24"/>
          <w:szCs w:val="24"/>
        </w:rPr>
        <w:t xml:space="preserve">distribution of shared data. These are summarised in Table 2. </w:t>
      </w:r>
    </w:p>
    <w:p w14:paraId="6A5DB536" w14:textId="77777777" w:rsidR="00DF475C" w:rsidRPr="00906A49" w:rsidRDefault="00DF475C" w:rsidP="00DF475C">
      <w:pPr>
        <w:spacing w:after="0"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CellMar>
          <w:left w:w="57" w:type="dxa"/>
          <w:right w:w="57" w:type="dxa"/>
        </w:tblCellMar>
        <w:tblLook w:val="04A0" w:firstRow="1" w:lastRow="0" w:firstColumn="1" w:lastColumn="0" w:noHBand="0" w:noVBand="1"/>
      </w:tblPr>
      <w:tblGrid>
        <w:gridCol w:w="2835"/>
        <w:gridCol w:w="6793"/>
      </w:tblGrid>
      <w:tr w:rsidR="00DF475C" w:rsidRPr="00906A49" w14:paraId="4F76CD57" w14:textId="77777777" w:rsidTr="002D207C">
        <w:tc>
          <w:tcPr>
            <w:tcW w:w="9628" w:type="dxa"/>
            <w:gridSpan w:val="2"/>
            <w:tcBorders>
              <w:top w:val="nil"/>
              <w:bottom w:val="single" w:sz="12" w:space="0" w:color="auto"/>
            </w:tcBorders>
          </w:tcPr>
          <w:p w14:paraId="27FDD23A"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Table 2. Description of data sharing policies which recommend or require data sharing </w:t>
            </w:r>
          </w:p>
        </w:tc>
      </w:tr>
      <w:tr w:rsidR="00DF475C" w:rsidRPr="00906A49" w14:paraId="54C4C7AC" w14:textId="77777777" w:rsidTr="002D207C">
        <w:tc>
          <w:tcPr>
            <w:tcW w:w="2835" w:type="dxa"/>
            <w:tcBorders>
              <w:top w:val="single" w:sz="12" w:space="0" w:color="auto"/>
              <w:bottom w:val="single" w:sz="12" w:space="0" w:color="auto"/>
            </w:tcBorders>
          </w:tcPr>
          <w:p w14:paraId="1BB06D61"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What</w:t>
            </w:r>
          </w:p>
        </w:tc>
        <w:tc>
          <w:tcPr>
            <w:tcW w:w="6793" w:type="dxa"/>
            <w:tcBorders>
              <w:top w:val="single" w:sz="12" w:space="0" w:color="auto"/>
              <w:bottom w:val="single" w:sz="12" w:space="0" w:color="auto"/>
            </w:tcBorders>
          </w:tcPr>
          <w:p w14:paraId="5A60F5DB" w14:textId="77777777" w:rsidR="00DF475C" w:rsidRPr="00906A49" w:rsidRDefault="00DF475C" w:rsidP="002D207C">
            <w:pPr>
              <w:rPr>
                <w:rFonts w:ascii="Arial" w:hAnsi="Arial" w:cs="Arial"/>
                <w:b/>
                <w:bCs/>
                <w:sz w:val="24"/>
                <w:szCs w:val="24"/>
              </w:rPr>
            </w:pPr>
          </w:p>
        </w:tc>
      </w:tr>
      <w:tr w:rsidR="00DF475C" w:rsidRPr="00906A49" w14:paraId="11422D3C" w14:textId="77777777" w:rsidTr="002D207C">
        <w:tc>
          <w:tcPr>
            <w:tcW w:w="2835" w:type="dxa"/>
            <w:tcBorders>
              <w:top w:val="single" w:sz="12" w:space="0" w:color="auto"/>
            </w:tcBorders>
          </w:tcPr>
          <w:p w14:paraId="1C2CE7A8"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1 Studies</w:t>
            </w:r>
          </w:p>
          <w:p w14:paraId="01BFC72A"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What studies are </w:t>
            </w:r>
          </w:p>
          <w:p w14:paraId="35485366"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32B4524A"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required to share data?</w:t>
            </w:r>
          </w:p>
        </w:tc>
        <w:tc>
          <w:tcPr>
            <w:tcW w:w="6793" w:type="dxa"/>
            <w:tcBorders>
              <w:top w:val="single" w:sz="12" w:space="0" w:color="auto"/>
            </w:tcBorders>
          </w:tcPr>
          <w:p w14:paraId="4AC5B062"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1 </w:t>
            </w:r>
            <w:r w:rsidRPr="00906A49">
              <w:rPr>
                <w:rFonts w:ascii="Arial" w:hAnsi="Arial" w:cs="Arial"/>
                <w:sz w:val="24"/>
                <w:szCs w:val="24"/>
              </w:rPr>
              <w:t>All studies</w:t>
            </w:r>
          </w:p>
          <w:p w14:paraId="1D0C6EBA"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2 </w:t>
            </w:r>
            <w:r w:rsidRPr="00906A49">
              <w:rPr>
                <w:rFonts w:ascii="Arial" w:hAnsi="Arial" w:cs="Arial"/>
                <w:sz w:val="24"/>
                <w:szCs w:val="24"/>
              </w:rPr>
              <w:t>Only interventional studies</w:t>
            </w:r>
          </w:p>
          <w:p w14:paraId="0100A838"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3 </w:t>
            </w:r>
            <w:r w:rsidRPr="00906A49">
              <w:rPr>
                <w:rFonts w:ascii="Arial" w:hAnsi="Arial" w:cs="Arial"/>
                <w:sz w:val="24"/>
                <w:szCs w:val="24"/>
              </w:rPr>
              <w:t>Only observational studies</w:t>
            </w:r>
          </w:p>
        </w:tc>
      </w:tr>
      <w:tr w:rsidR="00DF475C" w:rsidRPr="00906A49" w14:paraId="749B665C" w14:textId="77777777" w:rsidTr="002D207C">
        <w:tc>
          <w:tcPr>
            <w:tcW w:w="2835" w:type="dxa"/>
            <w:tcBorders>
              <w:bottom w:val="single" w:sz="4" w:space="0" w:color="auto"/>
            </w:tcBorders>
          </w:tcPr>
          <w:p w14:paraId="32CE15D0"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2 Data </w:t>
            </w:r>
          </w:p>
          <w:p w14:paraId="2727A8B0"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What data are </w:t>
            </w:r>
          </w:p>
          <w:p w14:paraId="377F3B25"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lastRenderedPageBreak/>
              <w:t xml:space="preserve">   recommended or </w:t>
            </w:r>
          </w:p>
          <w:p w14:paraId="270CDC69"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required to be shared?</w:t>
            </w:r>
          </w:p>
        </w:tc>
        <w:tc>
          <w:tcPr>
            <w:tcW w:w="6793" w:type="dxa"/>
            <w:tcBorders>
              <w:bottom w:val="single" w:sz="4" w:space="0" w:color="auto"/>
            </w:tcBorders>
          </w:tcPr>
          <w:p w14:paraId="337081C3" w14:textId="77777777" w:rsidR="00DF475C" w:rsidRPr="00906A49" w:rsidRDefault="00DF475C" w:rsidP="002D207C">
            <w:pPr>
              <w:rPr>
                <w:rFonts w:ascii="Arial" w:hAnsi="Arial" w:cs="Arial"/>
                <w:sz w:val="24"/>
                <w:szCs w:val="24"/>
              </w:rPr>
            </w:pPr>
            <w:r w:rsidRPr="00906A49">
              <w:rPr>
                <w:rFonts w:ascii="Arial" w:hAnsi="Arial" w:cs="Arial"/>
                <w:b/>
                <w:bCs/>
                <w:sz w:val="24"/>
                <w:szCs w:val="24"/>
              </w:rPr>
              <w:lastRenderedPageBreak/>
              <w:t>1</w:t>
            </w:r>
            <w:r w:rsidRPr="00906A49">
              <w:rPr>
                <w:rFonts w:ascii="Arial" w:hAnsi="Arial" w:cs="Arial"/>
                <w:sz w:val="24"/>
                <w:szCs w:val="24"/>
              </w:rPr>
              <w:t xml:space="preserve"> All collected IPD</w:t>
            </w:r>
          </w:p>
          <w:p w14:paraId="7E2ED29A"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All IPD collected during the study</w:t>
            </w:r>
          </w:p>
          <w:p w14:paraId="65526A0F" w14:textId="77777777" w:rsidR="00DF475C" w:rsidRPr="00906A49" w:rsidRDefault="00DF475C" w:rsidP="002D207C">
            <w:pPr>
              <w:rPr>
                <w:rFonts w:ascii="Arial" w:hAnsi="Arial" w:cs="Arial"/>
                <w:sz w:val="24"/>
                <w:szCs w:val="24"/>
              </w:rPr>
            </w:pPr>
            <w:r w:rsidRPr="00906A49">
              <w:rPr>
                <w:rFonts w:ascii="Arial" w:hAnsi="Arial" w:cs="Arial"/>
                <w:b/>
                <w:bCs/>
                <w:sz w:val="24"/>
                <w:szCs w:val="24"/>
              </w:rPr>
              <w:lastRenderedPageBreak/>
              <w:t xml:space="preserve">2 </w:t>
            </w:r>
            <w:r w:rsidRPr="00906A49">
              <w:rPr>
                <w:rFonts w:ascii="Arial" w:hAnsi="Arial" w:cs="Arial"/>
                <w:sz w:val="24"/>
                <w:szCs w:val="24"/>
              </w:rPr>
              <w:t xml:space="preserve">Only underlying IPD </w:t>
            </w:r>
          </w:p>
          <w:p w14:paraId="25BBB511"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Only IPD underlying the published results </w:t>
            </w:r>
          </w:p>
          <w:p w14:paraId="2D1E0B11"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3 </w:t>
            </w:r>
            <w:r w:rsidRPr="00906A49">
              <w:rPr>
                <w:rFonts w:ascii="Arial" w:hAnsi="Arial" w:cs="Arial"/>
                <w:sz w:val="24"/>
                <w:szCs w:val="24"/>
              </w:rPr>
              <w:t>Not specified</w:t>
            </w:r>
          </w:p>
        </w:tc>
      </w:tr>
      <w:tr w:rsidR="00DF475C" w:rsidRPr="00906A49" w14:paraId="5DFD1F19" w14:textId="77777777" w:rsidTr="002D207C">
        <w:tc>
          <w:tcPr>
            <w:tcW w:w="2835" w:type="dxa"/>
            <w:tcBorders>
              <w:top w:val="single" w:sz="4" w:space="0" w:color="auto"/>
              <w:bottom w:val="single" w:sz="4" w:space="0" w:color="auto"/>
            </w:tcBorders>
          </w:tcPr>
          <w:p w14:paraId="08B2D9CD" w14:textId="77777777" w:rsidR="00DF475C" w:rsidRPr="00906A49" w:rsidRDefault="00DF475C" w:rsidP="002D207C">
            <w:pPr>
              <w:rPr>
                <w:rFonts w:ascii="Arial" w:hAnsi="Arial" w:cs="Arial"/>
                <w:sz w:val="24"/>
                <w:szCs w:val="24"/>
              </w:rPr>
            </w:pPr>
            <w:r w:rsidRPr="00906A49">
              <w:rPr>
                <w:rFonts w:ascii="Arial" w:hAnsi="Arial" w:cs="Arial"/>
                <w:b/>
                <w:bCs/>
                <w:sz w:val="24"/>
                <w:szCs w:val="24"/>
              </w:rPr>
              <w:lastRenderedPageBreak/>
              <w:t>3 Documents</w:t>
            </w:r>
          </w:p>
          <w:p w14:paraId="505A430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What supporting </w:t>
            </w:r>
          </w:p>
          <w:p w14:paraId="31CAF854"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documents (excluding </w:t>
            </w:r>
          </w:p>
          <w:p w14:paraId="52A5879B"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the data dictionary) are </w:t>
            </w:r>
          </w:p>
          <w:p w14:paraId="33501E06"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239CA86B" w14:textId="77777777" w:rsidR="00DF475C" w:rsidRPr="00906A49" w:rsidRDefault="00DF475C" w:rsidP="002D207C">
            <w:pPr>
              <w:rPr>
                <w:rFonts w:ascii="Arial" w:hAnsi="Arial" w:cs="Arial"/>
                <w:b/>
                <w:bCs/>
                <w:sz w:val="24"/>
                <w:szCs w:val="24"/>
              </w:rPr>
            </w:pPr>
            <w:r w:rsidRPr="00906A49">
              <w:rPr>
                <w:rFonts w:ascii="Arial" w:hAnsi="Arial" w:cs="Arial"/>
                <w:color w:val="7F7F7F" w:themeColor="text1" w:themeTint="80"/>
                <w:sz w:val="24"/>
                <w:szCs w:val="24"/>
              </w:rPr>
              <w:t xml:space="preserve">   required to be shared?</w:t>
            </w:r>
          </w:p>
        </w:tc>
        <w:tc>
          <w:tcPr>
            <w:tcW w:w="6793" w:type="dxa"/>
            <w:tcBorders>
              <w:top w:val="single" w:sz="4" w:space="0" w:color="auto"/>
              <w:bottom w:val="single" w:sz="4" w:space="0" w:color="auto"/>
            </w:tcBorders>
          </w:tcPr>
          <w:p w14:paraId="4BF5DB59"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Study protocol</w:t>
            </w:r>
          </w:p>
          <w:p w14:paraId="31ECD44D"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2 </w:t>
            </w:r>
            <w:r w:rsidRPr="00906A49">
              <w:rPr>
                <w:rFonts w:ascii="Arial" w:hAnsi="Arial" w:cs="Arial"/>
                <w:sz w:val="24"/>
                <w:szCs w:val="24"/>
              </w:rPr>
              <w:t xml:space="preserve">Statistical analysis </w:t>
            </w:r>
            <w:proofErr w:type="gramStart"/>
            <w:r w:rsidRPr="00906A49">
              <w:rPr>
                <w:rFonts w:ascii="Arial" w:hAnsi="Arial" w:cs="Arial"/>
                <w:sz w:val="24"/>
                <w:szCs w:val="24"/>
              </w:rPr>
              <w:t>plan</w:t>
            </w:r>
            <w:proofErr w:type="gramEnd"/>
          </w:p>
          <w:p w14:paraId="6599682F"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3 </w:t>
            </w:r>
            <w:r w:rsidRPr="00906A49">
              <w:rPr>
                <w:rFonts w:ascii="Arial" w:hAnsi="Arial" w:cs="Arial"/>
                <w:sz w:val="24"/>
                <w:szCs w:val="24"/>
              </w:rPr>
              <w:t>Informed consent form</w:t>
            </w:r>
          </w:p>
          <w:p w14:paraId="493EC796"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4 </w:t>
            </w:r>
            <w:r w:rsidRPr="00906A49">
              <w:rPr>
                <w:rFonts w:ascii="Arial" w:hAnsi="Arial" w:cs="Arial"/>
                <w:sz w:val="24"/>
                <w:szCs w:val="24"/>
              </w:rPr>
              <w:t>Clinical study report</w:t>
            </w:r>
          </w:p>
          <w:p w14:paraId="087BB0A5"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5 </w:t>
            </w:r>
            <w:r w:rsidRPr="00906A49">
              <w:rPr>
                <w:rFonts w:ascii="Arial" w:hAnsi="Arial" w:cs="Arial"/>
                <w:sz w:val="24"/>
                <w:szCs w:val="24"/>
              </w:rPr>
              <w:t xml:space="preserve">Ethical </w:t>
            </w:r>
            <w:proofErr w:type="gramStart"/>
            <w:r w:rsidRPr="00906A49">
              <w:rPr>
                <w:rFonts w:ascii="Arial" w:hAnsi="Arial" w:cs="Arial"/>
                <w:sz w:val="24"/>
                <w:szCs w:val="24"/>
              </w:rPr>
              <w:t>approval</w:t>
            </w:r>
            <w:proofErr w:type="gramEnd"/>
          </w:p>
          <w:p w14:paraId="0C3453AE"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6 </w:t>
            </w:r>
            <w:r w:rsidRPr="00906A49">
              <w:rPr>
                <w:rFonts w:ascii="Arial" w:hAnsi="Arial" w:cs="Arial"/>
                <w:sz w:val="24"/>
                <w:szCs w:val="24"/>
              </w:rPr>
              <w:t xml:space="preserve">Analytic </w:t>
            </w:r>
            <w:proofErr w:type="gramStart"/>
            <w:r w:rsidRPr="00906A49">
              <w:rPr>
                <w:rFonts w:ascii="Arial" w:hAnsi="Arial" w:cs="Arial"/>
                <w:sz w:val="24"/>
                <w:szCs w:val="24"/>
              </w:rPr>
              <w:t>code</w:t>
            </w:r>
            <w:proofErr w:type="gramEnd"/>
          </w:p>
          <w:p w14:paraId="4E7AF45B"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7</w:t>
            </w:r>
            <w:r w:rsidRPr="00906A49">
              <w:rPr>
                <w:rFonts w:ascii="Arial" w:hAnsi="Arial" w:cs="Arial"/>
                <w:sz w:val="24"/>
                <w:szCs w:val="24"/>
              </w:rPr>
              <w:t xml:space="preserve"> Not specified</w:t>
            </w:r>
          </w:p>
        </w:tc>
      </w:tr>
      <w:tr w:rsidR="00DF475C" w:rsidRPr="00906A49" w14:paraId="4E06C9A5" w14:textId="77777777" w:rsidTr="002D207C">
        <w:tc>
          <w:tcPr>
            <w:tcW w:w="2835" w:type="dxa"/>
            <w:tcBorders>
              <w:top w:val="single" w:sz="4" w:space="0" w:color="auto"/>
              <w:bottom w:val="single" w:sz="12" w:space="0" w:color="auto"/>
            </w:tcBorders>
          </w:tcPr>
          <w:p w14:paraId="529EEC54"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4 Exceptions</w:t>
            </w:r>
          </w:p>
          <w:p w14:paraId="35DD4216"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b/>
                <w:bCs/>
                <w:sz w:val="24"/>
                <w:szCs w:val="24"/>
              </w:rPr>
              <w:t xml:space="preserve">   </w:t>
            </w:r>
            <w:r w:rsidRPr="00906A49">
              <w:rPr>
                <w:rFonts w:ascii="Arial" w:hAnsi="Arial" w:cs="Arial"/>
                <w:color w:val="808080" w:themeColor="background1" w:themeShade="80"/>
                <w:sz w:val="24"/>
                <w:szCs w:val="24"/>
              </w:rPr>
              <w:t xml:space="preserve">What are the </w:t>
            </w:r>
          </w:p>
          <w:p w14:paraId="043D0B3B"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color w:val="808080" w:themeColor="background1" w:themeShade="80"/>
                <w:sz w:val="24"/>
                <w:szCs w:val="24"/>
              </w:rPr>
              <w:t xml:space="preserve">   exceptions to </w:t>
            </w:r>
          </w:p>
          <w:p w14:paraId="34E4839E"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color w:val="808080" w:themeColor="background1" w:themeShade="80"/>
                <w:sz w:val="24"/>
                <w:szCs w:val="24"/>
              </w:rPr>
              <w:t xml:space="preserve">   recommendations or </w:t>
            </w:r>
          </w:p>
          <w:p w14:paraId="3D9A0C2E" w14:textId="77777777" w:rsidR="00DF475C" w:rsidRPr="00906A49" w:rsidRDefault="00DF475C" w:rsidP="002D207C">
            <w:pPr>
              <w:rPr>
                <w:rFonts w:ascii="Arial" w:hAnsi="Arial" w:cs="Arial"/>
                <w:color w:val="808080" w:themeColor="background1" w:themeShade="80"/>
                <w:sz w:val="24"/>
                <w:szCs w:val="24"/>
              </w:rPr>
            </w:pPr>
            <w:r w:rsidRPr="00906A49">
              <w:rPr>
                <w:rFonts w:ascii="Arial" w:hAnsi="Arial" w:cs="Arial"/>
                <w:color w:val="808080" w:themeColor="background1" w:themeShade="80"/>
                <w:sz w:val="24"/>
                <w:szCs w:val="24"/>
              </w:rPr>
              <w:t xml:space="preserve">   requirements to share </w:t>
            </w:r>
          </w:p>
          <w:p w14:paraId="59D21B00" w14:textId="77777777" w:rsidR="00DF475C" w:rsidRPr="00906A49" w:rsidRDefault="00DF475C" w:rsidP="002D207C">
            <w:pPr>
              <w:rPr>
                <w:rFonts w:ascii="Arial" w:hAnsi="Arial" w:cs="Arial"/>
                <w:sz w:val="24"/>
                <w:szCs w:val="24"/>
              </w:rPr>
            </w:pPr>
            <w:r w:rsidRPr="00906A49">
              <w:rPr>
                <w:rFonts w:ascii="Arial" w:hAnsi="Arial" w:cs="Arial"/>
                <w:color w:val="808080" w:themeColor="background1" w:themeShade="80"/>
                <w:sz w:val="24"/>
                <w:szCs w:val="24"/>
              </w:rPr>
              <w:t xml:space="preserve">   data?</w:t>
            </w:r>
          </w:p>
        </w:tc>
        <w:tc>
          <w:tcPr>
            <w:tcW w:w="6793" w:type="dxa"/>
            <w:tcBorders>
              <w:top w:val="single" w:sz="4" w:space="0" w:color="auto"/>
              <w:bottom w:val="single" w:sz="12" w:space="0" w:color="auto"/>
            </w:tcBorders>
          </w:tcPr>
          <w:p w14:paraId="6C62A41E"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 xml:space="preserve">Justified </w:t>
            </w:r>
          </w:p>
          <w:p w14:paraId="1F3EF9ED" w14:textId="4DEC2B42" w:rsidR="00DF475C" w:rsidRPr="00906A49" w:rsidRDefault="00DF475C" w:rsidP="002D207C">
            <w:pPr>
              <w:rPr>
                <w:rFonts w:ascii="Arial" w:hAnsi="Arial" w:cs="Arial"/>
                <w:sz w:val="24"/>
                <w:szCs w:val="24"/>
              </w:rPr>
            </w:pPr>
            <w:r w:rsidRPr="00906A49">
              <w:rPr>
                <w:rFonts w:ascii="Arial" w:hAnsi="Arial" w:cs="Arial"/>
                <w:b/>
                <w:bCs/>
                <w:sz w:val="24"/>
                <w:szCs w:val="24"/>
              </w:rPr>
              <w:t>2</w:t>
            </w:r>
            <w:r w:rsidRPr="00906A49">
              <w:rPr>
                <w:rFonts w:ascii="Arial" w:hAnsi="Arial" w:cs="Arial"/>
                <w:sz w:val="24"/>
                <w:szCs w:val="24"/>
              </w:rPr>
              <w:t xml:space="preserve"> Unjustified</w:t>
            </w:r>
            <w:r w:rsidR="00AD6466">
              <w:rPr>
                <w:rFonts w:ascii="Arial" w:hAnsi="Arial" w:cs="Arial"/>
                <w:sz w:val="24"/>
                <w:szCs w:val="24"/>
              </w:rPr>
              <w:br/>
            </w:r>
            <w:r w:rsidR="00AD6466">
              <w:rPr>
                <w:rFonts w:ascii="Arial" w:hAnsi="Arial" w:cs="Arial"/>
                <w:sz w:val="24"/>
                <w:szCs w:val="24"/>
              </w:rPr>
              <w:br/>
              <w:t xml:space="preserve">Examples include </w:t>
            </w:r>
            <w:r w:rsidR="00AD6466" w:rsidRPr="00AD6466">
              <w:rPr>
                <w:rFonts w:ascii="Arial" w:hAnsi="Arial" w:cs="Arial"/>
                <w:sz w:val="24"/>
                <w:szCs w:val="24"/>
              </w:rPr>
              <w:t xml:space="preserve">proprietary </w:t>
            </w:r>
            <w:r w:rsidR="00AD6466">
              <w:rPr>
                <w:rFonts w:ascii="Arial" w:hAnsi="Arial" w:cs="Arial"/>
                <w:sz w:val="24"/>
                <w:szCs w:val="24"/>
              </w:rPr>
              <w:t>interests, incentives for commercial development,</w:t>
            </w:r>
            <w:r w:rsidR="00AD6466" w:rsidRPr="00AD6466">
              <w:rPr>
                <w:rFonts w:ascii="Arial" w:hAnsi="Arial" w:cs="Arial"/>
                <w:sz w:val="24"/>
                <w:szCs w:val="24"/>
              </w:rPr>
              <w:t xml:space="preserve"> and agreements with third parties</w:t>
            </w:r>
          </w:p>
        </w:tc>
      </w:tr>
      <w:tr w:rsidR="00DF475C" w:rsidRPr="00906A49" w14:paraId="33F40138" w14:textId="77777777" w:rsidTr="002D207C">
        <w:tc>
          <w:tcPr>
            <w:tcW w:w="2835" w:type="dxa"/>
            <w:tcBorders>
              <w:top w:val="single" w:sz="12" w:space="0" w:color="auto"/>
              <w:bottom w:val="single" w:sz="12" w:space="0" w:color="auto"/>
            </w:tcBorders>
          </w:tcPr>
          <w:p w14:paraId="7572A2E5"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 xml:space="preserve">When </w:t>
            </w:r>
          </w:p>
        </w:tc>
        <w:tc>
          <w:tcPr>
            <w:tcW w:w="6793" w:type="dxa"/>
            <w:tcBorders>
              <w:top w:val="single" w:sz="12" w:space="0" w:color="auto"/>
              <w:bottom w:val="single" w:sz="12" w:space="0" w:color="auto"/>
            </w:tcBorders>
          </w:tcPr>
          <w:p w14:paraId="49E010DE" w14:textId="77777777" w:rsidR="00DF475C" w:rsidRPr="00906A49" w:rsidRDefault="00DF475C" w:rsidP="002D207C">
            <w:pPr>
              <w:rPr>
                <w:rFonts w:ascii="Arial" w:hAnsi="Arial" w:cs="Arial"/>
                <w:b/>
                <w:bCs/>
                <w:sz w:val="24"/>
                <w:szCs w:val="24"/>
              </w:rPr>
            </w:pPr>
          </w:p>
        </w:tc>
      </w:tr>
      <w:tr w:rsidR="00DF475C" w:rsidRPr="00906A49" w14:paraId="74708E82" w14:textId="77777777" w:rsidTr="002D207C">
        <w:tc>
          <w:tcPr>
            <w:tcW w:w="2835" w:type="dxa"/>
            <w:tcBorders>
              <w:top w:val="single" w:sz="12" w:space="0" w:color="auto"/>
              <w:bottom w:val="single" w:sz="4" w:space="0" w:color="auto"/>
            </w:tcBorders>
          </w:tcPr>
          <w:p w14:paraId="32DFA2C0" w14:textId="77777777" w:rsidR="00DF475C" w:rsidRPr="00906A49" w:rsidRDefault="00DF475C" w:rsidP="002D207C">
            <w:pPr>
              <w:rPr>
                <w:rFonts w:ascii="Arial" w:hAnsi="Arial" w:cs="Arial"/>
                <w:sz w:val="24"/>
                <w:szCs w:val="24"/>
              </w:rPr>
            </w:pPr>
            <w:r w:rsidRPr="00906A49">
              <w:rPr>
                <w:rFonts w:ascii="Arial" w:hAnsi="Arial" w:cs="Arial"/>
                <w:b/>
                <w:bCs/>
                <w:sz w:val="24"/>
                <w:szCs w:val="24"/>
              </w:rPr>
              <w:t>5 Start</w:t>
            </w:r>
          </w:p>
          <w:p w14:paraId="48737EAF"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When are data </w:t>
            </w:r>
          </w:p>
          <w:p w14:paraId="11CFDEB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6EA09FFF"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start being </w:t>
            </w:r>
          </w:p>
          <w:p w14:paraId="2326E157"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shared?</w:t>
            </w:r>
          </w:p>
        </w:tc>
        <w:tc>
          <w:tcPr>
            <w:tcW w:w="6793" w:type="dxa"/>
            <w:tcBorders>
              <w:top w:val="single" w:sz="12" w:space="0" w:color="auto"/>
              <w:bottom w:val="single" w:sz="4" w:space="0" w:color="auto"/>
            </w:tcBorders>
          </w:tcPr>
          <w:p w14:paraId="259F8912"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Immediately following publication</w:t>
            </w:r>
          </w:p>
          <w:p w14:paraId="745A2F6F"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Immediately following publication</w:t>
            </w:r>
            <w:r w:rsidRPr="00906A49">
              <w:rPr>
                <w:rFonts w:ascii="Arial" w:hAnsi="Arial" w:cs="Arial"/>
                <w:sz w:val="24"/>
                <w:szCs w:val="24"/>
              </w:rPr>
              <w:br/>
            </w:r>
            <w:r w:rsidRPr="00906A49">
              <w:rPr>
                <w:rFonts w:ascii="Arial" w:hAnsi="Arial" w:cs="Arial"/>
                <w:b/>
                <w:bCs/>
                <w:sz w:val="24"/>
                <w:szCs w:val="24"/>
              </w:rPr>
              <w:t xml:space="preserve">2 </w:t>
            </w:r>
            <w:r w:rsidRPr="00906A49">
              <w:rPr>
                <w:rFonts w:ascii="Arial" w:hAnsi="Arial" w:cs="Arial"/>
                <w:sz w:val="24"/>
                <w:szCs w:val="24"/>
              </w:rPr>
              <w:t>Before pre-determined period</w:t>
            </w:r>
          </w:p>
          <w:p w14:paraId="42DAA27F" w14:textId="3D401631"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Before a pre-determined period following publication</w:t>
            </w:r>
            <w:r w:rsidR="0008208D">
              <w:rPr>
                <w:rFonts w:ascii="Arial" w:hAnsi="Arial" w:cs="Arial"/>
                <w:color w:val="7F7F7F" w:themeColor="text1" w:themeTint="80"/>
                <w:sz w:val="24"/>
                <w:szCs w:val="24"/>
              </w:rPr>
              <w:t xml:space="preserve"> (e.g., </w:t>
            </w:r>
            <w:r w:rsidR="009811A8">
              <w:rPr>
                <w:rFonts w:ascii="Arial" w:hAnsi="Arial" w:cs="Arial"/>
                <w:color w:val="7F7F7F" w:themeColor="text1" w:themeTint="80"/>
                <w:sz w:val="24"/>
                <w:szCs w:val="24"/>
              </w:rPr>
              <w:br/>
              <w:t xml:space="preserve">   after an embargo or exclusive access period)</w:t>
            </w:r>
          </w:p>
          <w:p w14:paraId="5898AEA3"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3</w:t>
            </w:r>
            <w:r w:rsidRPr="00906A49">
              <w:rPr>
                <w:rFonts w:ascii="Arial" w:hAnsi="Arial" w:cs="Arial"/>
                <w:sz w:val="24"/>
                <w:szCs w:val="24"/>
              </w:rPr>
              <w:t xml:space="preserve"> Not specified</w:t>
            </w:r>
          </w:p>
        </w:tc>
      </w:tr>
      <w:tr w:rsidR="00DF475C" w:rsidRPr="00906A49" w14:paraId="6DE6A7AD" w14:textId="77777777" w:rsidTr="002D207C">
        <w:tc>
          <w:tcPr>
            <w:tcW w:w="2835" w:type="dxa"/>
            <w:tcBorders>
              <w:top w:val="single" w:sz="4" w:space="0" w:color="auto"/>
              <w:bottom w:val="single" w:sz="12" w:space="0" w:color="auto"/>
            </w:tcBorders>
          </w:tcPr>
          <w:p w14:paraId="1D1815A1" w14:textId="77777777" w:rsidR="00DF475C" w:rsidRPr="00906A49" w:rsidRDefault="00DF475C" w:rsidP="002D207C">
            <w:pPr>
              <w:rPr>
                <w:rFonts w:ascii="Arial" w:hAnsi="Arial" w:cs="Arial"/>
                <w:sz w:val="24"/>
                <w:szCs w:val="24"/>
              </w:rPr>
            </w:pPr>
            <w:r w:rsidRPr="00906A49">
              <w:rPr>
                <w:rFonts w:ascii="Arial" w:hAnsi="Arial" w:cs="Arial"/>
                <w:b/>
                <w:bCs/>
                <w:sz w:val="24"/>
                <w:szCs w:val="24"/>
              </w:rPr>
              <w:t>6 Stop</w:t>
            </w:r>
          </w:p>
          <w:p w14:paraId="40027377"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When are data </w:t>
            </w:r>
          </w:p>
          <w:p w14:paraId="39147BFD"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61E577FE"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stop being </w:t>
            </w:r>
          </w:p>
          <w:p w14:paraId="3B39385F" w14:textId="77777777" w:rsidR="00DF475C" w:rsidRPr="00906A49" w:rsidRDefault="00DF475C" w:rsidP="002D207C">
            <w:pPr>
              <w:rPr>
                <w:rFonts w:ascii="Arial" w:hAnsi="Arial" w:cs="Arial"/>
                <w:b/>
                <w:bCs/>
                <w:sz w:val="24"/>
                <w:szCs w:val="24"/>
              </w:rPr>
            </w:pPr>
            <w:r w:rsidRPr="00906A49">
              <w:rPr>
                <w:rFonts w:ascii="Arial" w:hAnsi="Arial" w:cs="Arial"/>
                <w:color w:val="7F7F7F" w:themeColor="text1" w:themeTint="80"/>
                <w:sz w:val="24"/>
                <w:szCs w:val="24"/>
              </w:rPr>
              <w:t xml:space="preserve">   shared?</w:t>
            </w:r>
          </w:p>
        </w:tc>
        <w:tc>
          <w:tcPr>
            <w:tcW w:w="6793" w:type="dxa"/>
            <w:tcBorders>
              <w:top w:val="single" w:sz="4" w:space="0" w:color="auto"/>
              <w:bottom w:val="single" w:sz="12" w:space="0" w:color="auto"/>
            </w:tcBorders>
          </w:tcPr>
          <w:p w14:paraId="1D3459F9"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No end date</w:t>
            </w:r>
          </w:p>
          <w:p w14:paraId="7C6C678A"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No end date</w:t>
            </w:r>
            <w:r w:rsidRPr="00906A49">
              <w:rPr>
                <w:rFonts w:ascii="Arial" w:hAnsi="Arial" w:cs="Arial"/>
                <w:sz w:val="24"/>
                <w:szCs w:val="24"/>
              </w:rPr>
              <w:br/>
            </w:r>
            <w:r w:rsidRPr="00906A49">
              <w:rPr>
                <w:rFonts w:ascii="Arial" w:hAnsi="Arial" w:cs="Arial"/>
                <w:b/>
                <w:bCs/>
                <w:sz w:val="24"/>
                <w:szCs w:val="24"/>
              </w:rPr>
              <w:t xml:space="preserve">2 </w:t>
            </w:r>
            <w:r w:rsidRPr="00906A49">
              <w:rPr>
                <w:rFonts w:ascii="Arial" w:hAnsi="Arial" w:cs="Arial"/>
                <w:sz w:val="24"/>
                <w:szCs w:val="24"/>
              </w:rPr>
              <w:t>After pre-determined time</w:t>
            </w:r>
          </w:p>
          <w:p w14:paraId="65CD2147" w14:textId="77777777" w:rsidR="00DF475C" w:rsidRPr="00906A49" w:rsidRDefault="00DF475C" w:rsidP="002D207C">
            <w:pPr>
              <w:rPr>
                <w:rFonts w:ascii="Arial" w:hAnsi="Arial" w:cs="Arial"/>
                <w:b/>
                <w:bCs/>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After a pre-determined period following publication</w:t>
            </w:r>
          </w:p>
          <w:p w14:paraId="09827C49"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3</w:t>
            </w:r>
            <w:r w:rsidRPr="00906A49">
              <w:rPr>
                <w:rFonts w:ascii="Arial" w:hAnsi="Arial" w:cs="Arial"/>
                <w:sz w:val="24"/>
                <w:szCs w:val="24"/>
              </w:rPr>
              <w:t xml:space="preserve"> Not specified</w:t>
            </w:r>
          </w:p>
        </w:tc>
      </w:tr>
      <w:tr w:rsidR="00DF475C" w:rsidRPr="00906A49" w14:paraId="4A46FCF2" w14:textId="77777777" w:rsidTr="002D207C">
        <w:tc>
          <w:tcPr>
            <w:tcW w:w="2835" w:type="dxa"/>
            <w:tcBorders>
              <w:top w:val="single" w:sz="12" w:space="0" w:color="auto"/>
              <w:bottom w:val="single" w:sz="12" w:space="0" w:color="auto"/>
            </w:tcBorders>
          </w:tcPr>
          <w:p w14:paraId="44BB89AA" w14:textId="77777777" w:rsidR="00DF475C" w:rsidRPr="00906A49" w:rsidRDefault="00DF475C" w:rsidP="002D207C">
            <w:pPr>
              <w:rPr>
                <w:rFonts w:ascii="Arial" w:hAnsi="Arial" w:cs="Arial"/>
                <w:sz w:val="24"/>
                <w:szCs w:val="24"/>
              </w:rPr>
            </w:pPr>
            <w:r w:rsidRPr="00906A49">
              <w:rPr>
                <w:rFonts w:ascii="Arial" w:hAnsi="Arial" w:cs="Arial"/>
                <w:b/>
                <w:bCs/>
                <w:sz w:val="24"/>
                <w:szCs w:val="24"/>
              </w:rPr>
              <w:t>Who</w:t>
            </w:r>
          </w:p>
        </w:tc>
        <w:tc>
          <w:tcPr>
            <w:tcW w:w="6793" w:type="dxa"/>
            <w:tcBorders>
              <w:top w:val="single" w:sz="12" w:space="0" w:color="auto"/>
              <w:bottom w:val="single" w:sz="12" w:space="0" w:color="auto"/>
            </w:tcBorders>
          </w:tcPr>
          <w:p w14:paraId="699D154C" w14:textId="77777777" w:rsidR="00DF475C" w:rsidRPr="00906A49" w:rsidRDefault="00DF475C" w:rsidP="002D207C">
            <w:pPr>
              <w:rPr>
                <w:rFonts w:ascii="Arial" w:hAnsi="Arial" w:cs="Arial"/>
                <w:sz w:val="24"/>
                <w:szCs w:val="24"/>
              </w:rPr>
            </w:pPr>
          </w:p>
        </w:tc>
      </w:tr>
      <w:tr w:rsidR="00DF475C" w:rsidRPr="00906A49" w14:paraId="40CF6374" w14:textId="77777777" w:rsidTr="002D207C">
        <w:tc>
          <w:tcPr>
            <w:tcW w:w="2835" w:type="dxa"/>
            <w:tcBorders>
              <w:top w:val="single" w:sz="12" w:space="0" w:color="auto"/>
              <w:bottom w:val="single" w:sz="12" w:space="0" w:color="auto"/>
            </w:tcBorders>
          </w:tcPr>
          <w:p w14:paraId="20629ED1" w14:textId="77777777" w:rsidR="00DF475C" w:rsidRPr="00906A49" w:rsidRDefault="00DF475C" w:rsidP="002D207C">
            <w:pPr>
              <w:rPr>
                <w:rFonts w:ascii="Arial" w:hAnsi="Arial" w:cs="Arial"/>
                <w:sz w:val="24"/>
                <w:szCs w:val="24"/>
              </w:rPr>
            </w:pPr>
            <w:r w:rsidRPr="00906A49">
              <w:rPr>
                <w:rFonts w:ascii="Arial" w:hAnsi="Arial" w:cs="Arial"/>
                <w:b/>
                <w:bCs/>
                <w:sz w:val="24"/>
                <w:szCs w:val="24"/>
              </w:rPr>
              <w:t>7</w:t>
            </w:r>
            <w:r w:rsidRPr="00906A49">
              <w:rPr>
                <w:rFonts w:ascii="Arial" w:hAnsi="Arial" w:cs="Arial"/>
                <w:sz w:val="24"/>
                <w:szCs w:val="24"/>
              </w:rPr>
              <w:t xml:space="preserve"> </w:t>
            </w:r>
            <w:r w:rsidRPr="00906A49">
              <w:rPr>
                <w:rFonts w:ascii="Arial" w:hAnsi="Arial" w:cs="Arial"/>
                <w:b/>
                <w:bCs/>
                <w:sz w:val="24"/>
                <w:szCs w:val="24"/>
              </w:rPr>
              <w:t>People</w:t>
            </w:r>
          </w:p>
          <w:p w14:paraId="027375A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Who are data </w:t>
            </w:r>
          </w:p>
          <w:p w14:paraId="2275EE60"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214696C5"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be shared </w:t>
            </w:r>
          </w:p>
          <w:p w14:paraId="2C12CF65"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with?</w:t>
            </w:r>
          </w:p>
        </w:tc>
        <w:tc>
          <w:tcPr>
            <w:tcW w:w="6793" w:type="dxa"/>
            <w:tcBorders>
              <w:top w:val="single" w:sz="12" w:space="0" w:color="auto"/>
              <w:bottom w:val="single" w:sz="12" w:space="0" w:color="auto"/>
            </w:tcBorders>
          </w:tcPr>
          <w:p w14:paraId="68AB28A3"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1 </w:t>
            </w:r>
            <w:r w:rsidRPr="00906A49">
              <w:rPr>
                <w:rFonts w:ascii="Arial" w:hAnsi="Arial" w:cs="Arial"/>
                <w:sz w:val="24"/>
                <w:szCs w:val="24"/>
              </w:rPr>
              <w:t>Any person</w:t>
            </w:r>
          </w:p>
          <w:p w14:paraId="0942D1FB"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Anyone who wishes to access the data</w:t>
            </w:r>
          </w:p>
          <w:p w14:paraId="637E38B6"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2 </w:t>
            </w:r>
            <w:r w:rsidRPr="00906A49">
              <w:rPr>
                <w:rFonts w:ascii="Arial" w:hAnsi="Arial" w:cs="Arial"/>
                <w:sz w:val="24"/>
                <w:szCs w:val="24"/>
              </w:rPr>
              <w:t>Research proposal</w:t>
            </w:r>
          </w:p>
          <w:p w14:paraId="7C529699"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 xml:space="preserve">Only researchers who provide a methodologically sound </w:t>
            </w:r>
          </w:p>
          <w:p w14:paraId="07686EC9" w14:textId="3D9A3F4F"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proposal, with ethical approval if appropriate</w:t>
            </w:r>
            <w:r w:rsidR="0026152A">
              <w:rPr>
                <w:rFonts w:ascii="Arial" w:hAnsi="Arial" w:cs="Arial"/>
                <w:color w:val="7F7F7F" w:themeColor="text1" w:themeTint="80"/>
                <w:sz w:val="24"/>
                <w:szCs w:val="24"/>
              </w:rPr>
              <w:t xml:space="preserve"> </w:t>
            </w:r>
          </w:p>
          <w:p w14:paraId="4C6ECA98" w14:textId="77777777" w:rsidR="00DF475C" w:rsidRPr="00906A49" w:rsidRDefault="00DF475C" w:rsidP="002D207C">
            <w:pPr>
              <w:rPr>
                <w:rFonts w:ascii="Arial" w:hAnsi="Arial" w:cs="Arial"/>
                <w:sz w:val="24"/>
                <w:szCs w:val="24"/>
              </w:rPr>
            </w:pPr>
            <w:r w:rsidRPr="00906A49">
              <w:rPr>
                <w:rFonts w:ascii="Arial" w:hAnsi="Arial" w:cs="Arial"/>
                <w:b/>
                <w:bCs/>
                <w:sz w:val="24"/>
                <w:szCs w:val="24"/>
              </w:rPr>
              <w:t>3</w:t>
            </w:r>
            <w:r w:rsidRPr="00906A49">
              <w:rPr>
                <w:rFonts w:ascii="Arial" w:hAnsi="Arial" w:cs="Arial"/>
                <w:sz w:val="24"/>
                <w:szCs w:val="24"/>
              </w:rPr>
              <w:t xml:space="preserve"> Independent committee</w:t>
            </w:r>
          </w:p>
          <w:p w14:paraId="720023C1" w14:textId="3C3A7898"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Investigators whose proposed use of IPD has been</w:t>
            </w:r>
            <w:r w:rsidR="003D3752">
              <w:rPr>
                <w:rFonts w:ascii="Arial" w:hAnsi="Arial" w:cs="Arial"/>
                <w:color w:val="7F7F7F" w:themeColor="text1" w:themeTint="80"/>
                <w:sz w:val="24"/>
                <w:szCs w:val="24"/>
              </w:rPr>
              <w:t xml:space="preserve"> </w:t>
            </w:r>
            <w:r w:rsidR="003D3752">
              <w:rPr>
                <w:rFonts w:ascii="Arial" w:hAnsi="Arial" w:cs="Arial"/>
                <w:color w:val="7F7F7F" w:themeColor="text1" w:themeTint="80"/>
                <w:sz w:val="24"/>
                <w:szCs w:val="24"/>
              </w:rPr>
              <w:br/>
              <w:t xml:space="preserve">   reviewed, </w:t>
            </w:r>
            <w:proofErr w:type="gramStart"/>
            <w:r w:rsidR="003D3752">
              <w:rPr>
                <w:rFonts w:ascii="Arial" w:hAnsi="Arial" w:cs="Arial"/>
                <w:color w:val="7F7F7F" w:themeColor="text1" w:themeTint="80"/>
                <w:sz w:val="24"/>
                <w:szCs w:val="24"/>
              </w:rPr>
              <w:t>assessed</w:t>
            </w:r>
            <w:proofErr w:type="gramEnd"/>
            <w:r w:rsidR="003D3752">
              <w:rPr>
                <w:rFonts w:ascii="Arial" w:hAnsi="Arial" w:cs="Arial"/>
                <w:color w:val="7F7F7F" w:themeColor="text1" w:themeTint="80"/>
                <w:sz w:val="24"/>
                <w:szCs w:val="24"/>
              </w:rPr>
              <w:t xml:space="preserve"> and </w:t>
            </w:r>
            <w:r w:rsidRPr="00906A49">
              <w:rPr>
                <w:rFonts w:ascii="Arial" w:hAnsi="Arial" w:cs="Arial"/>
                <w:color w:val="7F7F7F" w:themeColor="text1" w:themeTint="80"/>
                <w:sz w:val="24"/>
                <w:szCs w:val="24"/>
              </w:rPr>
              <w:t xml:space="preserve">approved by an independent </w:t>
            </w:r>
            <w:r w:rsidR="00196814">
              <w:rPr>
                <w:rFonts w:ascii="Arial" w:hAnsi="Arial" w:cs="Arial"/>
                <w:color w:val="7F7F7F" w:themeColor="text1" w:themeTint="80"/>
                <w:sz w:val="24"/>
                <w:szCs w:val="24"/>
              </w:rPr>
              <w:t xml:space="preserve">data </w:t>
            </w:r>
            <w:r w:rsidR="003D3752">
              <w:rPr>
                <w:rFonts w:ascii="Arial" w:hAnsi="Arial" w:cs="Arial"/>
                <w:color w:val="7F7F7F" w:themeColor="text1" w:themeTint="80"/>
                <w:sz w:val="24"/>
                <w:szCs w:val="24"/>
              </w:rPr>
              <w:br/>
              <w:t xml:space="preserve">   </w:t>
            </w:r>
            <w:r w:rsidR="00196814">
              <w:rPr>
                <w:rFonts w:ascii="Arial" w:hAnsi="Arial" w:cs="Arial"/>
                <w:color w:val="7F7F7F" w:themeColor="text1" w:themeTint="80"/>
                <w:sz w:val="24"/>
                <w:szCs w:val="24"/>
              </w:rPr>
              <w:t>access</w:t>
            </w:r>
            <w:r w:rsidRPr="00906A49">
              <w:rPr>
                <w:rFonts w:ascii="Arial" w:hAnsi="Arial" w:cs="Arial"/>
                <w:color w:val="7F7F7F" w:themeColor="text1" w:themeTint="80"/>
                <w:sz w:val="24"/>
                <w:szCs w:val="24"/>
              </w:rPr>
              <w:t xml:space="preserve"> committee</w:t>
            </w:r>
            <w:r w:rsidR="00196814">
              <w:rPr>
                <w:rFonts w:ascii="Arial" w:hAnsi="Arial" w:cs="Arial"/>
                <w:color w:val="7F7F7F" w:themeColor="text1" w:themeTint="80"/>
                <w:sz w:val="24"/>
                <w:szCs w:val="24"/>
              </w:rPr>
              <w:t xml:space="preserve"> </w:t>
            </w:r>
            <w:r w:rsidRPr="00906A49">
              <w:rPr>
                <w:rFonts w:ascii="Arial" w:hAnsi="Arial" w:cs="Arial"/>
                <w:color w:val="7F7F7F" w:themeColor="text1" w:themeTint="80"/>
                <w:sz w:val="24"/>
                <w:szCs w:val="24"/>
              </w:rPr>
              <w:t>identified for this purpose</w:t>
            </w:r>
          </w:p>
          <w:p w14:paraId="0A68A5B8" w14:textId="77777777" w:rsidR="00DF475C" w:rsidRPr="00906A49" w:rsidRDefault="00DF475C" w:rsidP="002D207C">
            <w:pPr>
              <w:rPr>
                <w:rFonts w:ascii="Arial" w:hAnsi="Arial" w:cs="Arial"/>
                <w:sz w:val="24"/>
                <w:szCs w:val="24"/>
              </w:rPr>
            </w:pPr>
            <w:r w:rsidRPr="00906A49">
              <w:rPr>
                <w:rFonts w:ascii="Arial" w:hAnsi="Arial" w:cs="Arial"/>
                <w:b/>
                <w:bCs/>
                <w:sz w:val="24"/>
                <w:szCs w:val="24"/>
              </w:rPr>
              <w:t>4</w:t>
            </w:r>
            <w:r w:rsidRPr="00906A49">
              <w:rPr>
                <w:rFonts w:ascii="Arial" w:hAnsi="Arial" w:cs="Arial"/>
                <w:sz w:val="24"/>
                <w:szCs w:val="24"/>
              </w:rPr>
              <w:t xml:space="preserve"> Scientific journal </w:t>
            </w:r>
          </w:p>
          <w:p w14:paraId="6BAA2808"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Scientific journal</w:t>
            </w:r>
          </w:p>
          <w:p w14:paraId="79CEB0D7"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5 </w:t>
            </w:r>
            <w:r w:rsidRPr="00906A49">
              <w:rPr>
                <w:rFonts w:ascii="Arial" w:hAnsi="Arial" w:cs="Arial"/>
                <w:sz w:val="24"/>
                <w:szCs w:val="24"/>
              </w:rPr>
              <w:t>Investigator discretion</w:t>
            </w:r>
          </w:p>
          <w:p w14:paraId="096324B7"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Case-by-case basis at the discretion of the principal </w:t>
            </w:r>
          </w:p>
          <w:p w14:paraId="3B8436A7"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investigator</w:t>
            </w:r>
          </w:p>
          <w:p w14:paraId="5A318B05" w14:textId="77777777" w:rsidR="00DF475C" w:rsidRPr="00906A49" w:rsidRDefault="00DF475C" w:rsidP="002D207C">
            <w:pPr>
              <w:rPr>
                <w:rFonts w:ascii="Arial" w:hAnsi="Arial" w:cs="Arial"/>
                <w:sz w:val="24"/>
                <w:szCs w:val="24"/>
              </w:rPr>
            </w:pPr>
            <w:r w:rsidRPr="00906A49">
              <w:rPr>
                <w:rFonts w:ascii="Arial" w:hAnsi="Arial" w:cs="Arial"/>
                <w:b/>
                <w:bCs/>
                <w:sz w:val="24"/>
                <w:szCs w:val="24"/>
              </w:rPr>
              <w:t>6</w:t>
            </w:r>
            <w:r w:rsidRPr="00906A49">
              <w:rPr>
                <w:rFonts w:ascii="Arial" w:hAnsi="Arial" w:cs="Arial"/>
                <w:sz w:val="24"/>
                <w:szCs w:val="24"/>
              </w:rPr>
              <w:t xml:space="preserve"> Known colleague</w:t>
            </w:r>
          </w:p>
          <w:p w14:paraId="39AF1D4D"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Colleagues only</w:t>
            </w:r>
          </w:p>
          <w:p w14:paraId="0E03EEB0"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7 </w:t>
            </w:r>
            <w:r w:rsidRPr="00906A49">
              <w:rPr>
                <w:rFonts w:ascii="Arial" w:hAnsi="Arial" w:cs="Arial"/>
                <w:sz w:val="24"/>
                <w:szCs w:val="24"/>
              </w:rPr>
              <w:t>Sponsor discretion</w:t>
            </w:r>
          </w:p>
          <w:p w14:paraId="68924DFD" w14:textId="77777777" w:rsidR="0012763C" w:rsidRDefault="00DF475C" w:rsidP="002D207C">
            <w:pPr>
              <w:rPr>
                <w:rFonts w:ascii="Arial" w:hAnsi="Arial" w:cs="Arial"/>
                <w:color w:val="808080" w:themeColor="background1" w:themeShade="80"/>
                <w:sz w:val="24"/>
                <w:szCs w:val="24"/>
              </w:rPr>
            </w:pPr>
            <w:r w:rsidRPr="00906A49">
              <w:rPr>
                <w:rFonts w:ascii="Arial" w:hAnsi="Arial" w:cs="Arial"/>
                <w:color w:val="7F7F7F" w:themeColor="text1" w:themeTint="80"/>
                <w:sz w:val="24"/>
                <w:szCs w:val="24"/>
              </w:rPr>
              <w:t xml:space="preserve">   Case-by-case basis at the discretion of the primary sponsor</w:t>
            </w:r>
            <w:r w:rsidRPr="00906A49">
              <w:rPr>
                <w:rFonts w:ascii="Arial" w:hAnsi="Arial" w:cs="Arial"/>
                <w:b/>
                <w:bCs/>
                <w:sz w:val="24"/>
                <w:szCs w:val="24"/>
              </w:rPr>
              <w:br/>
              <w:t xml:space="preserve">8 </w:t>
            </w:r>
            <w:r w:rsidRPr="00906A49">
              <w:rPr>
                <w:rFonts w:ascii="Arial" w:hAnsi="Arial" w:cs="Arial"/>
                <w:sz w:val="24"/>
                <w:szCs w:val="24"/>
              </w:rPr>
              <w:t>Not specified</w:t>
            </w:r>
            <w:r w:rsidRPr="00906A49">
              <w:rPr>
                <w:rFonts w:ascii="Arial" w:hAnsi="Arial" w:cs="Arial"/>
                <w:b/>
                <w:bCs/>
                <w:sz w:val="24"/>
                <w:szCs w:val="24"/>
              </w:rPr>
              <w:t xml:space="preserve"> </w:t>
            </w:r>
            <w:r w:rsidR="0026152A">
              <w:rPr>
                <w:rFonts w:ascii="Arial" w:hAnsi="Arial" w:cs="Arial"/>
                <w:b/>
                <w:bCs/>
                <w:sz w:val="24"/>
                <w:szCs w:val="24"/>
              </w:rPr>
              <w:br/>
              <w:t xml:space="preserve">9 </w:t>
            </w:r>
            <w:r w:rsidR="0026152A">
              <w:rPr>
                <w:rFonts w:ascii="Arial" w:hAnsi="Arial" w:cs="Arial"/>
                <w:sz w:val="24"/>
                <w:szCs w:val="24"/>
              </w:rPr>
              <w:t>Other</w:t>
            </w:r>
            <w:r w:rsidR="0026152A">
              <w:rPr>
                <w:rFonts w:ascii="Arial" w:hAnsi="Arial" w:cs="Arial"/>
                <w:sz w:val="24"/>
                <w:szCs w:val="24"/>
              </w:rPr>
              <w:br/>
              <w:t xml:space="preserve">   </w:t>
            </w:r>
            <w:r w:rsidR="008C4079">
              <w:rPr>
                <w:rFonts w:ascii="Arial" w:hAnsi="Arial" w:cs="Arial"/>
                <w:color w:val="808080" w:themeColor="background1" w:themeShade="80"/>
                <w:sz w:val="24"/>
                <w:szCs w:val="24"/>
              </w:rPr>
              <w:t>Participant protections (e.g., a</w:t>
            </w:r>
            <w:r w:rsidR="0026152A" w:rsidRPr="0026152A">
              <w:rPr>
                <w:rFonts w:ascii="Arial" w:hAnsi="Arial" w:cs="Arial"/>
                <w:color w:val="808080" w:themeColor="background1" w:themeShade="80"/>
                <w:sz w:val="24"/>
                <w:szCs w:val="24"/>
              </w:rPr>
              <w:t>ppropriate consent processes</w:t>
            </w:r>
            <w:r w:rsidR="008C4079">
              <w:rPr>
                <w:rFonts w:ascii="Arial" w:hAnsi="Arial" w:cs="Arial"/>
                <w:color w:val="808080" w:themeColor="background1" w:themeShade="80"/>
                <w:sz w:val="24"/>
                <w:szCs w:val="24"/>
              </w:rPr>
              <w:t xml:space="preserve">, </w:t>
            </w:r>
          </w:p>
          <w:p w14:paraId="4FC3B4C7" w14:textId="77777777" w:rsidR="0012763C" w:rsidRDefault="0012763C" w:rsidP="002D207C">
            <w:pPr>
              <w:rPr>
                <w:rFonts w:ascii="Arial" w:hAnsi="Arial" w:cs="Arial"/>
                <w:color w:val="808080" w:themeColor="background1" w:themeShade="80"/>
                <w:sz w:val="24"/>
                <w:szCs w:val="24"/>
              </w:rPr>
            </w:pPr>
            <w:r>
              <w:rPr>
                <w:rFonts w:ascii="Arial" w:hAnsi="Arial" w:cs="Arial"/>
                <w:color w:val="808080" w:themeColor="background1" w:themeShade="80"/>
                <w:sz w:val="24"/>
                <w:szCs w:val="24"/>
              </w:rPr>
              <w:t xml:space="preserve">   </w:t>
            </w:r>
            <w:r w:rsidR="008C4079">
              <w:rPr>
                <w:rFonts w:ascii="Arial" w:hAnsi="Arial" w:cs="Arial"/>
                <w:color w:val="808080" w:themeColor="background1" w:themeShade="80"/>
                <w:sz w:val="24"/>
                <w:szCs w:val="24"/>
              </w:rPr>
              <w:t>i</w:t>
            </w:r>
            <w:r w:rsidR="0026152A" w:rsidRPr="0026152A">
              <w:rPr>
                <w:rFonts w:ascii="Arial" w:hAnsi="Arial" w:cs="Arial"/>
                <w:color w:val="808080" w:themeColor="background1" w:themeShade="80"/>
                <w:sz w:val="24"/>
                <w:szCs w:val="24"/>
              </w:rPr>
              <w:t>nstitutional review board review</w:t>
            </w:r>
            <w:r w:rsidR="00F902A7">
              <w:rPr>
                <w:rFonts w:ascii="Arial" w:hAnsi="Arial" w:cs="Arial"/>
                <w:color w:val="808080" w:themeColor="background1" w:themeShade="80"/>
                <w:sz w:val="24"/>
                <w:szCs w:val="24"/>
              </w:rPr>
              <w:t xml:space="preserve"> and </w:t>
            </w:r>
            <w:r w:rsidR="008C4079">
              <w:rPr>
                <w:rFonts w:ascii="Arial" w:hAnsi="Arial" w:cs="Arial"/>
                <w:color w:val="808080" w:themeColor="background1" w:themeShade="80"/>
                <w:sz w:val="24"/>
                <w:szCs w:val="24"/>
              </w:rPr>
              <w:t>t</w:t>
            </w:r>
            <w:r w:rsidR="0026152A" w:rsidRPr="0026152A">
              <w:rPr>
                <w:rFonts w:ascii="Arial" w:hAnsi="Arial" w:cs="Arial"/>
                <w:color w:val="808080" w:themeColor="background1" w:themeShade="80"/>
                <w:sz w:val="24"/>
                <w:szCs w:val="24"/>
              </w:rPr>
              <w:t xml:space="preserve">echnical and statistical </w:t>
            </w:r>
          </w:p>
          <w:p w14:paraId="1A824613" w14:textId="331D6A02" w:rsidR="0012763C" w:rsidRDefault="0012763C" w:rsidP="002D207C">
            <w:pPr>
              <w:rPr>
                <w:rFonts w:ascii="Arial" w:hAnsi="Arial" w:cs="Arial"/>
                <w:color w:val="808080" w:themeColor="background1" w:themeShade="80"/>
                <w:sz w:val="24"/>
                <w:szCs w:val="24"/>
              </w:rPr>
            </w:pPr>
            <w:r>
              <w:rPr>
                <w:rFonts w:ascii="Arial" w:hAnsi="Arial" w:cs="Arial"/>
                <w:color w:val="808080" w:themeColor="background1" w:themeShade="80"/>
                <w:sz w:val="24"/>
                <w:szCs w:val="24"/>
              </w:rPr>
              <w:lastRenderedPageBreak/>
              <w:t xml:space="preserve">   </w:t>
            </w:r>
            <w:r w:rsidR="0026152A" w:rsidRPr="0026152A">
              <w:rPr>
                <w:rFonts w:ascii="Arial" w:hAnsi="Arial" w:cs="Arial"/>
                <w:color w:val="808080" w:themeColor="background1" w:themeShade="80"/>
                <w:sz w:val="24"/>
                <w:szCs w:val="24"/>
              </w:rPr>
              <w:t>database safeguards</w:t>
            </w:r>
            <w:r w:rsidR="00F902A7">
              <w:rPr>
                <w:rFonts w:ascii="Arial" w:hAnsi="Arial" w:cs="Arial"/>
                <w:color w:val="808080" w:themeColor="background1" w:themeShade="80"/>
                <w:sz w:val="24"/>
                <w:szCs w:val="24"/>
              </w:rPr>
              <w:t>)</w:t>
            </w:r>
            <w:r w:rsidR="00F902A7">
              <w:rPr>
                <w:rFonts w:ascii="Arial" w:hAnsi="Arial" w:cs="Arial"/>
                <w:color w:val="808080" w:themeColor="background1" w:themeShade="80"/>
                <w:sz w:val="24"/>
                <w:szCs w:val="24"/>
              </w:rPr>
              <w:br/>
              <w:t xml:space="preserve">   Investigator protections (e.g., </w:t>
            </w:r>
            <w:r w:rsidR="008C4079">
              <w:rPr>
                <w:rFonts w:ascii="Arial" w:hAnsi="Arial" w:cs="Arial"/>
                <w:color w:val="808080" w:themeColor="background1" w:themeShade="80"/>
                <w:sz w:val="24"/>
                <w:szCs w:val="24"/>
              </w:rPr>
              <w:t>s</w:t>
            </w:r>
            <w:r w:rsidR="0008208D">
              <w:rPr>
                <w:rFonts w:ascii="Arial" w:hAnsi="Arial" w:cs="Arial"/>
                <w:color w:val="808080" w:themeColor="background1" w:themeShade="80"/>
                <w:sz w:val="24"/>
                <w:szCs w:val="24"/>
              </w:rPr>
              <w:t xml:space="preserve">igned </w:t>
            </w:r>
            <w:r w:rsidR="009811A8">
              <w:rPr>
                <w:rFonts w:ascii="Arial" w:hAnsi="Arial" w:cs="Arial"/>
                <w:color w:val="808080" w:themeColor="background1" w:themeShade="80"/>
                <w:sz w:val="24"/>
                <w:szCs w:val="24"/>
              </w:rPr>
              <w:t xml:space="preserve">data </w:t>
            </w:r>
            <w:r>
              <w:rPr>
                <w:rFonts w:ascii="Arial" w:hAnsi="Arial" w:cs="Arial"/>
                <w:color w:val="808080" w:themeColor="background1" w:themeShade="80"/>
                <w:sz w:val="24"/>
                <w:szCs w:val="24"/>
              </w:rPr>
              <w:t xml:space="preserve">access     </w:t>
            </w:r>
          </w:p>
          <w:p w14:paraId="47E89600" w14:textId="517CB20A" w:rsidR="00DF475C" w:rsidRPr="008C4079" w:rsidRDefault="0012763C" w:rsidP="002D207C">
            <w:pPr>
              <w:rPr>
                <w:rFonts w:ascii="Arial" w:hAnsi="Arial" w:cs="Arial"/>
                <w:color w:val="808080" w:themeColor="background1" w:themeShade="80"/>
                <w:sz w:val="24"/>
                <w:szCs w:val="24"/>
              </w:rPr>
            </w:pPr>
            <w:r>
              <w:rPr>
                <w:rFonts w:ascii="Arial" w:hAnsi="Arial" w:cs="Arial"/>
                <w:color w:val="808080" w:themeColor="background1" w:themeShade="80"/>
                <w:sz w:val="24"/>
                <w:szCs w:val="24"/>
              </w:rPr>
              <w:t xml:space="preserve">   </w:t>
            </w:r>
            <w:r w:rsidR="0008208D">
              <w:rPr>
                <w:rFonts w:ascii="Arial" w:hAnsi="Arial" w:cs="Arial"/>
                <w:color w:val="808080" w:themeColor="background1" w:themeShade="80"/>
                <w:sz w:val="24"/>
                <w:szCs w:val="24"/>
              </w:rPr>
              <w:t>agreemen</w:t>
            </w:r>
            <w:r w:rsidR="008C4079">
              <w:rPr>
                <w:rFonts w:ascii="Arial" w:hAnsi="Arial" w:cs="Arial"/>
                <w:color w:val="808080" w:themeColor="background1" w:themeShade="80"/>
                <w:sz w:val="24"/>
                <w:szCs w:val="24"/>
              </w:rPr>
              <w:t>ts)</w:t>
            </w:r>
          </w:p>
        </w:tc>
      </w:tr>
      <w:tr w:rsidR="00DF475C" w:rsidRPr="00906A49" w14:paraId="10437A3B" w14:textId="77777777" w:rsidTr="002D207C">
        <w:tc>
          <w:tcPr>
            <w:tcW w:w="2835" w:type="dxa"/>
            <w:tcBorders>
              <w:top w:val="single" w:sz="12" w:space="0" w:color="auto"/>
              <w:bottom w:val="single" w:sz="12" w:space="0" w:color="auto"/>
            </w:tcBorders>
          </w:tcPr>
          <w:p w14:paraId="6F2730BB"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lastRenderedPageBreak/>
              <w:t>Why</w:t>
            </w:r>
          </w:p>
        </w:tc>
        <w:tc>
          <w:tcPr>
            <w:tcW w:w="6793" w:type="dxa"/>
            <w:tcBorders>
              <w:top w:val="single" w:sz="12" w:space="0" w:color="auto"/>
              <w:bottom w:val="single" w:sz="12" w:space="0" w:color="auto"/>
            </w:tcBorders>
          </w:tcPr>
          <w:p w14:paraId="4D855CBC" w14:textId="77777777" w:rsidR="00DF475C" w:rsidRPr="00906A49" w:rsidRDefault="00DF475C" w:rsidP="002D207C">
            <w:pPr>
              <w:rPr>
                <w:rFonts w:ascii="Arial" w:hAnsi="Arial" w:cs="Arial"/>
                <w:sz w:val="24"/>
                <w:szCs w:val="24"/>
              </w:rPr>
            </w:pPr>
          </w:p>
        </w:tc>
      </w:tr>
      <w:tr w:rsidR="00DF475C" w:rsidRPr="00906A49" w14:paraId="41FEDBDC" w14:textId="77777777" w:rsidTr="002D207C">
        <w:tc>
          <w:tcPr>
            <w:tcW w:w="2835" w:type="dxa"/>
            <w:tcBorders>
              <w:top w:val="single" w:sz="12" w:space="0" w:color="auto"/>
              <w:bottom w:val="single" w:sz="12" w:space="0" w:color="auto"/>
            </w:tcBorders>
          </w:tcPr>
          <w:p w14:paraId="07B4EC6C" w14:textId="77777777" w:rsidR="00DF475C" w:rsidRPr="00906A49" w:rsidRDefault="00DF475C" w:rsidP="002D207C">
            <w:pPr>
              <w:rPr>
                <w:rFonts w:ascii="Arial" w:hAnsi="Arial" w:cs="Arial"/>
                <w:sz w:val="24"/>
                <w:szCs w:val="24"/>
              </w:rPr>
            </w:pPr>
            <w:r w:rsidRPr="00906A49">
              <w:rPr>
                <w:rFonts w:ascii="Arial" w:hAnsi="Arial" w:cs="Arial"/>
                <w:b/>
                <w:bCs/>
                <w:sz w:val="24"/>
                <w:szCs w:val="24"/>
              </w:rPr>
              <w:t>8 Purpose</w:t>
            </w:r>
          </w:p>
          <w:p w14:paraId="42DEAD8C"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What are data </w:t>
            </w:r>
          </w:p>
          <w:p w14:paraId="73B4A42E"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recommended or </w:t>
            </w:r>
          </w:p>
          <w:p w14:paraId="740B6E1F"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required to be shared </w:t>
            </w:r>
          </w:p>
          <w:p w14:paraId="758C8D60"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for?</w:t>
            </w:r>
          </w:p>
        </w:tc>
        <w:tc>
          <w:tcPr>
            <w:tcW w:w="6793" w:type="dxa"/>
            <w:tcBorders>
              <w:top w:val="single" w:sz="12" w:space="0" w:color="auto"/>
              <w:bottom w:val="single" w:sz="12" w:space="0" w:color="auto"/>
            </w:tcBorders>
          </w:tcPr>
          <w:p w14:paraId="2C188E4B" w14:textId="77777777" w:rsidR="00DF475C" w:rsidRPr="00906A49" w:rsidRDefault="00DF475C" w:rsidP="002D207C">
            <w:pPr>
              <w:rPr>
                <w:rFonts w:ascii="Arial" w:hAnsi="Arial" w:cs="Arial"/>
                <w:sz w:val="24"/>
                <w:szCs w:val="24"/>
              </w:rPr>
            </w:pPr>
            <w:r w:rsidRPr="00906A49">
              <w:rPr>
                <w:rFonts w:ascii="Arial" w:hAnsi="Arial" w:cs="Arial"/>
                <w:b/>
                <w:bCs/>
                <w:sz w:val="24"/>
                <w:szCs w:val="24"/>
              </w:rPr>
              <w:t>1</w:t>
            </w:r>
            <w:r w:rsidRPr="00906A49">
              <w:rPr>
                <w:rFonts w:ascii="Arial" w:hAnsi="Arial" w:cs="Arial"/>
                <w:sz w:val="24"/>
                <w:szCs w:val="24"/>
              </w:rPr>
              <w:t xml:space="preserve"> Any purpose</w:t>
            </w:r>
          </w:p>
          <w:p w14:paraId="451794CF"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Any purpose</w:t>
            </w:r>
          </w:p>
          <w:p w14:paraId="34B4A091"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b/>
                <w:bCs/>
                <w:sz w:val="24"/>
                <w:szCs w:val="24"/>
              </w:rPr>
              <w:t>2</w:t>
            </w:r>
            <w:r w:rsidRPr="00906A49">
              <w:rPr>
                <w:rFonts w:ascii="Arial" w:hAnsi="Arial" w:cs="Arial"/>
                <w:sz w:val="24"/>
                <w:szCs w:val="24"/>
              </w:rPr>
              <w:t xml:space="preserve"> Research proposal</w:t>
            </w:r>
            <w:r w:rsidRPr="00906A49">
              <w:rPr>
                <w:rFonts w:ascii="Arial" w:hAnsi="Arial" w:cs="Arial"/>
                <w:sz w:val="24"/>
                <w:szCs w:val="24"/>
              </w:rPr>
              <w:br/>
            </w:r>
            <w:r w:rsidRPr="00906A49">
              <w:rPr>
                <w:rFonts w:ascii="Arial" w:hAnsi="Arial" w:cs="Arial"/>
                <w:color w:val="7F7F7F" w:themeColor="text1" w:themeTint="80"/>
                <w:sz w:val="24"/>
                <w:szCs w:val="24"/>
              </w:rPr>
              <w:t xml:space="preserve">   Only to achieve the aims in the approved proposal, with </w:t>
            </w:r>
          </w:p>
          <w:p w14:paraId="1080AC93"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ethical approval if appropriate</w:t>
            </w:r>
          </w:p>
          <w:p w14:paraId="33694B56" w14:textId="77777777" w:rsidR="00DF475C" w:rsidRPr="00906A49" w:rsidRDefault="00DF475C" w:rsidP="002D207C">
            <w:pPr>
              <w:rPr>
                <w:rFonts w:ascii="Arial" w:hAnsi="Arial" w:cs="Arial"/>
                <w:sz w:val="24"/>
                <w:szCs w:val="24"/>
              </w:rPr>
            </w:pPr>
            <w:r w:rsidRPr="00906A49">
              <w:rPr>
                <w:rFonts w:ascii="Arial" w:hAnsi="Arial" w:cs="Arial"/>
                <w:b/>
                <w:bCs/>
                <w:sz w:val="24"/>
                <w:szCs w:val="24"/>
              </w:rPr>
              <w:t>3</w:t>
            </w:r>
            <w:r w:rsidRPr="00906A49">
              <w:rPr>
                <w:rFonts w:ascii="Arial" w:hAnsi="Arial" w:cs="Arial"/>
                <w:sz w:val="24"/>
                <w:szCs w:val="24"/>
              </w:rPr>
              <w:t xml:space="preserve"> IPD meta-analysis</w:t>
            </w:r>
          </w:p>
          <w:p w14:paraId="697BE41A"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For IPD meta-analysis +/- systematic reviews</w:t>
            </w:r>
          </w:p>
          <w:p w14:paraId="50EAACAF" w14:textId="77777777" w:rsidR="00DF475C" w:rsidRPr="00906A49" w:rsidRDefault="00DF475C" w:rsidP="002D207C">
            <w:pPr>
              <w:rPr>
                <w:rFonts w:ascii="Arial" w:hAnsi="Arial" w:cs="Arial"/>
                <w:sz w:val="24"/>
                <w:szCs w:val="24"/>
              </w:rPr>
            </w:pPr>
            <w:r w:rsidRPr="00906A49">
              <w:rPr>
                <w:rFonts w:ascii="Arial" w:hAnsi="Arial" w:cs="Arial"/>
                <w:b/>
                <w:bCs/>
                <w:sz w:val="24"/>
                <w:szCs w:val="24"/>
              </w:rPr>
              <w:t>4</w:t>
            </w:r>
            <w:r w:rsidRPr="00906A49">
              <w:rPr>
                <w:rFonts w:ascii="Arial" w:hAnsi="Arial" w:cs="Arial"/>
                <w:sz w:val="24"/>
                <w:szCs w:val="24"/>
              </w:rPr>
              <w:t xml:space="preserve"> Exploratory </w:t>
            </w:r>
            <w:proofErr w:type="gramStart"/>
            <w:r w:rsidRPr="00906A49">
              <w:rPr>
                <w:rFonts w:ascii="Arial" w:hAnsi="Arial" w:cs="Arial"/>
                <w:sz w:val="24"/>
                <w:szCs w:val="24"/>
              </w:rPr>
              <w:t>analysis</w:t>
            </w:r>
            <w:proofErr w:type="gramEnd"/>
          </w:p>
          <w:p w14:paraId="55EF9D59"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For exploratory analysis</w:t>
            </w:r>
          </w:p>
          <w:p w14:paraId="64744F20" w14:textId="77777777" w:rsidR="00DF475C" w:rsidRPr="00906A49" w:rsidRDefault="00DF475C" w:rsidP="002D207C">
            <w:pPr>
              <w:rPr>
                <w:rFonts w:ascii="Arial" w:hAnsi="Arial" w:cs="Arial"/>
                <w:sz w:val="24"/>
                <w:szCs w:val="24"/>
              </w:rPr>
            </w:pPr>
            <w:r w:rsidRPr="00906A49">
              <w:rPr>
                <w:rFonts w:ascii="Arial" w:hAnsi="Arial" w:cs="Arial"/>
                <w:b/>
                <w:bCs/>
                <w:sz w:val="24"/>
                <w:szCs w:val="24"/>
              </w:rPr>
              <w:t>5</w:t>
            </w:r>
            <w:r w:rsidRPr="00906A49">
              <w:rPr>
                <w:rFonts w:ascii="Arial" w:hAnsi="Arial" w:cs="Arial"/>
                <w:sz w:val="24"/>
                <w:szCs w:val="24"/>
              </w:rPr>
              <w:t xml:space="preserve"> Investigator discretion</w:t>
            </w:r>
          </w:p>
          <w:p w14:paraId="5D0C58C3"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Case-by-case basis at the discretion of the principal </w:t>
            </w:r>
          </w:p>
          <w:p w14:paraId="3DB61E63"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color w:val="7F7F7F" w:themeColor="text1" w:themeTint="80"/>
                <w:sz w:val="24"/>
                <w:szCs w:val="24"/>
              </w:rPr>
              <w:t xml:space="preserve">   investigator</w:t>
            </w:r>
          </w:p>
          <w:p w14:paraId="0EB884E0" w14:textId="77777777" w:rsidR="00DF475C" w:rsidRPr="00906A49" w:rsidRDefault="00DF475C" w:rsidP="002D207C">
            <w:pPr>
              <w:rPr>
                <w:rFonts w:ascii="Arial" w:hAnsi="Arial" w:cs="Arial"/>
                <w:sz w:val="24"/>
                <w:szCs w:val="24"/>
              </w:rPr>
            </w:pPr>
            <w:r w:rsidRPr="00906A49">
              <w:rPr>
                <w:rFonts w:ascii="Arial" w:hAnsi="Arial" w:cs="Arial"/>
                <w:b/>
                <w:bCs/>
                <w:sz w:val="24"/>
                <w:szCs w:val="24"/>
              </w:rPr>
              <w:t>6</w:t>
            </w:r>
            <w:r w:rsidRPr="00906A49">
              <w:rPr>
                <w:rFonts w:ascii="Arial" w:hAnsi="Arial" w:cs="Arial"/>
                <w:sz w:val="24"/>
                <w:szCs w:val="24"/>
              </w:rPr>
              <w:t xml:space="preserve"> Replication</w:t>
            </w:r>
          </w:p>
          <w:p w14:paraId="57CE2EBC" w14:textId="77777777" w:rsidR="00DF475C" w:rsidRPr="00906A49" w:rsidRDefault="00DF475C" w:rsidP="002D207C">
            <w:pPr>
              <w:rPr>
                <w:rFonts w:ascii="Arial" w:hAnsi="Arial" w:cs="Arial"/>
                <w:sz w:val="24"/>
                <w:szCs w:val="24"/>
              </w:rPr>
            </w:pPr>
            <w:r w:rsidRPr="00906A49">
              <w:rPr>
                <w:rFonts w:ascii="Arial" w:hAnsi="Arial" w:cs="Arial"/>
                <w:sz w:val="24"/>
                <w:szCs w:val="24"/>
              </w:rPr>
              <w:t xml:space="preserve">   </w:t>
            </w:r>
            <w:r w:rsidRPr="00906A49">
              <w:rPr>
                <w:rFonts w:ascii="Arial" w:hAnsi="Arial" w:cs="Arial"/>
                <w:color w:val="7F7F7F" w:themeColor="text1" w:themeTint="80"/>
                <w:sz w:val="24"/>
                <w:szCs w:val="24"/>
              </w:rPr>
              <w:t>Replication of results only</w:t>
            </w:r>
          </w:p>
          <w:p w14:paraId="1BE3C654" w14:textId="77777777" w:rsidR="00DF475C" w:rsidRPr="00906A49" w:rsidRDefault="00DF475C" w:rsidP="002D207C">
            <w:pPr>
              <w:rPr>
                <w:rFonts w:ascii="Arial" w:hAnsi="Arial" w:cs="Arial"/>
                <w:color w:val="7F7F7F" w:themeColor="text1" w:themeTint="80"/>
                <w:sz w:val="24"/>
                <w:szCs w:val="24"/>
              </w:rPr>
            </w:pPr>
            <w:r w:rsidRPr="00906A49">
              <w:rPr>
                <w:rFonts w:ascii="Arial" w:hAnsi="Arial" w:cs="Arial"/>
                <w:b/>
                <w:bCs/>
                <w:sz w:val="24"/>
                <w:szCs w:val="24"/>
              </w:rPr>
              <w:t>7</w:t>
            </w:r>
            <w:r w:rsidRPr="00906A49">
              <w:rPr>
                <w:rFonts w:ascii="Arial" w:hAnsi="Arial" w:cs="Arial"/>
                <w:sz w:val="24"/>
                <w:szCs w:val="24"/>
              </w:rPr>
              <w:t xml:space="preserve"> Sponsor discretion</w:t>
            </w:r>
            <w:r w:rsidRPr="00906A49">
              <w:rPr>
                <w:rFonts w:ascii="Arial" w:hAnsi="Arial" w:cs="Arial"/>
                <w:color w:val="7F7F7F" w:themeColor="text1" w:themeTint="80"/>
                <w:sz w:val="24"/>
                <w:szCs w:val="24"/>
              </w:rPr>
              <w:t xml:space="preserve"> </w:t>
            </w:r>
          </w:p>
          <w:p w14:paraId="0C3C4ACD" w14:textId="77777777" w:rsidR="00DF475C" w:rsidRPr="00906A49" w:rsidRDefault="00DF475C" w:rsidP="002D207C">
            <w:pPr>
              <w:rPr>
                <w:rFonts w:ascii="Arial" w:hAnsi="Arial" w:cs="Arial"/>
                <w:sz w:val="24"/>
                <w:szCs w:val="24"/>
              </w:rPr>
            </w:pPr>
            <w:r w:rsidRPr="00906A49">
              <w:rPr>
                <w:rFonts w:ascii="Arial" w:hAnsi="Arial" w:cs="Arial"/>
                <w:color w:val="7F7F7F" w:themeColor="text1" w:themeTint="80"/>
                <w:sz w:val="24"/>
                <w:szCs w:val="24"/>
              </w:rPr>
              <w:t xml:space="preserve">   Case-by-case basis at the discretion of the primary sponsor</w:t>
            </w:r>
          </w:p>
          <w:p w14:paraId="000E5C7D" w14:textId="77777777" w:rsidR="00DF475C" w:rsidRPr="00906A49" w:rsidRDefault="00DF475C" w:rsidP="002D207C">
            <w:pPr>
              <w:rPr>
                <w:rFonts w:ascii="Arial" w:hAnsi="Arial" w:cs="Arial"/>
                <w:sz w:val="24"/>
                <w:szCs w:val="24"/>
              </w:rPr>
            </w:pPr>
            <w:r w:rsidRPr="00906A49">
              <w:rPr>
                <w:rFonts w:ascii="Arial" w:hAnsi="Arial" w:cs="Arial"/>
                <w:b/>
                <w:bCs/>
                <w:sz w:val="24"/>
                <w:szCs w:val="24"/>
              </w:rPr>
              <w:t xml:space="preserve">8 </w:t>
            </w:r>
            <w:r w:rsidRPr="00906A49">
              <w:rPr>
                <w:rFonts w:ascii="Arial" w:hAnsi="Arial" w:cs="Arial"/>
                <w:sz w:val="24"/>
                <w:szCs w:val="24"/>
              </w:rPr>
              <w:t>Not specified</w:t>
            </w:r>
          </w:p>
        </w:tc>
      </w:tr>
      <w:tr w:rsidR="00DF475C" w:rsidRPr="00906A49" w14:paraId="752D1521" w14:textId="77777777" w:rsidTr="002D207C">
        <w:tc>
          <w:tcPr>
            <w:tcW w:w="2835" w:type="dxa"/>
            <w:tcBorders>
              <w:top w:val="single" w:sz="12" w:space="0" w:color="auto"/>
              <w:bottom w:val="single" w:sz="12" w:space="0" w:color="auto"/>
            </w:tcBorders>
          </w:tcPr>
          <w:p w14:paraId="69456674" w14:textId="77777777" w:rsidR="00DF475C" w:rsidRPr="00906A49" w:rsidRDefault="00DF475C" w:rsidP="002D207C">
            <w:pPr>
              <w:rPr>
                <w:rFonts w:ascii="Arial" w:hAnsi="Arial" w:cs="Arial"/>
                <w:b/>
                <w:bCs/>
                <w:sz w:val="24"/>
                <w:szCs w:val="24"/>
              </w:rPr>
            </w:pPr>
            <w:r w:rsidRPr="00906A49">
              <w:rPr>
                <w:rFonts w:ascii="Arial" w:hAnsi="Arial" w:cs="Arial"/>
                <w:b/>
                <w:bCs/>
                <w:sz w:val="24"/>
                <w:szCs w:val="24"/>
              </w:rPr>
              <w:t>How</w:t>
            </w:r>
          </w:p>
        </w:tc>
        <w:tc>
          <w:tcPr>
            <w:tcW w:w="6793" w:type="dxa"/>
            <w:tcBorders>
              <w:top w:val="single" w:sz="12" w:space="0" w:color="auto"/>
              <w:bottom w:val="single" w:sz="12" w:space="0" w:color="auto"/>
            </w:tcBorders>
          </w:tcPr>
          <w:p w14:paraId="26786E52" w14:textId="77777777" w:rsidR="00DF475C" w:rsidRPr="00906A49" w:rsidRDefault="00DF475C" w:rsidP="002D207C">
            <w:pPr>
              <w:rPr>
                <w:rFonts w:ascii="Arial" w:hAnsi="Arial" w:cs="Arial"/>
                <w:b/>
                <w:bCs/>
                <w:sz w:val="24"/>
                <w:szCs w:val="24"/>
              </w:rPr>
            </w:pPr>
          </w:p>
        </w:tc>
      </w:tr>
      <w:tr w:rsidR="00DF475C" w:rsidRPr="007856C3" w14:paraId="4709DC84" w14:textId="77777777" w:rsidTr="002D207C">
        <w:tc>
          <w:tcPr>
            <w:tcW w:w="2835" w:type="dxa"/>
            <w:tcBorders>
              <w:top w:val="single" w:sz="12" w:space="0" w:color="auto"/>
              <w:bottom w:val="single" w:sz="12" w:space="0" w:color="auto"/>
            </w:tcBorders>
          </w:tcPr>
          <w:p w14:paraId="73280828" w14:textId="77777777" w:rsidR="00DF475C" w:rsidRDefault="00DF475C" w:rsidP="002D207C">
            <w:pPr>
              <w:rPr>
                <w:rFonts w:ascii="Arial" w:hAnsi="Arial" w:cs="Arial"/>
                <w:b/>
                <w:bCs/>
                <w:sz w:val="24"/>
                <w:szCs w:val="24"/>
              </w:rPr>
            </w:pPr>
            <w:r w:rsidRPr="007856C3">
              <w:rPr>
                <w:rFonts w:ascii="Arial" w:hAnsi="Arial" w:cs="Arial"/>
                <w:b/>
                <w:bCs/>
                <w:sz w:val="24"/>
                <w:szCs w:val="24"/>
              </w:rPr>
              <w:t>9  Distribution</w:t>
            </w:r>
          </w:p>
          <w:p w14:paraId="5D908EEB" w14:textId="0927310B" w:rsidR="00F37031" w:rsidRPr="00F37031" w:rsidRDefault="00F37031" w:rsidP="002D207C">
            <w:pPr>
              <w:rPr>
                <w:rFonts w:ascii="Arial" w:hAnsi="Arial" w:cs="Arial"/>
                <w:sz w:val="24"/>
                <w:szCs w:val="24"/>
              </w:rPr>
            </w:pPr>
            <w:r>
              <w:rPr>
                <w:rFonts w:ascii="Arial" w:hAnsi="Arial" w:cs="Arial"/>
                <w:sz w:val="24"/>
                <w:szCs w:val="24"/>
              </w:rPr>
              <w:t xml:space="preserve">    </w:t>
            </w:r>
            <w:r w:rsidRPr="00F37031">
              <w:rPr>
                <w:rFonts w:ascii="Arial" w:hAnsi="Arial" w:cs="Arial"/>
                <w:color w:val="808080" w:themeColor="background1" w:themeShade="80"/>
                <w:sz w:val="24"/>
                <w:szCs w:val="24"/>
              </w:rPr>
              <w:t xml:space="preserve">What are the </w:t>
            </w:r>
            <w:r>
              <w:rPr>
                <w:rFonts w:ascii="Arial" w:hAnsi="Arial" w:cs="Arial"/>
                <w:color w:val="808080" w:themeColor="background1" w:themeShade="80"/>
                <w:sz w:val="24"/>
                <w:szCs w:val="24"/>
              </w:rPr>
              <w:br/>
              <w:t xml:space="preserve">    </w:t>
            </w:r>
            <w:r w:rsidRPr="00F37031">
              <w:rPr>
                <w:rFonts w:ascii="Arial" w:hAnsi="Arial" w:cs="Arial"/>
                <w:color w:val="808080" w:themeColor="background1" w:themeShade="80"/>
                <w:sz w:val="24"/>
                <w:szCs w:val="24"/>
              </w:rPr>
              <w:t xml:space="preserve">mechanisms by which </w:t>
            </w:r>
            <w:r>
              <w:rPr>
                <w:rFonts w:ascii="Arial" w:hAnsi="Arial" w:cs="Arial"/>
                <w:color w:val="808080" w:themeColor="background1" w:themeShade="80"/>
                <w:sz w:val="24"/>
                <w:szCs w:val="24"/>
              </w:rPr>
              <w:br/>
              <w:t xml:space="preserve">    </w:t>
            </w:r>
            <w:r w:rsidRPr="00F37031">
              <w:rPr>
                <w:rFonts w:ascii="Arial" w:hAnsi="Arial" w:cs="Arial"/>
                <w:color w:val="808080" w:themeColor="background1" w:themeShade="80"/>
                <w:sz w:val="24"/>
                <w:szCs w:val="24"/>
              </w:rPr>
              <w:t xml:space="preserve">data are </w:t>
            </w:r>
            <w:r>
              <w:rPr>
                <w:rFonts w:ascii="Arial" w:hAnsi="Arial" w:cs="Arial"/>
                <w:color w:val="808080" w:themeColor="background1" w:themeShade="80"/>
                <w:sz w:val="24"/>
                <w:szCs w:val="24"/>
              </w:rPr>
              <w:br/>
              <w:t xml:space="preserve">    </w:t>
            </w:r>
            <w:r w:rsidRPr="00F37031">
              <w:rPr>
                <w:rFonts w:ascii="Arial" w:hAnsi="Arial" w:cs="Arial"/>
                <w:color w:val="808080" w:themeColor="background1" w:themeShade="80"/>
                <w:sz w:val="24"/>
                <w:szCs w:val="24"/>
              </w:rPr>
              <w:t xml:space="preserve">recommended or </w:t>
            </w:r>
            <w:r>
              <w:rPr>
                <w:rFonts w:ascii="Arial" w:hAnsi="Arial" w:cs="Arial"/>
                <w:color w:val="808080" w:themeColor="background1" w:themeShade="80"/>
                <w:sz w:val="24"/>
                <w:szCs w:val="24"/>
              </w:rPr>
              <w:br/>
              <w:t xml:space="preserve">    </w:t>
            </w:r>
            <w:r w:rsidRPr="00F37031">
              <w:rPr>
                <w:rFonts w:ascii="Arial" w:hAnsi="Arial" w:cs="Arial"/>
                <w:color w:val="808080" w:themeColor="background1" w:themeShade="80"/>
                <w:sz w:val="24"/>
                <w:szCs w:val="24"/>
              </w:rPr>
              <w:t>required to be shared?</w:t>
            </w:r>
          </w:p>
        </w:tc>
        <w:tc>
          <w:tcPr>
            <w:tcW w:w="6793" w:type="dxa"/>
            <w:tcBorders>
              <w:top w:val="single" w:sz="12" w:space="0" w:color="auto"/>
              <w:bottom w:val="single" w:sz="12" w:space="0" w:color="auto"/>
            </w:tcBorders>
          </w:tcPr>
          <w:p w14:paraId="0DC7B7FF" w14:textId="77777777" w:rsidR="00DF475C" w:rsidRPr="007856C3" w:rsidRDefault="00DF475C" w:rsidP="002D207C">
            <w:pPr>
              <w:rPr>
                <w:rFonts w:ascii="Arial" w:hAnsi="Arial" w:cs="Arial"/>
                <w:sz w:val="24"/>
                <w:szCs w:val="24"/>
              </w:rPr>
            </w:pPr>
            <w:r w:rsidRPr="007856C3">
              <w:rPr>
                <w:rFonts w:ascii="Arial" w:hAnsi="Arial" w:cs="Arial"/>
                <w:b/>
                <w:bCs/>
                <w:sz w:val="24"/>
                <w:szCs w:val="24"/>
              </w:rPr>
              <w:t>1</w:t>
            </w:r>
            <w:r w:rsidRPr="007856C3">
              <w:rPr>
                <w:rFonts w:ascii="Arial" w:hAnsi="Arial" w:cs="Arial"/>
                <w:sz w:val="24"/>
                <w:szCs w:val="24"/>
              </w:rPr>
              <w:t xml:space="preserve"> Third party website</w:t>
            </w:r>
          </w:p>
          <w:p w14:paraId="41EA7752" w14:textId="77777777"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Unrestricted access through a third party website</w:t>
            </w:r>
          </w:p>
          <w:p w14:paraId="5AF05BC8" w14:textId="77777777" w:rsidR="00DF475C" w:rsidRPr="007856C3" w:rsidRDefault="00DF475C" w:rsidP="002D207C">
            <w:pPr>
              <w:rPr>
                <w:rFonts w:ascii="Arial" w:hAnsi="Arial" w:cs="Arial"/>
                <w:sz w:val="24"/>
                <w:szCs w:val="24"/>
              </w:rPr>
            </w:pPr>
            <w:r w:rsidRPr="007856C3">
              <w:rPr>
                <w:rFonts w:ascii="Arial" w:hAnsi="Arial" w:cs="Arial"/>
                <w:b/>
                <w:bCs/>
                <w:sz w:val="24"/>
                <w:szCs w:val="24"/>
              </w:rPr>
              <w:t>2</w:t>
            </w:r>
            <w:r w:rsidRPr="007856C3">
              <w:rPr>
                <w:rFonts w:ascii="Arial" w:hAnsi="Arial" w:cs="Arial"/>
                <w:sz w:val="24"/>
                <w:szCs w:val="24"/>
              </w:rPr>
              <w:t xml:space="preserve"> University data warehouse</w:t>
            </w:r>
          </w:p>
          <w:p w14:paraId="51FDDD13" w14:textId="77777777"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Access through a university data warehouse</w:t>
            </w:r>
          </w:p>
          <w:p w14:paraId="1316FE71" w14:textId="77777777" w:rsidR="00DF475C" w:rsidRPr="007856C3" w:rsidRDefault="00DF475C" w:rsidP="002D207C">
            <w:pPr>
              <w:rPr>
                <w:rFonts w:ascii="Arial" w:hAnsi="Arial" w:cs="Arial"/>
                <w:sz w:val="24"/>
                <w:szCs w:val="24"/>
              </w:rPr>
            </w:pPr>
            <w:r w:rsidRPr="007856C3">
              <w:rPr>
                <w:rFonts w:ascii="Arial" w:hAnsi="Arial" w:cs="Arial"/>
                <w:b/>
                <w:bCs/>
                <w:sz w:val="24"/>
                <w:szCs w:val="24"/>
              </w:rPr>
              <w:t>3</w:t>
            </w:r>
            <w:r w:rsidRPr="007856C3">
              <w:rPr>
                <w:rFonts w:ascii="Arial" w:hAnsi="Arial" w:cs="Arial"/>
                <w:sz w:val="24"/>
                <w:szCs w:val="24"/>
              </w:rPr>
              <w:t xml:space="preserve"> Publishing journal website</w:t>
            </w:r>
          </w:p>
          <w:p w14:paraId="742BF509" w14:textId="12BC130E"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Access through the publishing journal website</w:t>
            </w:r>
            <w:r w:rsidR="00196814">
              <w:rPr>
                <w:rFonts w:ascii="Arial" w:hAnsi="Arial" w:cs="Arial"/>
                <w:color w:val="7F7F7F" w:themeColor="text1" w:themeTint="80"/>
                <w:sz w:val="24"/>
                <w:szCs w:val="24"/>
              </w:rPr>
              <w:t xml:space="preserve"> (e.g., </w:t>
            </w:r>
            <w:r w:rsidR="00196814">
              <w:rPr>
                <w:rFonts w:ascii="Arial" w:hAnsi="Arial" w:cs="Arial"/>
                <w:color w:val="7F7F7F" w:themeColor="text1" w:themeTint="80"/>
                <w:sz w:val="24"/>
                <w:szCs w:val="24"/>
              </w:rPr>
              <w:br/>
              <w:t xml:space="preserve">   supplementary material to a journal article)</w:t>
            </w:r>
          </w:p>
          <w:p w14:paraId="55645F1E" w14:textId="77777777" w:rsidR="00DF475C" w:rsidRPr="007856C3" w:rsidRDefault="00DF475C" w:rsidP="002D207C">
            <w:pPr>
              <w:rPr>
                <w:rFonts w:ascii="Arial" w:hAnsi="Arial" w:cs="Arial"/>
                <w:sz w:val="24"/>
                <w:szCs w:val="24"/>
              </w:rPr>
            </w:pPr>
            <w:r w:rsidRPr="007856C3">
              <w:rPr>
                <w:rFonts w:ascii="Arial" w:hAnsi="Arial" w:cs="Arial"/>
                <w:b/>
                <w:bCs/>
                <w:sz w:val="24"/>
                <w:szCs w:val="24"/>
              </w:rPr>
              <w:t>4</w:t>
            </w:r>
            <w:r w:rsidRPr="007856C3">
              <w:rPr>
                <w:rFonts w:ascii="Arial" w:hAnsi="Arial" w:cs="Arial"/>
                <w:sz w:val="24"/>
                <w:szCs w:val="24"/>
              </w:rPr>
              <w:t xml:space="preserve"> Principal investigator contact</w:t>
            </w:r>
          </w:p>
          <w:p w14:paraId="06A1DDB0" w14:textId="77777777"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Access subject to approval by the principal investigator</w:t>
            </w:r>
          </w:p>
          <w:p w14:paraId="0AC26FF9" w14:textId="77777777" w:rsidR="00DF475C" w:rsidRPr="007856C3" w:rsidRDefault="00DF475C" w:rsidP="002D207C">
            <w:pPr>
              <w:rPr>
                <w:rFonts w:ascii="Arial" w:hAnsi="Arial" w:cs="Arial"/>
                <w:sz w:val="24"/>
                <w:szCs w:val="24"/>
              </w:rPr>
            </w:pPr>
            <w:r w:rsidRPr="007856C3">
              <w:rPr>
                <w:rFonts w:ascii="Arial" w:hAnsi="Arial" w:cs="Arial"/>
                <w:b/>
                <w:bCs/>
                <w:sz w:val="24"/>
                <w:szCs w:val="24"/>
              </w:rPr>
              <w:t>5</w:t>
            </w:r>
            <w:r w:rsidRPr="007856C3">
              <w:rPr>
                <w:rFonts w:ascii="Arial" w:hAnsi="Arial" w:cs="Arial"/>
                <w:sz w:val="24"/>
                <w:szCs w:val="24"/>
              </w:rPr>
              <w:t xml:space="preserve"> Primary sponsor contact</w:t>
            </w:r>
          </w:p>
          <w:p w14:paraId="604E5E6D" w14:textId="77777777" w:rsidR="00DF475C" w:rsidRPr="007856C3" w:rsidRDefault="00DF475C" w:rsidP="002D207C">
            <w:pPr>
              <w:rPr>
                <w:rFonts w:ascii="Arial" w:hAnsi="Arial" w:cs="Arial"/>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Access subject to approval by the primary sponsor</w:t>
            </w:r>
          </w:p>
          <w:p w14:paraId="39895390" w14:textId="77777777" w:rsidR="00DF475C" w:rsidRPr="007856C3" w:rsidRDefault="00DF475C" w:rsidP="002D207C">
            <w:pPr>
              <w:rPr>
                <w:rFonts w:ascii="Arial" w:hAnsi="Arial" w:cs="Arial"/>
                <w:sz w:val="24"/>
                <w:szCs w:val="24"/>
              </w:rPr>
            </w:pPr>
            <w:r w:rsidRPr="007856C3">
              <w:rPr>
                <w:rFonts w:ascii="Arial" w:hAnsi="Arial" w:cs="Arial"/>
                <w:b/>
                <w:bCs/>
                <w:sz w:val="24"/>
                <w:szCs w:val="24"/>
              </w:rPr>
              <w:t>6</w:t>
            </w:r>
            <w:r w:rsidRPr="007856C3">
              <w:rPr>
                <w:rFonts w:ascii="Arial" w:hAnsi="Arial" w:cs="Arial"/>
                <w:sz w:val="24"/>
                <w:szCs w:val="24"/>
              </w:rPr>
              <w:t xml:space="preserve"> Principal investigator or primary sponsor contact</w:t>
            </w:r>
          </w:p>
          <w:p w14:paraId="64579E97"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 xml:space="preserve">Access subject to approval by either the principal </w:t>
            </w:r>
          </w:p>
          <w:p w14:paraId="106BFA8C"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color w:val="7F7F7F" w:themeColor="text1" w:themeTint="80"/>
                <w:sz w:val="24"/>
                <w:szCs w:val="24"/>
              </w:rPr>
              <w:t xml:space="preserve">   investigator or primary sponsor</w:t>
            </w:r>
          </w:p>
          <w:p w14:paraId="197791B9" w14:textId="77777777" w:rsidR="00DF475C" w:rsidRPr="007856C3" w:rsidRDefault="00DF475C" w:rsidP="002D207C">
            <w:pPr>
              <w:rPr>
                <w:rFonts w:ascii="Arial" w:hAnsi="Arial" w:cs="Arial"/>
                <w:sz w:val="24"/>
                <w:szCs w:val="24"/>
              </w:rPr>
            </w:pPr>
            <w:r w:rsidRPr="007856C3">
              <w:rPr>
                <w:rFonts w:ascii="Arial" w:hAnsi="Arial" w:cs="Arial"/>
                <w:b/>
                <w:bCs/>
                <w:sz w:val="24"/>
                <w:szCs w:val="24"/>
              </w:rPr>
              <w:t>7</w:t>
            </w:r>
            <w:r w:rsidRPr="007856C3">
              <w:rPr>
                <w:rFonts w:ascii="Arial" w:hAnsi="Arial" w:cs="Arial"/>
                <w:sz w:val="24"/>
                <w:szCs w:val="24"/>
              </w:rPr>
              <w:t xml:space="preserve"> Principal investigator and primary sponsor contact</w:t>
            </w:r>
          </w:p>
          <w:p w14:paraId="1B1E16EA"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sz w:val="24"/>
                <w:szCs w:val="24"/>
              </w:rPr>
              <w:t xml:space="preserve">   </w:t>
            </w:r>
            <w:r w:rsidRPr="007856C3">
              <w:rPr>
                <w:rFonts w:ascii="Arial" w:hAnsi="Arial" w:cs="Arial"/>
                <w:color w:val="7F7F7F" w:themeColor="text1" w:themeTint="80"/>
                <w:sz w:val="24"/>
                <w:szCs w:val="24"/>
              </w:rPr>
              <w:t xml:space="preserve">Access subject to approval by both the principal investigator </w:t>
            </w:r>
          </w:p>
          <w:p w14:paraId="6C61C507" w14:textId="77777777" w:rsidR="00DF475C" w:rsidRPr="007856C3" w:rsidRDefault="00DF475C" w:rsidP="002D207C">
            <w:pPr>
              <w:rPr>
                <w:rFonts w:ascii="Arial" w:hAnsi="Arial" w:cs="Arial"/>
                <w:color w:val="7F7F7F" w:themeColor="text1" w:themeTint="80"/>
                <w:sz w:val="24"/>
                <w:szCs w:val="24"/>
              </w:rPr>
            </w:pPr>
            <w:r w:rsidRPr="007856C3">
              <w:rPr>
                <w:rFonts w:ascii="Arial" w:hAnsi="Arial" w:cs="Arial"/>
                <w:color w:val="7F7F7F" w:themeColor="text1" w:themeTint="80"/>
                <w:sz w:val="24"/>
                <w:szCs w:val="24"/>
              </w:rPr>
              <w:t xml:space="preserve">   and primary sponsor</w:t>
            </w:r>
          </w:p>
          <w:p w14:paraId="7DD09C51" w14:textId="77777777" w:rsidR="00DF475C" w:rsidRPr="007856C3" w:rsidRDefault="00DF475C" w:rsidP="002D207C">
            <w:pPr>
              <w:rPr>
                <w:rFonts w:ascii="Arial" w:hAnsi="Arial" w:cs="Arial"/>
                <w:b/>
                <w:bCs/>
                <w:sz w:val="24"/>
                <w:szCs w:val="24"/>
              </w:rPr>
            </w:pPr>
            <w:r w:rsidRPr="007856C3">
              <w:rPr>
                <w:rFonts w:ascii="Arial" w:hAnsi="Arial" w:cs="Arial"/>
                <w:b/>
                <w:bCs/>
                <w:sz w:val="24"/>
                <w:szCs w:val="24"/>
              </w:rPr>
              <w:t xml:space="preserve">8 </w:t>
            </w:r>
            <w:r w:rsidRPr="007856C3">
              <w:rPr>
                <w:rFonts w:ascii="Arial" w:hAnsi="Arial" w:cs="Arial"/>
                <w:sz w:val="24"/>
                <w:szCs w:val="24"/>
              </w:rPr>
              <w:t>Not specified</w:t>
            </w:r>
          </w:p>
        </w:tc>
      </w:tr>
      <w:tr w:rsidR="00DF475C" w:rsidRPr="007856C3" w14:paraId="0043745A" w14:textId="77777777" w:rsidTr="002D207C">
        <w:tc>
          <w:tcPr>
            <w:tcW w:w="9628" w:type="dxa"/>
            <w:gridSpan w:val="2"/>
            <w:tcBorders>
              <w:top w:val="single" w:sz="12" w:space="0" w:color="auto"/>
            </w:tcBorders>
          </w:tcPr>
          <w:p w14:paraId="605D8EFD" w14:textId="77777777" w:rsidR="00DF475C" w:rsidRPr="007856C3" w:rsidRDefault="00DF475C" w:rsidP="002D207C">
            <w:pPr>
              <w:rPr>
                <w:rFonts w:ascii="Arial" w:hAnsi="Arial" w:cs="Arial"/>
                <w:b/>
                <w:bCs/>
                <w:sz w:val="24"/>
                <w:szCs w:val="24"/>
              </w:rPr>
            </w:pPr>
          </w:p>
        </w:tc>
      </w:tr>
    </w:tbl>
    <w:p w14:paraId="39A84235" w14:textId="46007C8A" w:rsidR="005A0376" w:rsidRPr="007856C3" w:rsidRDefault="009E1522" w:rsidP="00906A49">
      <w:pPr>
        <w:spacing w:after="0" w:line="240" w:lineRule="auto"/>
        <w:rPr>
          <w:rFonts w:ascii="Arial" w:hAnsi="Arial" w:cs="Arial"/>
          <w:sz w:val="24"/>
          <w:szCs w:val="24"/>
        </w:rPr>
      </w:pPr>
      <w:r w:rsidRPr="007856C3">
        <w:rPr>
          <w:rFonts w:ascii="Arial" w:hAnsi="Arial" w:cs="Arial"/>
          <w:sz w:val="24"/>
          <w:szCs w:val="24"/>
        </w:rPr>
        <w:t xml:space="preserve">A preliminary literature </w:t>
      </w:r>
      <w:r w:rsidR="00792014">
        <w:rPr>
          <w:rFonts w:ascii="Arial" w:hAnsi="Arial" w:cs="Arial"/>
          <w:sz w:val="24"/>
          <w:szCs w:val="24"/>
        </w:rPr>
        <w:t>search</w:t>
      </w:r>
      <w:r w:rsidR="00792014" w:rsidRPr="007856C3">
        <w:rPr>
          <w:rFonts w:ascii="Arial" w:hAnsi="Arial" w:cs="Arial"/>
          <w:sz w:val="24"/>
          <w:szCs w:val="24"/>
        </w:rPr>
        <w:t xml:space="preserve"> </w:t>
      </w:r>
      <w:r w:rsidRPr="007856C3">
        <w:rPr>
          <w:rFonts w:ascii="Arial" w:hAnsi="Arial" w:cs="Arial"/>
          <w:sz w:val="24"/>
          <w:szCs w:val="24"/>
        </w:rPr>
        <w:t>and expert consultations did not identify any pertinent publications, and this seeming scarcity of relevant research lends itself to a scoping review approach. A preliminary search of MEDLINE, Cochrane Database of Systematic Reviews and JBI Evidence Synthesis did not identify any current or underway systematic reviews or scoping reviews on the topic.</w:t>
      </w:r>
    </w:p>
    <w:p w14:paraId="249C9504" w14:textId="2A5D0F20" w:rsidR="005A0376" w:rsidRPr="007856C3" w:rsidRDefault="005A0376" w:rsidP="00906A49">
      <w:pPr>
        <w:spacing w:after="0" w:line="240" w:lineRule="auto"/>
        <w:rPr>
          <w:rFonts w:ascii="Arial" w:hAnsi="Arial" w:cs="Arial"/>
          <w:sz w:val="24"/>
          <w:szCs w:val="24"/>
        </w:rPr>
      </w:pPr>
    </w:p>
    <w:p w14:paraId="6D6FC76C" w14:textId="3C3E31A5" w:rsidR="005A0376" w:rsidRPr="007856C3" w:rsidRDefault="005A0376" w:rsidP="00906A49">
      <w:pPr>
        <w:spacing w:after="0" w:line="240" w:lineRule="auto"/>
        <w:rPr>
          <w:rFonts w:ascii="Arial" w:hAnsi="Arial" w:cs="Arial"/>
          <w:b/>
          <w:bCs/>
          <w:sz w:val="24"/>
          <w:szCs w:val="24"/>
        </w:rPr>
      </w:pPr>
      <w:r w:rsidRPr="007856C3">
        <w:rPr>
          <w:rFonts w:ascii="Arial" w:hAnsi="Arial" w:cs="Arial"/>
          <w:b/>
          <w:bCs/>
          <w:sz w:val="24"/>
          <w:szCs w:val="24"/>
        </w:rPr>
        <w:t xml:space="preserve">Summary measures </w:t>
      </w:r>
    </w:p>
    <w:p w14:paraId="610DFCFD" w14:textId="60D75C03" w:rsidR="0090628D" w:rsidRDefault="004739C0" w:rsidP="00906A49">
      <w:pPr>
        <w:spacing w:after="0" w:line="240" w:lineRule="auto"/>
        <w:rPr>
          <w:rFonts w:ascii="Arial" w:hAnsi="Arial" w:cs="Arial"/>
          <w:sz w:val="24"/>
          <w:szCs w:val="24"/>
        </w:rPr>
      </w:pPr>
      <w:r w:rsidRPr="007856C3">
        <w:rPr>
          <w:rFonts w:ascii="Arial" w:hAnsi="Arial" w:cs="Arial"/>
          <w:sz w:val="24"/>
          <w:szCs w:val="24"/>
        </w:rPr>
        <w:t>The principal summary measures will be descriptive statistics</w:t>
      </w:r>
      <w:r w:rsidR="009B3253" w:rsidRPr="007856C3">
        <w:rPr>
          <w:rFonts w:ascii="Arial" w:hAnsi="Arial" w:cs="Arial"/>
          <w:sz w:val="24"/>
          <w:szCs w:val="24"/>
        </w:rPr>
        <w:t xml:space="preserve"> (e.g., frequency and proportion)</w:t>
      </w:r>
      <w:r w:rsidR="0021176C" w:rsidRPr="007856C3">
        <w:rPr>
          <w:rFonts w:ascii="Arial" w:hAnsi="Arial" w:cs="Arial"/>
          <w:sz w:val="24"/>
          <w:szCs w:val="24"/>
        </w:rPr>
        <w:t xml:space="preserve">. The </w:t>
      </w:r>
      <w:r w:rsidR="00A30FEC" w:rsidRPr="007856C3">
        <w:rPr>
          <w:rFonts w:ascii="Arial" w:hAnsi="Arial" w:cs="Arial"/>
          <w:sz w:val="24"/>
          <w:szCs w:val="24"/>
        </w:rPr>
        <w:t xml:space="preserve">results of the search and </w:t>
      </w:r>
      <w:r w:rsidR="00057927" w:rsidRPr="007856C3">
        <w:rPr>
          <w:rFonts w:ascii="Arial" w:hAnsi="Arial" w:cs="Arial"/>
          <w:sz w:val="24"/>
          <w:szCs w:val="24"/>
        </w:rPr>
        <w:t>policy</w:t>
      </w:r>
      <w:r w:rsidR="00A30FEC" w:rsidRPr="007856C3">
        <w:rPr>
          <w:rFonts w:ascii="Arial" w:hAnsi="Arial" w:cs="Arial"/>
          <w:sz w:val="24"/>
          <w:szCs w:val="24"/>
        </w:rPr>
        <w:t xml:space="preserve"> selection (e.g., </w:t>
      </w:r>
      <w:r w:rsidR="0021176C" w:rsidRPr="007856C3">
        <w:rPr>
          <w:rFonts w:ascii="Arial" w:hAnsi="Arial" w:cs="Arial"/>
          <w:sz w:val="24"/>
          <w:szCs w:val="24"/>
        </w:rPr>
        <w:t xml:space="preserve">number of </w:t>
      </w:r>
      <w:r w:rsidR="00057927" w:rsidRPr="007856C3">
        <w:rPr>
          <w:rFonts w:ascii="Arial" w:hAnsi="Arial" w:cs="Arial"/>
          <w:sz w:val="24"/>
          <w:szCs w:val="24"/>
        </w:rPr>
        <w:t>policies</w:t>
      </w:r>
      <w:r w:rsidR="0021176C" w:rsidRPr="007856C3">
        <w:rPr>
          <w:rFonts w:ascii="Arial" w:hAnsi="Arial" w:cs="Arial"/>
          <w:sz w:val="24"/>
          <w:szCs w:val="24"/>
        </w:rPr>
        <w:t xml:space="preserve"> screened</w:t>
      </w:r>
      <w:r w:rsidR="00954755" w:rsidRPr="007856C3">
        <w:rPr>
          <w:rFonts w:ascii="Arial" w:hAnsi="Arial" w:cs="Arial"/>
          <w:sz w:val="24"/>
          <w:szCs w:val="24"/>
        </w:rPr>
        <w:t>, assessed for eligibility</w:t>
      </w:r>
      <w:r w:rsidR="00BD72CA" w:rsidRPr="007856C3">
        <w:rPr>
          <w:rFonts w:ascii="Arial" w:hAnsi="Arial" w:cs="Arial"/>
          <w:sz w:val="24"/>
          <w:szCs w:val="24"/>
        </w:rPr>
        <w:t xml:space="preserve">, </w:t>
      </w:r>
      <w:r w:rsidR="0021176C" w:rsidRPr="007856C3">
        <w:rPr>
          <w:rFonts w:ascii="Arial" w:hAnsi="Arial" w:cs="Arial"/>
          <w:sz w:val="24"/>
          <w:szCs w:val="24"/>
        </w:rPr>
        <w:t xml:space="preserve">included </w:t>
      </w:r>
      <w:r w:rsidR="00954755" w:rsidRPr="007856C3">
        <w:rPr>
          <w:rFonts w:ascii="Arial" w:hAnsi="Arial" w:cs="Arial"/>
          <w:sz w:val="24"/>
          <w:szCs w:val="24"/>
        </w:rPr>
        <w:t xml:space="preserve">in the </w:t>
      </w:r>
      <w:proofErr w:type="gramStart"/>
      <w:r w:rsidR="00954755" w:rsidRPr="007856C3">
        <w:rPr>
          <w:rFonts w:ascii="Arial" w:hAnsi="Arial" w:cs="Arial"/>
          <w:sz w:val="24"/>
          <w:szCs w:val="24"/>
        </w:rPr>
        <w:t>review</w:t>
      </w:r>
      <w:proofErr w:type="gramEnd"/>
      <w:r w:rsidR="00BD72CA" w:rsidRPr="007856C3">
        <w:rPr>
          <w:rFonts w:ascii="Arial" w:hAnsi="Arial" w:cs="Arial"/>
          <w:sz w:val="24"/>
          <w:szCs w:val="24"/>
        </w:rPr>
        <w:t xml:space="preserve"> and excluded at each stage with </w:t>
      </w:r>
      <w:r w:rsidR="00BD72CA" w:rsidRPr="007856C3">
        <w:rPr>
          <w:rFonts w:ascii="Arial" w:hAnsi="Arial" w:cs="Arial"/>
          <w:sz w:val="24"/>
          <w:szCs w:val="24"/>
        </w:rPr>
        <w:lastRenderedPageBreak/>
        <w:t>reasons</w:t>
      </w:r>
      <w:r w:rsidR="00A30FEC" w:rsidRPr="007856C3">
        <w:rPr>
          <w:rFonts w:ascii="Arial" w:hAnsi="Arial" w:cs="Arial"/>
          <w:sz w:val="24"/>
          <w:szCs w:val="24"/>
        </w:rPr>
        <w:t>)</w:t>
      </w:r>
      <w:r w:rsidR="0021176C" w:rsidRPr="007856C3">
        <w:rPr>
          <w:rFonts w:ascii="Arial" w:hAnsi="Arial" w:cs="Arial"/>
          <w:sz w:val="24"/>
          <w:szCs w:val="24"/>
        </w:rPr>
        <w:t xml:space="preserve"> will be reported with a flow diagram. For each </w:t>
      </w:r>
      <w:r w:rsidR="00057927" w:rsidRPr="007856C3">
        <w:rPr>
          <w:rFonts w:ascii="Arial" w:hAnsi="Arial" w:cs="Arial"/>
          <w:sz w:val="24"/>
          <w:szCs w:val="24"/>
        </w:rPr>
        <w:t>policy</w:t>
      </w:r>
      <w:r w:rsidR="0021176C" w:rsidRPr="007856C3">
        <w:rPr>
          <w:rFonts w:ascii="Arial" w:hAnsi="Arial" w:cs="Arial"/>
          <w:sz w:val="24"/>
          <w:szCs w:val="24"/>
        </w:rPr>
        <w:t>, the characteristics for which data were extracted</w:t>
      </w:r>
      <w:r w:rsidR="00526623" w:rsidRPr="007856C3">
        <w:rPr>
          <w:rFonts w:ascii="Arial" w:hAnsi="Arial" w:cs="Arial"/>
          <w:sz w:val="24"/>
          <w:szCs w:val="24"/>
        </w:rPr>
        <w:t xml:space="preserve"> will be reported in a table. </w:t>
      </w:r>
    </w:p>
    <w:p w14:paraId="09AB33DB" w14:textId="7DC78438" w:rsidR="00942E4E" w:rsidRPr="007856C3" w:rsidRDefault="001450A1" w:rsidP="00906A49">
      <w:pPr>
        <w:spacing w:after="0" w:line="240" w:lineRule="auto"/>
        <w:rPr>
          <w:rFonts w:ascii="Arial" w:hAnsi="Arial" w:cs="Arial"/>
          <w:sz w:val="24"/>
          <w:szCs w:val="24"/>
        </w:rPr>
      </w:pPr>
      <w:r>
        <w:rPr>
          <w:rFonts w:ascii="Arial" w:hAnsi="Arial" w:cs="Arial"/>
          <w:sz w:val="24"/>
          <w:szCs w:val="24"/>
        </w:rPr>
        <w:br/>
        <w:t>The policy themes identified by Blasimme et al (2018)</w:t>
      </w:r>
      <w:r>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PEVuZE5vdGU+PENpdGU+PEF1dGhvcj5CbGFzaW1tZTwvQXV0aG9yPjxZZWFyPjIwMTg8L1llYXI+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AD1D0B">
        <w:rPr>
          <w:rFonts w:ascii="Arial" w:hAnsi="Arial" w:cs="Arial"/>
          <w:noProof/>
          <w:sz w:val="24"/>
          <w:szCs w:val="24"/>
        </w:rPr>
        <w:t>(12)</w:t>
      </w:r>
      <w:r>
        <w:rPr>
          <w:rFonts w:ascii="Arial" w:hAnsi="Arial" w:cs="Arial"/>
          <w:sz w:val="24"/>
          <w:szCs w:val="24"/>
        </w:rPr>
        <w:fldChar w:fldCharType="end"/>
      </w:r>
      <w:r>
        <w:rPr>
          <w:rFonts w:ascii="Arial" w:hAnsi="Arial" w:cs="Arial"/>
          <w:sz w:val="24"/>
          <w:szCs w:val="24"/>
        </w:rPr>
        <w:t xml:space="preserve"> will be coded from the full text of each policy by two independent coders </w:t>
      </w:r>
      <w:r w:rsidR="00CD274F">
        <w:rPr>
          <w:rFonts w:ascii="Arial" w:hAnsi="Arial" w:cs="Arial"/>
          <w:sz w:val="24"/>
          <w:szCs w:val="24"/>
        </w:rPr>
        <w:t>using qualitive research software (Nvivo</w:t>
      </w:r>
      <w:r>
        <w:rPr>
          <w:rFonts w:ascii="Arial" w:hAnsi="Arial" w:cs="Arial"/>
          <w:sz w:val="24"/>
          <w:szCs w:val="24"/>
        </w:rPr>
        <w:t>).</w:t>
      </w:r>
      <w:r w:rsidR="00F62A10">
        <w:rPr>
          <w:rFonts w:ascii="Arial" w:hAnsi="Arial" w:cs="Arial"/>
          <w:sz w:val="24"/>
          <w:szCs w:val="24"/>
        </w:rPr>
        <w:t xml:space="preserve"> The agreement and kappa between the two coders will be calculated. </w:t>
      </w:r>
      <w:r w:rsidR="000D17CE">
        <w:rPr>
          <w:rFonts w:ascii="Arial" w:hAnsi="Arial" w:cs="Arial"/>
          <w:sz w:val="24"/>
          <w:szCs w:val="24"/>
        </w:rPr>
        <w:t xml:space="preserve"> </w:t>
      </w:r>
    </w:p>
    <w:p w14:paraId="7E25B107" w14:textId="0705521B" w:rsidR="004739C0" w:rsidRPr="007856C3" w:rsidRDefault="004739C0" w:rsidP="00906A49">
      <w:pPr>
        <w:spacing w:after="0" w:line="240" w:lineRule="auto"/>
        <w:rPr>
          <w:rFonts w:ascii="Arial" w:hAnsi="Arial" w:cs="Arial"/>
          <w:b/>
          <w:bCs/>
          <w:sz w:val="24"/>
          <w:szCs w:val="24"/>
        </w:rPr>
      </w:pPr>
    </w:p>
    <w:p w14:paraId="722B9352" w14:textId="199FE4EB" w:rsidR="004739C0" w:rsidRPr="007856C3" w:rsidRDefault="004739C0" w:rsidP="00906A49">
      <w:pPr>
        <w:spacing w:after="0" w:line="240" w:lineRule="auto"/>
        <w:rPr>
          <w:rFonts w:ascii="Arial" w:hAnsi="Arial" w:cs="Arial"/>
          <w:b/>
          <w:bCs/>
          <w:sz w:val="24"/>
          <w:szCs w:val="24"/>
        </w:rPr>
      </w:pPr>
      <w:r w:rsidRPr="007856C3">
        <w:rPr>
          <w:rFonts w:ascii="Arial" w:hAnsi="Arial" w:cs="Arial"/>
          <w:b/>
          <w:bCs/>
          <w:sz w:val="24"/>
          <w:szCs w:val="24"/>
        </w:rPr>
        <w:t>Synthesis of results</w:t>
      </w:r>
    </w:p>
    <w:p w14:paraId="04991C6E" w14:textId="034361AD" w:rsidR="0021176C" w:rsidRPr="007856C3" w:rsidRDefault="009C26B7" w:rsidP="00906A49">
      <w:pPr>
        <w:spacing w:after="0" w:line="240" w:lineRule="auto"/>
        <w:rPr>
          <w:rFonts w:ascii="Arial" w:hAnsi="Arial" w:cs="Arial"/>
          <w:sz w:val="24"/>
          <w:szCs w:val="24"/>
        </w:rPr>
      </w:pPr>
      <w:r w:rsidRPr="007856C3">
        <w:rPr>
          <w:rFonts w:ascii="Arial" w:hAnsi="Arial" w:cs="Arial"/>
          <w:sz w:val="24"/>
          <w:szCs w:val="24"/>
        </w:rPr>
        <w:t xml:space="preserve">Data will be managed throughout the </w:t>
      </w:r>
      <w:commentRangeStart w:id="12"/>
      <w:r w:rsidRPr="007856C3">
        <w:rPr>
          <w:rFonts w:ascii="Arial" w:hAnsi="Arial" w:cs="Arial"/>
          <w:sz w:val="24"/>
          <w:szCs w:val="24"/>
        </w:rPr>
        <w:t>review in Microsoft Excel.</w:t>
      </w:r>
      <w:r w:rsidR="0090628D" w:rsidRPr="007856C3">
        <w:rPr>
          <w:rFonts w:ascii="Arial" w:hAnsi="Arial" w:cs="Arial"/>
          <w:sz w:val="24"/>
          <w:szCs w:val="24"/>
        </w:rPr>
        <w:t xml:space="preserve"> </w:t>
      </w:r>
      <w:commentRangeEnd w:id="12"/>
      <w:r w:rsidR="00792014">
        <w:rPr>
          <w:rStyle w:val="CommentReference"/>
        </w:rPr>
        <w:commentReference w:id="12"/>
      </w:r>
      <w:r w:rsidR="00057927" w:rsidRPr="007856C3">
        <w:rPr>
          <w:rFonts w:ascii="Arial" w:hAnsi="Arial" w:cs="Arial"/>
          <w:sz w:val="24"/>
          <w:szCs w:val="24"/>
        </w:rPr>
        <w:t>Policies</w:t>
      </w:r>
      <w:r w:rsidR="004739C0" w:rsidRPr="007856C3">
        <w:rPr>
          <w:rFonts w:ascii="Arial" w:hAnsi="Arial" w:cs="Arial"/>
          <w:sz w:val="24"/>
          <w:szCs w:val="24"/>
        </w:rPr>
        <w:t xml:space="preserve"> will be </w:t>
      </w:r>
      <w:r w:rsidR="00BD72CA" w:rsidRPr="007856C3">
        <w:rPr>
          <w:rFonts w:ascii="Arial" w:hAnsi="Arial" w:cs="Arial"/>
          <w:sz w:val="24"/>
          <w:szCs w:val="24"/>
        </w:rPr>
        <w:t xml:space="preserve">narratively described, </w:t>
      </w:r>
      <w:r w:rsidR="004739C0" w:rsidRPr="007856C3">
        <w:rPr>
          <w:rFonts w:ascii="Arial" w:hAnsi="Arial" w:cs="Arial"/>
          <w:sz w:val="24"/>
          <w:szCs w:val="24"/>
        </w:rPr>
        <w:t>qualitatively</w:t>
      </w:r>
      <w:r w:rsidR="0090628D" w:rsidRPr="007856C3">
        <w:rPr>
          <w:rFonts w:ascii="Arial" w:hAnsi="Arial" w:cs="Arial"/>
          <w:sz w:val="24"/>
          <w:szCs w:val="24"/>
        </w:rPr>
        <w:t xml:space="preserve"> </w:t>
      </w:r>
      <w:proofErr w:type="gramStart"/>
      <w:r w:rsidR="0090628D" w:rsidRPr="007856C3">
        <w:rPr>
          <w:rFonts w:ascii="Arial" w:hAnsi="Arial" w:cs="Arial"/>
          <w:sz w:val="24"/>
          <w:szCs w:val="24"/>
        </w:rPr>
        <w:t>synthesised</w:t>
      </w:r>
      <w:proofErr w:type="gramEnd"/>
      <w:r w:rsidR="00BD72CA" w:rsidRPr="007856C3">
        <w:rPr>
          <w:rFonts w:ascii="Arial" w:hAnsi="Arial" w:cs="Arial"/>
          <w:sz w:val="24"/>
          <w:szCs w:val="24"/>
        </w:rPr>
        <w:t xml:space="preserve"> and visually represented as a map or framework.</w:t>
      </w:r>
      <w:r w:rsidR="00A30FEC" w:rsidRPr="007856C3">
        <w:rPr>
          <w:rFonts w:ascii="Arial" w:hAnsi="Arial" w:cs="Arial"/>
          <w:sz w:val="24"/>
          <w:szCs w:val="24"/>
        </w:rPr>
        <w:t xml:space="preserve"> </w:t>
      </w:r>
      <w:r w:rsidR="00526623" w:rsidRPr="007856C3">
        <w:rPr>
          <w:rFonts w:ascii="Arial" w:hAnsi="Arial" w:cs="Arial"/>
          <w:sz w:val="24"/>
          <w:szCs w:val="24"/>
        </w:rPr>
        <w:t xml:space="preserve">The main findings will be summarised, and their relevance to key groups will be considered. The limitations at </w:t>
      </w:r>
      <w:r w:rsidR="00057927" w:rsidRPr="007856C3">
        <w:rPr>
          <w:rFonts w:ascii="Arial" w:hAnsi="Arial" w:cs="Arial"/>
          <w:sz w:val="24"/>
          <w:szCs w:val="24"/>
        </w:rPr>
        <w:t>policy</w:t>
      </w:r>
      <w:r w:rsidR="00526623" w:rsidRPr="007856C3">
        <w:rPr>
          <w:rFonts w:ascii="Arial" w:hAnsi="Arial" w:cs="Arial"/>
          <w:sz w:val="24"/>
          <w:szCs w:val="24"/>
        </w:rPr>
        <w:t xml:space="preserve"> and outcome level, and at review-level (e.g., incomplete retrieval of identified </w:t>
      </w:r>
      <w:r w:rsidR="00057927" w:rsidRPr="007856C3">
        <w:rPr>
          <w:rFonts w:ascii="Arial" w:hAnsi="Arial" w:cs="Arial"/>
          <w:sz w:val="24"/>
          <w:szCs w:val="24"/>
        </w:rPr>
        <w:t>policies</w:t>
      </w:r>
      <w:r w:rsidR="00526623" w:rsidRPr="007856C3">
        <w:rPr>
          <w:rFonts w:ascii="Arial" w:hAnsi="Arial" w:cs="Arial"/>
          <w:sz w:val="24"/>
          <w:szCs w:val="24"/>
        </w:rPr>
        <w:t xml:space="preserve"> or reporting bias) will be discussed.</w:t>
      </w:r>
      <w:r w:rsidRPr="007856C3">
        <w:rPr>
          <w:rFonts w:ascii="Arial" w:hAnsi="Arial" w:cs="Arial"/>
          <w:sz w:val="24"/>
          <w:szCs w:val="24"/>
        </w:rPr>
        <w:t xml:space="preserve"> A general interpretation of the results in the context of </w:t>
      </w:r>
      <w:r w:rsidR="00E12E7A" w:rsidRPr="007856C3">
        <w:rPr>
          <w:rFonts w:ascii="Arial" w:hAnsi="Arial" w:cs="Arial"/>
          <w:sz w:val="24"/>
          <w:szCs w:val="24"/>
        </w:rPr>
        <w:t>current</w:t>
      </w:r>
      <w:r w:rsidRPr="007856C3">
        <w:rPr>
          <w:rFonts w:ascii="Arial" w:hAnsi="Arial" w:cs="Arial"/>
          <w:sz w:val="24"/>
          <w:szCs w:val="24"/>
        </w:rPr>
        <w:t xml:space="preserve"> evidence</w:t>
      </w:r>
      <w:r w:rsidR="00E12E7A" w:rsidRPr="007856C3">
        <w:rPr>
          <w:rFonts w:ascii="Arial" w:hAnsi="Arial" w:cs="Arial"/>
          <w:sz w:val="24"/>
          <w:szCs w:val="24"/>
        </w:rPr>
        <w:t>, practice and policy</w:t>
      </w:r>
      <w:r w:rsidRPr="007856C3">
        <w:rPr>
          <w:rFonts w:ascii="Arial" w:hAnsi="Arial" w:cs="Arial"/>
          <w:sz w:val="24"/>
          <w:szCs w:val="24"/>
        </w:rPr>
        <w:t xml:space="preserve">, implications </w:t>
      </w:r>
      <w:r w:rsidR="00E12E7A" w:rsidRPr="007856C3">
        <w:rPr>
          <w:rFonts w:ascii="Arial" w:hAnsi="Arial" w:cs="Arial"/>
          <w:sz w:val="24"/>
          <w:szCs w:val="24"/>
        </w:rPr>
        <w:t xml:space="preserve">of the review and recommendations for future research </w:t>
      </w:r>
      <w:r w:rsidRPr="007856C3">
        <w:rPr>
          <w:rFonts w:ascii="Arial" w:hAnsi="Arial" w:cs="Arial"/>
          <w:sz w:val="24"/>
          <w:szCs w:val="24"/>
        </w:rPr>
        <w:t xml:space="preserve">will be provided. </w:t>
      </w:r>
    </w:p>
    <w:p w14:paraId="6FBB6A4F" w14:textId="77777777" w:rsidR="00A30FEC" w:rsidRPr="007856C3" w:rsidRDefault="00A30FEC" w:rsidP="00906A49">
      <w:pPr>
        <w:spacing w:after="0" w:line="240" w:lineRule="auto"/>
        <w:rPr>
          <w:rFonts w:ascii="Arial" w:hAnsi="Arial" w:cs="Arial"/>
          <w:sz w:val="24"/>
          <w:szCs w:val="24"/>
        </w:rPr>
      </w:pPr>
    </w:p>
    <w:p w14:paraId="34A4A4AA" w14:textId="40E3DC73" w:rsidR="009C26B7" w:rsidRPr="007856C3" w:rsidRDefault="001F07D2" w:rsidP="00906A49">
      <w:pPr>
        <w:spacing w:after="0" w:line="240" w:lineRule="auto"/>
        <w:rPr>
          <w:rFonts w:ascii="Arial" w:hAnsi="Arial" w:cs="Arial"/>
          <w:b/>
          <w:bCs/>
          <w:noProof/>
          <w:sz w:val="24"/>
          <w:szCs w:val="24"/>
          <w:lang w:val="en-US"/>
        </w:rPr>
      </w:pPr>
      <w:r w:rsidRPr="007856C3">
        <w:rPr>
          <w:rFonts w:ascii="Arial" w:hAnsi="Arial" w:cs="Arial"/>
          <w:b/>
          <w:bCs/>
          <w:noProof/>
          <w:sz w:val="24"/>
          <w:szCs w:val="24"/>
          <w:lang w:val="en-US"/>
        </w:rPr>
        <w:t>FUNDING</w:t>
      </w:r>
    </w:p>
    <w:p w14:paraId="53A6E4B2" w14:textId="18C69973" w:rsidR="00DC7980" w:rsidRPr="007856C3" w:rsidRDefault="001F07D2" w:rsidP="00906A49">
      <w:pPr>
        <w:spacing w:after="0" w:line="240" w:lineRule="auto"/>
        <w:rPr>
          <w:rFonts w:ascii="Arial" w:hAnsi="Arial" w:cs="Arial"/>
          <w:noProof/>
          <w:sz w:val="24"/>
          <w:szCs w:val="24"/>
          <w:lang w:val="en-US"/>
        </w:rPr>
      </w:pPr>
      <w:r w:rsidRPr="007856C3">
        <w:rPr>
          <w:rFonts w:ascii="Arial" w:hAnsi="Arial" w:cs="Arial"/>
          <w:noProof/>
          <w:sz w:val="24"/>
          <w:szCs w:val="24"/>
          <w:lang w:val="en-US"/>
        </w:rPr>
        <w:t xml:space="preserve">There </w:t>
      </w:r>
      <w:r w:rsidR="00104D38" w:rsidRPr="007856C3">
        <w:rPr>
          <w:rFonts w:ascii="Arial" w:hAnsi="Arial" w:cs="Arial"/>
          <w:noProof/>
          <w:sz w:val="24"/>
          <w:szCs w:val="24"/>
          <w:lang w:val="en-US"/>
        </w:rPr>
        <w:t>are</w:t>
      </w:r>
      <w:r w:rsidRPr="007856C3">
        <w:rPr>
          <w:rFonts w:ascii="Arial" w:hAnsi="Arial" w:cs="Arial"/>
          <w:noProof/>
          <w:sz w:val="24"/>
          <w:szCs w:val="24"/>
          <w:lang w:val="en-US"/>
        </w:rPr>
        <w:t xml:space="preserve"> no </w:t>
      </w:r>
      <w:r w:rsidR="00104D38" w:rsidRPr="007856C3">
        <w:rPr>
          <w:rFonts w:ascii="Arial" w:hAnsi="Arial" w:cs="Arial"/>
          <w:noProof/>
          <w:sz w:val="24"/>
          <w:szCs w:val="24"/>
          <w:lang w:val="en-US"/>
        </w:rPr>
        <w:t xml:space="preserve">sources of </w:t>
      </w:r>
      <w:r w:rsidRPr="007856C3">
        <w:rPr>
          <w:rFonts w:ascii="Arial" w:hAnsi="Arial" w:cs="Arial"/>
          <w:noProof/>
          <w:sz w:val="24"/>
          <w:szCs w:val="24"/>
          <w:lang w:val="en-US"/>
        </w:rPr>
        <w:t>financial support for this review.</w:t>
      </w:r>
    </w:p>
    <w:p w14:paraId="5538C9FE" w14:textId="537FCB87" w:rsidR="00DC7980" w:rsidRPr="007856C3" w:rsidRDefault="00DC7980" w:rsidP="00906A49">
      <w:pPr>
        <w:spacing w:after="0" w:line="240" w:lineRule="auto"/>
        <w:rPr>
          <w:rFonts w:ascii="Arial" w:hAnsi="Arial" w:cs="Arial"/>
          <w:noProof/>
          <w:sz w:val="24"/>
          <w:szCs w:val="24"/>
          <w:lang w:val="en-US"/>
        </w:rPr>
      </w:pPr>
    </w:p>
    <w:p w14:paraId="7C60BA62" w14:textId="2DA470E6" w:rsidR="007856C3" w:rsidRPr="007856C3" w:rsidRDefault="007856C3" w:rsidP="007856C3">
      <w:pPr>
        <w:spacing w:after="0" w:line="240" w:lineRule="auto"/>
        <w:rPr>
          <w:rFonts w:ascii="Arial" w:hAnsi="Arial" w:cs="Arial"/>
          <w:b/>
          <w:bCs/>
          <w:noProof/>
          <w:sz w:val="24"/>
          <w:szCs w:val="24"/>
          <w:lang w:val="en-US"/>
        </w:rPr>
      </w:pPr>
      <w:commentRangeStart w:id="13"/>
      <w:r w:rsidRPr="007856C3">
        <w:rPr>
          <w:rFonts w:ascii="Arial" w:hAnsi="Arial" w:cs="Arial"/>
          <w:b/>
          <w:bCs/>
          <w:noProof/>
          <w:sz w:val="24"/>
          <w:szCs w:val="24"/>
          <w:lang w:val="en-US"/>
        </w:rPr>
        <w:t>DELPHI</w:t>
      </w:r>
      <w:commentRangeEnd w:id="13"/>
      <w:r w:rsidR="00792014">
        <w:rPr>
          <w:rStyle w:val="CommentReference"/>
        </w:rPr>
        <w:commentReference w:id="13"/>
      </w:r>
      <w:r w:rsidRPr="007856C3">
        <w:rPr>
          <w:rFonts w:ascii="Arial" w:hAnsi="Arial" w:cs="Arial"/>
          <w:b/>
          <w:bCs/>
          <w:noProof/>
          <w:sz w:val="24"/>
          <w:szCs w:val="24"/>
          <w:lang w:val="en-US"/>
        </w:rPr>
        <w:t xml:space="preserve"> STUDY</w:t>
      </w:r>
    </w:p>
    <w:p w14:paraId="30D90465" w14:textId="7DC32960" w:rsidR="007856C3" w:rsidRPr="007856C3" w:rsidRDefault="007856C3" w:rsidP="007856C3">
      <w:pPr>
        <w:spacing w:after="0" w:line="240" w:lineRule="auto"/>
        <w:rPr>
          <w:rFonts w:ascii="Arial" w:hAnsi="Arial" w:cs="Arial"/>
          <w:sz w:val="24"/>
          <w:szCs w:val="24"/>
        </w:rPr>
      </w:pPr>
      <w:r w:rsidRPr="007856C3">
        <w:rPr>
          <w:rFonts w:ascii="Arial" w:hAnsi="Arial" w:cs="Arial"/>
          <w:sz w:val="24"/>
          <w:szCs w:val="24"/>
        </w:rPr>
        <w:t>The concept modelling from this scoping review will inform a Delphi study to develop consensus within the wider scientific community of best practices on an individual level. The Delphi study will develop consensus by consulting a multi-stakeholder cross-disciplinary, cross-</w:t>
      </w:r>
      <w:proofErr w:type="gramStart"/>
      <w:r w:rsidRPr="007856C3">
        <w:rPr>
          <w:rFonts w:ascii="Arial" w:hAnsi="Arial" w:cs="Arial"/>
          <w:sz w:val="24"/>
          <w:szCs w:val="24"/>
        </w:rPr>
        <w:t>sectoral</w:t>
      </w:r>
      <w:proofErr w:type="gramEnd"/>
      <w:r w:rsidRPr="007856C3">
        <w:rPr>
          <w:rFonts w:ascii="Arial" w:hAnsi="Arial" w:cs="Arial"/>
          <w:sz w:val="24"/>
          <w:szCs w:val="24"/>
        </w:rPr>
        <w:t xml:space="preserve"> and cross-jurisdictional consortia of data sharing and standards development experts, and by engaging the public.</w:t>
      </w:r>
      <w:r w:rsidRPr="007856C3">
        <w:rPr>
          <w:rFonts w:ascii="Arial" w:hAnsi="Arial" w:cs="Arial"/>
          <w:sz w:val="24"/>
          <w:szCs w:val="24"/>
        </w:rPr>
        <w:fldChar w:fldCharType="begin">
          <w:fldData xml:space="preserve">PEVuZE5vdGU+PENpdGU+PEF1dGhvcj5Pd2VuPC9BdXRob3I+PFllYXI+MjAyMTwvWWVhcj48UmVj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==
</w:fldData>
        </w:fldChar>
      </w:r>
      <w:r w:rsidR="00AD1D0B">
        <w:rPr>
          <w:rFonts w:ascii="Arial" w:hAnsi="Arial" w:cs="Arial"/>
          <w:sz w:val="24"/>
          <w:szCs w:val="24"/>
        </w:rPr>
        <w:instrText xml:space="preserve"> ADDIN EN.CITE </w:instrText>
      </w:r>
      <w:r w:rsidR="00AD1D0B">
        <w:rPr>
          <w:rFonts w:ascii="Arial" w:hAnsi="Arial" w:cs="Arial"/>
          <w:sz w:val="24"/>
          <w:szCs w:val="24"/>
        </w:rPr>
        <w:fldChar w:fldCharType="begin">
          <w:fldData xml:space="preserve">PEVuZE5vdGU+PENpdGU+PEF1dGhvcj5Pd2VuPC9BdXRob3I+PFllYXI+MjAyMTwvWWVhcj48UmVj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==
</w:fldData>
        </w:fldChar>
      </w:r>
      <w:r w:rsidR="00AD1D0B">
        <w:rPr>
          <w:rFonts w:ascii="Arial" w:hAnsi="Arial" w:cs="Arial"/>
          <w:sz w:val="24"/>
          <w:szCs w:val="24"/>
        </w:rPr>
        <w:instrText xml:space="preserve"> ADDIN EN.CITE.DATA </w:instrText>
      </w:r>
      <w:r w:rsidR="00AD1D0B">
        <w:rPr>
          <w:rFonts w:ascii="Arial" w:hAnsi="Arial" w:cs="Arial"/>
          <w:sz w:val="24"/>
          <w:szCs w:val="24"/>
        </w:rPr>
      </w:r>
      <w:r w:rsidR="00AD1D0B">
        <w:rPr>
          <w:rFonts w:ascii="Arial" w:hAnsi="Arial" w:cs="Arial"/>
          <w:sz w:val="24"/>
          <w:szCs w:val="24"/>
        </w:rPr>
        <w:fldChar w:fldCharType="end"/>
      </w:r>
      <w:r w:rsidRPr="007856C3">
        <w:rPr>
          <w:rFonts w:ascii="Arial" w:hAnsi="Arial" w:cs="Arial"/>
          <w:sz w:val="24"/>
          <w:szCs w:val="24"/>
        </w:rPr>
      </w:r>
      <w:r w:rsidRPr="007856C3">
        <w:rPr>
          <w:rFonts w:ascii="Arial" w:hAnsi="Arial" w:cs="Arial"/>
          <w:sz w:val="24"/>
          <w:szCs w:val="24"/>
        </w:rPr>
        <w:fldChar w:fldCharType="separate"/>
      </w:r>
      <w:r w:rsidR="00AD1D0B">
        <w:rPr>
          <w:rFonts w:ascii="Arial" w:hAnsi="Arial" w:cs="Arial"/>
          <w:noProof/>
          <w:sz w:val="24"/>
          <w:szCs w:val="24"/>
        </w:rPr>
        <w:t>(38)</w:t>
      </w:r>
      <w:r w:rsidRPr="007856C3">
        <w:rPr>
          <w:rFonts w:ascii="Arial" w:hAnsi="Arial" w:cs="Arial"/>
          <w:sz w:val="24"/>
          <w:szCs w:val="24"/>
        </w:rPr>
        <w:fldChar w:fldCharType="end"/>
      </w:r>
    </w:p>
    <w:p w14:paraId="0D0223FC" w14:textId="77777777" w:rsidR="00E83165" w:rsidRPr="007856C3" w:rsidRDefault="00E83165" w:rsidP="00E83165">
      <w:pPr>
        <w:spacing w:after="0" w:line="240" w:lineRule="auto"/>
        <w:rPr>
          <w:rFonts w:ascii="Arial" w:hAnsi="Arial" w:cs="Arial"/>
          <w:b/>
          <w:bCs/>
          <w:sz w:val="24"/>
          <w:szCs w:val="24"/>
        </w:rPr>
      </w:pPr>
    </w:p>
    <w:p w14:paraId="262B2123" w14:textId="4E1BFB5A" w:rsidR="00E83165" w:rsidRPr="007856C3" w:rsidRDefault="00E83165" w:rsidP="00E83165">
      <w:pPr>
        <w:spacing w:after="0" w:line="240" w:lineRule="auto"/>
        <w:rPr>
          <w:rFonts w:ascii="Arial" w:hAnsi="Arial" w:cs="Arial"/>
          <w:sz w:val="24"/>
          <w:szCs w:val="24"/>
        </w:rPr>
      </w:pPr>
      <w:r w:rsidRPr="007856C3">
        <w:rPr>
          <w:rFonts w:ascii="Arial" w:hAnsi="Arial" w:cs="Arial"/>
          <w:b/>
          <w:bCs/>
          <w:sz w:val="24"/>
          <w:szCs w:val="24"/>
        </w:rPr>
        <w:t>REFERENCES</w:t>
      </w:r>
    </w:p>
    <w:p w14:paraId="5941D92D" w14:textId="77777777" w:rsidR="00EF7818" w:rsidRDefault="007C32B2" w:rsidP="00E83165">
      <w:pPr>
        <w:spacing w:after="0" w:line="240" w:lineRule="auto"/>
        <w:rPr>
          <w:rFonts w:ascii="Arial" w:hAnsi="Arial" w:cs="Arial"/>
          <w:sz w:val="24"/>
          <w:szCs w:val="24"/>
        </w:rPr>
      </w:pPr>
      <w:r>
        <w:rPr>
          <w:rFonts w:ascii="Arial" w:hAnsi="Arial" w:cs="Arial"/>
          <w:sz w:val="24"/>
          <w:szCs w:val="24"/>
        </w:rPr>
        <w:t>YODA Project (</w:t>
      </w:r>
      <w:hyperlink r:id="rId61" w:history="1">
        <w:r w:rsidRPr="004E5BDA">
          <w:rPr>
            <w:rStyle w:val="Hyperlink"/>
            <w:rFonts w:ascii="Arial" w:hAnsi="Arial" w:cs="Arial"/>
            <w:sz w:val="24"/>
            <w:szCs w:val="24"/>
          </w:rPr>
          <w:t>https://yoda.yale.edu/relevant-literature</w:t>
        </w:r>
      </w:hyperlink>
      <w:r>
        <w:rPr>
          <w:rFonts w:ascii="Arial" w:hAnsi="Arial" w:cs="Arial"/>
          <w:sz w:val="24"/>
          <w:szCs w:val="24"/>
        </w:rPr>
        <w:t xml:space="preserve">) </w:t>
      </w:r>
    </w:p>
    <w:p w14:paraId="77F7273B" w14:textId="77777777" w:rsidR="006349BD" w:rsidRDefault="00EF7818" w:rsidP="00E83165">
      <w:pPr>
        <w:spacing w:after="0" w:line="240" w:lineRule="auto"/>
        <w:rPr>
          <w:rFonts w:ascii="Arial" w:hAnsi="Arial" w:cs="Arial"/>
          <w:sz w:val="24"/>
          <w:szCs w:val="24"/>
        </w:rPr>
      </w:pPr>
      <w:r>
        <w:rPr>
          <w:rFonts w:ascii="Arial" w:hAnsi="Arial" w:cs="Arial"/>
          <w:sz w:val="24"/>
          <w:szCs w:val="24"/>
        </w:rPr>
        <w:t>Data Champions Project (</w:t>
      </w:r>
      <w:hyperlink r:id="rId62" w:history="1">
        <w:r w:rsidRPr="004E5BDA">
          <w:rPr>
            <w:rStyle w:val="Hyperlink"/>
            <w:rFonts w:ascii="Arial" w:hAnsi="Arial" w:cs="Arial"/>
            <w:sz w:val="24"/>
            <w:szCs w:val="24"/>
          </w:rPr>
          <w:t>https://www.data.cam.ac.uk/intro-data-champions</w:t>
        </w:r>
      </w:hyperlink>
      <w:r>
        <w:rPr>
          <w:rFonts w:ascii="Arial" w:hAnsi="Arial" w:cs="Arial"/>
          <w:sz w:val="24"/>
          <w:szCs w:val="24"/>
        </w:rPr>
        <w:t xml:space="preserve">) </w:t>
      </w:r>
      <w:r w:rsidR="007C32B2">
        <w:rPr>
          <w:rFonts w:ascii="Arial" w:hAnsi="Arial" w:cs="Arial"/>
          <w:sz w:val="24"/>
          <w:szCs w:val="24"/>
        </w:rPr>
        <w:br/>
      </w:r>
      <w:r w:rsidR="00E83165" w:rsidRPr="007856C3">
        <w:rPr>
          <w:rFonts w:ascii="Arial" w:hAnsi="Arial" w:cs="Arial"/>
          <w:sz w:val="24"/>
          <w:szCs w:val="24"/>
        </w:rPr>
        <w:t>Research data alliance (</w:t>
      </w:r>
      <w:hyperlink r:id="rId63" w:history="1">
        <w:r w:rsidR="00E83165" w:rsidRPr="007856C3">
          <w:rPr>
            <w:rStyle w:val="Hyperlink"/>
            <w:rFonts w:ascii="Arial" w:hAnsi="Arial" w:cs="Arial"/>
            <w:sz w:val="24"/>
            <w:szCs w:val="24"/>
          </w:rPr>
          <w:t>https://www.rd-alliance.org</w:t>
        </w:r>
      </w:hyperlink>
      <w:r w:rsidR="00E83165" w:rsidRPr="007856C3">
        <w:rPr>
          <w:rFonts w:ascii="Arial" w:hAnsi="Arial" w:cs="Arial"/>
          <w:sz w:val="24"/>
          <w:szCs w:val="24"/>
        </w:rPr>
        <w:t xml:space="preserve">) </w:t>
      </w:r>
      <w:r w:rsidR="006349BD">
        <w:rPr>
          <w:rFonts w:ascii="Arial" w:hAnsi="Arial" w:cs="Arial"/>
          <w:sz w:val="24"/>
          <w:szCs w:val="24"/>
        </w:rPr>
        <w:br/>
        <w:t xml:space="preserve">- </w:t>
      </w:r>
      <w:r w:rsidR="006349BD" w:rsidRPr="006349BD">
        <w:rPr>
          <w:rFonts w:ascii="Arial" w:hAnsi="Arial" w:cs="Arial"/>
          <w:sz w:val="24"/>
          <w:szCs w:val="24"/>
        </w:rPr>
        <w:t>Reproducible Health Data Services WG</w:t>
      </w:r>
      <w:r w:rsidR="006349BD">
        <w:rPr>
          <w:rFonts w:ascii="Arial" w:hAnsi="Arial" w:cs="Arial"/>
          <w:sz w:val="24"/>
          <w:szCs w:val="24"/>
        </w:rPr>
        <w:t xml:space="preserve"> (</w:t>
      </w:r>
      <w:hyperlink r:id="rId64" w:history="1">
        <w:r w:rsidR="006349BD" w:rsidRPr="004E5BDA">
          <w:rPr>
            <w:rStyle w:val="Hyperlink"/>
            <w:rFonts w:ascii="Arial" w:hAnsi="Arial" w:cs="Arial"/>
            <w:sz w:val="24"/>
            <w:szCs w:val="24"/>
          </w:rPr>
          <w:t>https://www.rd-alliance.org/node/61938/case-statement</w:t>
        </w:r>
      </w:hyperlink>
      <w:r w:rsidR="006349BD">
        <w:rPr>
          <w:rFonts w:ascii="Arial" w:hAnsi="Arial" w:cs="Arial"/>
          <w:sz w:val="24"/>
          <w:szCs w:val="24"/>
        </w:rPr>
        <w:t xml:space="preserve">) </w:t>
      </w:r>
    </w:p>
    <w:p w14:paraId="779EE2EB" w14:textId="03723341" w:rsidR="000A2EBD" w:rsidRDefault="006349BD" w:rsidP="00E83165">
      <w:pPr>
        <w:spacing w:after="0" w:line="240" w:lineRule="auto"/>
        <w:rPr>
          <w:rFonts w:ascii="Arial" w:hAnsi="Arial" w:cs="Arial"/>
          <w:sz w:val="24"/>
          <w:szCs w:val="24"/>
        </w:rPr>
      </w:pPr>
      <w:r>
        <w:rPr>
          <w:rFonts w:ascii="Arial" w:hAnsi="Arial" w:cs="Arial"/>
          <w:sz w:val="24"/>
          <w:szCs w:val="24"/>
        </w:rPr>
        <w:t xml:space="preserve">- </w:t>
      </w:r>
      <w:r w:rsidRPr="006349BD">
        <w:rPr>
          <w:rFonts w:ascii="Arial" w:hAnsi="Arial" w:cs="Arial"/>
          <w:sz w:val="24"/>
          <w:szCs w:val="24"/>
        </w:rPr>
        <w:t>Raising FAIRness in health data and health research performing organisations (HRPOs) WG</w:t>
      </w:r>
      <w:r>
        <w:rPr>
          <w:rFonts w:ascii="Arial" w:hAnsi="Arial" w:cs="Arial"/>
          <w:sz w:val="24"/>
          <w:szCs w:val="24"/>
        </w:rPr>
        <w:t xml:space="preserve"> (</w:t>
      </w:r>
      <w:hyperlink r:id="rId65" w:history="1">
        <w:r w:rsidRPr="004E5BDA">
          <w:rPr>
            <w:rStyle w:val="Hyperlink"/>
            <w:rFonts w:ascii="Arial" w:hAnsi="Arial" w:cs="Arial"/>
            <w:sz w:val="24"/>
            <w:szCs w:val="24"/>
          </w:rPr>
          <w:t>https://www.rd-alliance.org/node/69831/case-statement</w:t>
        </w:r>
      </w:hyperlink>
      <w:r>
        <w:rPr>
          <w:rFonts w:ascii="Arial" w:hAnsi="Arial" w:cs="Arial"/>
          <w:sz w:val="24"/>
          <w:szCs w:val="24"/>
        </w:rPr>
        <w:t xml:space="preserve">) </w:t>
      </w:r>
      <w:r w:rsidR="00174628">
        <w:rPr>
          <w:rFonts w:ascii="Arial" w:hAnsi="Arial" w:cs="Arial"/>
          <w:sz w:val="24"/>
          <w:szCs w:val="24"/>
        </w:rPr>
        <w:br/>
        <w:t xml:space="preserve">- </w:t>
      </w:r>
      <w:r w:rsidR="00174628" w:rsidRPr="00174628">
        <w:rPr>
          <w:rFonts w:ascii="Arial" w:hAnsi="Arial" w:cs="Arial"/>
          <w:sz w:val="24"/>
          <w:szCs w:val="24"/>
        </w:rPr>
        <w:t>Research Data Alliance (RDA) Data Policy Standardisation and Implementation Working Group</w:t>
      </w:r>
      <w:r w:rsidR="000A2EBD">
        <w:rPr>
          <w:rFonts w:ascii="Arial" w:hAnsi="Arial" w:cs="Arial"/>
          <w:sz w:val="24"/>
          <w:szCs w:val="24"/>
        </w:rPr>
        <w:br/>
        <w:t xml:space="preserve">- </w:t>
      </w:r>
      <w:r w:rsidR="000A2EBD" w:rsidRPr="000A2EBD">
        <w:rPr>
          <w:rFonts w:ascii="Arial" w:hAnsi="Arial" w:cs="Arial"/>
          <w:sz w:val="24"/>
          <w:szCs w:val="24"/>
        </w:rPr>
        <w:t>RDA Privacy Implications of Research Data Sets IG</w:t>
      </w:r>
      <w:r w:rsidR="000A2EBD">
        <w:rPr>
          <w:rFonts w:ascii="Arial" w:hAnsi="Arial" w:cs="Arial"/>
          <w:sz w:val="24"/>
          <w:szCs w:val="24"/>
        </w:rPr>
        <w:t xml:space="preserve"> (</w:t>
      </w:r>
      <w:hyperlink r:id="rId66" w:history="1">
        <w:r w:rsidR="000A2EBD" w:rsidRPr="004E5BDA">
          <w:rPr>
            <w:rStyle w:val="Hyperlink"/>
            <w:rFonts w:ascii="Arial" w:hAnsi="Arial" w:cs="Arial"/>
            <w:sz w:val="24"/>
            <w:szCs w:val="24"/>
          </w:rPr>
          <w:t>https://www.rd-alliance.org/node/50796/charter</w:t>
        </w:r>
      </w:hyperlink>
      <w:r w:rsidR="000A2EBD">
        <w:rPr>
          <w:rFonts w:ascii="Arial" w:hAnsi="Arial" w:cs="Arial"/>
          <w:sz w:val="24"/>
          <w:szCs w:val="24"/>
        </w:rPr>
        <w:t xml:space="preserve">) </w:t>
      </w:r>
      <w:r w:rsidR="000A2EBD">
        <w:rPr>
          <w:rFonts w:ascii="Arial" w:hAnsi="Arial" w:cs="Arial"/>
          <w:sz w:val="24"/>
          <w:szCs w:val="24"/>
        </w:rPr>
        <w:br/>
        <w:t xml:space="preserve">- </w:t>
      </w:r>
      <w:r w:rsidR="000A2EBD" w:rsidRPr="000A2EBD">
        <w:rPr>
          <w:rFonts w:ascii="Arial" w:hAnsi="Arial" w:cs="Arial"/>
          <w:sz w:val="24"/>
          <w:szCs w:val="24"/>
        </w:rPr>
        <w:t>Health Data Interest Group</w:t>
      </w:r>
      <w:r w:rsidR="000A2EBD">
        <w:rPr>
          <w:rFonts w:ascii="Arial" w:hAnsi="Arial" w:cs="Arial"/>
          <w:sz w:val="24"/>
          <w:szCs w:val="24"/>
        </w:rPr>
        <w:t xml:space="preserve"> (</w:t>
      </w:r>
      <w:hyperlink r:id="rId67" w:history="1">
        <w:r w:rsidR="000A2EBD" w:rsidRPr="004E5BDA">
          <w:rPr>
            <w:rStyle w:val="Hyperlink"/>
            <w:rFonts w:ascii="Arial" w:hAnsi="Arial" w:cs="Arial"/>
            <w:sz w:val="24"/>
            <w:szCs w:val="24"/>
          </w:rPr>
          <w:t>https://www.rd-alliance.org/node/50708/charter</w:t>
        </w:r>
      </w:hyperlink>
      <w:r w:rsidR="000A2EBD">
        <w:rPr>
          <w:rFonts w:ascii="Arial" w:hAnsi="Arial" w:cs="Arial"/>
          <w:sz w:val="24"/>
          <w:szCs w:val="24"/>
        </w:rPr>
        <w:t xml:space="preserve">) </w:t>
      </w:r>
      <w:r w:rsidR="00E83165" w:rsidRPr="007856C3">
        <w:rPr>
          <w:rFonts w:ascii="Arial" w:hAnsi="Arial" w:cs="Arial"/>
          <w:sz w:val="24"/>
          <w:szCs w:val="24"/>
        </w:rPr>
        <w:br/>
        <w:t>FAIRsharing (</w:t>
      </w:r>
      <w:hyperlink r:id="rId68" w:history="1">
        <w:r w:rsidR="00E83165" w:rsidRPr="007856C3">
          <w:rPr>
            <w:rStyle w:val="Hyperlink"/>
            <w:rFonts w:ascii="Arial" w:hAnsi="Arial" w:cs="Arial"/>
            <w:sz w:val="24"/>
            <w:szCs w:val="24"/>
          </w:rPr>
          <w:t>https://fairsharing.org</w:t>
        </w:r>
      </w:hyperlink>
      <w:r w:rsidR="00E83165" w:rsidRPr="007856C3">
        <w:rPr>
          <w:rFonts w:ascii="Arial" w:hAnsi="Arial" w:cs="Arial"/>
          <w:sz w:val="24"/>
          <w:szCs w:val="24"/>
        </w:rPr>
        <w:t xml:space="preserve">) </w:t>
      </w:r>
      <w:r w:rsidR="007E618B">
        <w:rPr>
          <w:rFonts w:ascii="Arial" w:hAnsi="Arial" w:cs="Arial"/>
          <w:sz w:val="24"/>
          <w:szCs w:val="24"/>
        </w:rPr>
        <w:br/>
      </w:r>
      <w:r w:rsidR="007E618B" w:rsidRPr="007E618B">
        <w:rPr>
          <w:rFonts w:ascii="Arial" w:hAnsi="Arial" w:cs="Arial"/>
          <w:sz w:val="24"/>
          <w:szCs w:val="24"/>
        </w:rPr>
        <w:t>Force 11</w:t>
      </w:r>
    </w:p>
    <w:p w14:paraId="5FA30418" w14:textId="770BECF2" w:rsidR="00E83165" w:rsidRDefault="000A2EBD" w:rsidP="00E83165">
      <w:pPr>
        <w:spacing w:after="0" w:line="240" w:lineRule="auto"/>
        <w:rPr>
          <w:rFonts w:ascii="Arial" w:hAnsi="Arial" w:cs="Arial"/>
          <w:sz w:val="24"/>
          <w:szCs w:val="24"/>
        </w:rPr>
      </w:pPr>
      <w:r>
        <w:rPr>
          <w:rFonts w:ascii="Arial" w:hAnsi="Arial" w:cs="Arial"/>
          <w:sz w:val="24"/>
          <w:szCs w:val="24"/>
        </w:rPr>
        <w:t xml:space="preserve">- </w:t>
      </w:r>
      <w:r w:rsidR="007E618B" w:rsidRPr="007E618B">
        <w:rPr>
          <w:rFonts w:ascii="Arial" w:hAnsi="Arial" w:cs="Arial"/>
          <w:sz w:val="24"/>
          <w:szCs w:val="24"/>
        </w:rPr>
        <w:t>FAIR Data Principles</w:t>
      </w:r>
      <w:r w:rsidR="007E618B">
        <w:rPr>
          <w:rFonts w:ascii="Arial" w:hAnsi="Arial" w:cs="Arial"/>
          <w:sz w:val="24"/>
          <w:szCs w:val="24"/>
        </w:rPr>
        <w:t xml:space="preserve"> (</w:t>
      </w:r>
      <w:hyperlink r:id="rId69" w:history="1">
        <w:r w:rsidR="007E618B" w:rsidRPr="008F7D2F">
          <w:rPr>
            <w:rStyle w:val="Hyperlink"/>
            <w:rFonts w:ascii="Arial" w:hAnsi="Arial" w:cs="Arial"/>
            <w:sz w:val="24"/>
            <w:szCs w:val="24"/>
          </w:rPr>
          <w:t>https://www.force11.org/group/fairgroup/fairprinciples</w:t>
        </w:r>
      </w:hyperlink>
      <w:r w:rsidR="007E618B">
        <w:rPr>
          <w:rFonts w:ascii="Arial" w:hAnsi="Arial" w:cs="Arial"/>
          <w:sz w:val="24"/>
          <w:szCs w:val="24"/>
        </w:rPr>
        <w:t xml:space="preserve">) </w:t>
      </w:r>
    </w:p>
    <w:p w14:paraId="08B00E2E" w14:textId="075E01F9" w:rsidR="004A5143" w:rsidRPr="007856C3" w:rsidRDefault="000A2EBD" w:rsidP="00E83165">
      <w:pPr>
        <w:spacing w:after="0" w:line="240" w:lineRule="auto"/>
        <w:rPr>
          <w:rFonts w:ascii="Arial" w:hAnsi="Arial" w:cs="Arial"/>
          <w:sz w:val="24"/>
          <w:szCs w:val="24"/>
        </w:rPr>
      </w:pPr>
      <w:r>
        <w:rPr>
          <w:rFonts w:ascii="Arial" w:hAnsi="Arial" w:cs="Arial"/>
          <w:sz w:val="24"/>
          <w:szCs w:val="24"/>
        </w:rPr>
        <w:t>-</w:t>
      </w:r>
      <w:r w:rsidR="004A5143">
        <w:rPr>
          <w:rFonts w:ascii="Arial" w:hAnsi="Arial" w:cs="Arial"/>
          <w:sz w:val="24"/>
          <w:szCs w:val="24"/>
        </w:rPr>
        <w:t xml:space="preserve"> Research Data Publishing Ethics (</w:t>
      </w:r>
      <w:hyperlink r:id="rId70" w:history="1">
        <w:r w:rsidR="004A5143" w:rsidRPr="004E5BDA">
          <w:rPr>
            <w:rStyle w:val="Hyperlink"/>
            <w:rFonts w:ascii="Arial" w:hAnsi="Arial" w:cs="Arial"/>
            <w:sz w:val="24"/>
            <w:szCs w:val="24"/>
          </w:rPr>
          <w:t>https://www.force11.org/group/research-data-publishing-ethics</w:t>
        </w:r>
      </w:hyperlink>
      <w:r w:rsidR="004A5143">
        <w:rPr>
          <w:rFonts w:ascii="Arial" w:hAnsi="Arial" w:cs="Arial"/>
          <w:sz w:val="24"/>
          <w:szCs w:val="24"/>
        </w:rPr>
        <w:t xml:space="preserve">) </w:t>
      </w:r>
    </w:p>
    <w:p w14:paraId="20B6E7C4" w14:textId="3CF010AF" w:rsidR="00FF6CE6" w:rsidRDefault="00E83165" w:rsidP="00906A49">
      <w:pPr>
        <w:spacing w:after="0" w:line="240" w:lineRule="auto"/>
        <w:rPr>
          <w:rFonts w:ascii="Arial" w:hAnsi="Arial" w:cs="Arial"/>
          <w:sz w:val="24"/>
          <w:szCs w:val="24"/>
        </w:rPr>
      </w:pPr>
      <w:r w:rsidRPr="007856C3">
        <w:rPr>
          <w:rFonts w:ascii="Arial" w:hAnsi="Arial" w:cs="Arial"/>
          <w:sz w:val="24"/>
          <w:szCs w:val="24"/>
        </w:rPr>
        <w:t>CDISC standards (</w:t>
      </w:r>
      <w:hyperlink r:id="rId71" w:history="1">
        <w:r w:rsidRPr="007856C3">
          <w:rPr>
            <w:rStyle w:val="Hyperlink"/>
            <w:rFonts w:ascii="Arial" w:hAnsi="Arial" w:cs="Arial"/>
            <w:sz w:val="24"/>
            <w:szCs w:val="24"/>
          </w:rPr>
          <w:t>https://www.cdisc.org/standards/foundational/cdash</w:t>
        </w:r>
      </w:hyperlink>
      <w:r w:rsidRPr="007856C3">
        <w:rPr>
          <w:rFonts w:ascii="Arial" w:hAnsi="Arial" w:cs="Arial"/>
          <w:sz w:val="24"/>
          <w:szCs w:val="24"/>
        </w:rPr>
        <w:t>)</w:t>
      </w:r>
      <w:r w:rsidR="00996B12">
        <w:rPr>
          <w:rFonts w:ascii="Arial" w:hAnsi="Arial" w:cs="Arial"/>
          <w:sz w:val="24"/>
          <w:szCs w:val="24"/>
        </w:rPr>
        <w:br/>
      </w:r>
      <w:r w:rsidR="00996B12" w:rsidRPr="00996B12">
        <w:rPr>
          <w:rFonts w:ascii="Arial" w:hAnsi="Arial" w:cs="Arial"/>
          <w:sz w:val="24"/>
          <w:szCs w:val="24"/>
        </w:rPr>
        <w:t xml:space="preserve">Sherpa Juliet </w:t>
      </w:r>
      <w:r w:rsidR="00996B12">
        <w:rPr>
          <w:rFonts w:ascii="Arial" w:hAnsi="Arial" w:cs="Arial"/>
          <w:sz w:val="24"/>
          <w:szCs w:val="24"/>
        </w:rPr>
        <w:t>(</w:t>
      </w:r>
      <w:hyperlink r:id="rId72" w:history="1">
        <w:r w:rsidR="00996B12" w:rsidRPr="00014170">
          <w:rPr>
            <w:rStyle w:val="Hyperlink"/>
            <w:rFonts w:ascii="Arial" w:hAnsi="Arial" w:cs="Arial"/>
            <w:sz w:val="24"/>
            <w:szCs w:val="24"/>
          </w:rPr>
          <w:t>https://v2.sherpa.ac.uk/juliet/about.html</w:t>
        </w:r>
      </w:hyperlink>
      <w:r w:rsidR="00996B12">
        <w:rPr>
          <w:rFonts w:ascii="Arial" w:hAnsi="Arial" w:cs="Arial"/>
          <w:sz w:val="24"/>
          <w:szCs w:val="24"/>
        </w:rPr>
        <w:t xml:space="preserve">) </w:t>
      </w:r>
    </w:p>
    <w:p w14:paraId="60BCDF37" w14:textId="49ABD6F9" w:rsidR="00091852" w:rsidRPr="00564393" w:rsidRDefault="00091852" w:rsidP="00906A49">
      <w:pPr>
        <w:spacing w:after="0" w:line="240" w:lineRule="auto"/>
        <w:rPr>
          <w:rFonts w:ascii="Arial" w:hAnsi="Arial" w:cs="Arial"/>
          <w:sz w:val="24"/>
          <w:szCs w:val="24"/>
        </w:rPr>
      </w:pPr>
      <w:r>
        <w:rPr>
          <w:rFonts w:ascii="Arial" w:hAnsi="Arial" w:cs="Arial"/>
          <w:sz w:val="24"/>
          <w:szCs w:val="24"/>
        </w:rPr>
        <w:t>Coalition for Publishing Data in the Earth and Space Sciences (</w:t>
      </w:r>
      <w:hyperlink r:id="rId73" w:history="1">
        <w:r w:rsidRPr="004E5BDA">
          <w:rPr>
            <w:rStyle w:val="Hyperlink"/>
            <w:rFonts w:ascii="Arial" w:hAnsi="Arial" w:cs="Arial"/>
            <w:sz w:val="24"/>
            <w:szCs w:val="24"/>
          </w:rPr>
          <w:t>https://copdess.org/</w:t>
        </w:r>
      </w:hyperlink>
      <w:r>
        <w:rPr>
          <w:rFonts w:ascii="Arial" w:hAnsi="Arial" w:cs="Arial"/>
          <w:sz w:val="24"/>
          <w:szCs w:val="24"/>
        </w:rPr>
        <w:t xml:space="preserve">) </w:t>
      </w:r>
    </w:p>
    <w:p w14:paraId="4A4A41FC" w14:textId="77777777" w:rsidR="00FF6CE6" w:rsidRPr="007856C3" w:rsidRDefault="00FF6CE6" w:rsidP="00906A49">
      <w:pPr>
        <w:spacing w:after="0" w:line="240" w:lineRule="auto"/>
        <w:rPr>
          <w:rFonts w:ascii="Arial" w:hAnsi="Arial" w:cs="Arial"/>
          <w:noProof/>
          <w:sz w:val="24"/>
          <w:szCs w:val="24"/>
          <w:lang w:val="en-US"/>
        </w:rPr>
      </w:pPr>
    </w:p>
    <w:p w14:paraId="027D0071" w14:textId="77777777" w:rsidR="0037330E" w:rsidRPr="0037330E" w:rsidRDefault="00FF6CE6" w:rsidP="0037330E">
      <w:pPr>
        <w:pStyle w:val="EndNoteBibliography"/>
        <w:spacing w:after="0"/>
      </w:pPr>
      <w:r w:rsidRPr="007856C3">
        <w:rPr>
          <w:rFonts w:ascii="Arial" w:hAnsi="Arial" w:cs="Arial"/>
          <w:sz w:val="24"/>
          <w:szCs w:val="24"/>
        </w:rPr>
        <w:fldChar w:fldCharType="begin"/>
      </w:r>
      <w:r w:rsidRPr="007856C3">
        <w:rPr>
          <w:rFonts w:ascii="Arial" w:hAnsi="Arial" w:cs="Arial"/>
          <w:sz w:val="24"/>
          <w:szCs w:val="24"/>
        </w:rPr>
        <w:instrText xml:space="preserve"> ADDIN EN.REFLIST </w:instrText>
      </w:r>
      <w:r w:rsidRPr="007856C3">
        <w:rPr>
          <w:rFonts w:ascii="Arial" w:hAnsi="Arial" w:cs="Arial"/>
          <w:sz w:val="24"/>
          <w:szCs w:val="24"/>
        </w:rPr>
        <w:fldChar w:fldCharType="separate"/>
      </w:r>
      <w:r w:rsidR="0037330E" w:rsidRPr="0037330E">
        <w:t>1.</w:t>
      </w:r>
      <w:r w:rsidR="0037330E" w:rsidRPr="0037330E">
        <w:tab/>
        <w:t>Hutchings E, Loomes M, Butow P, Boyle FM. A systematic literature review of attitudes towards secondary use and sharing of health administrative and clinical trial data: a focus on consent. Systematic Reviews. 2021;10(1).</w:t>
      </w:r>
    </w:p>
    <w:p w14:paraId="3C8EF8D0" w14:textId="77777777" w:rsidR="0037330E" w:rsidRPr="0037330E" w:rsidRDefault="0037330E" w:rsidP="0037330E">
      <w:pPr>
        <w:pStyle w:val="EndNoteBibliography"/>
        <w:spacing w:after="0"/>
      </w:pPr>
      <w:r w:rsidRPr="0037330E">
        <w:lastRenderedPageBreak/>
        <w:t>2.</w:t>
      </w:r>
      <w:r w:rsidRPr="0037330E">
        <w:tab/>
        <w:t>Hutchings E, Loomes M, Butow P, Boyle FM. A systematic literature review of health consumer attitudes towards secondary use and sharing of health administrative and clinical trial data: A focus on privacy, trust, and transparency. Systematic Reviews. 2020;9(1).</w:t>
      </w:r>
    </w:p>
    <w:p w14:paraId="4161C9A1" w14:textId="77777777" w:rsidR="0037330E" w:rsidRPr="0037330E" w:rsidRDefault="0037330E" w:rsidP="0037330E">
      <w:pPr>
        <w:pStyle w:val="EndNoteBibliography"/>
        <w:spacing w:after="0"/>
      </w:pPr>
      <w:r w:rsidRPr="0037330E">
        <w:t>3.</w:t>
      </w:r>
      <w:r w:rsidRPr="0037330E">
        <w:tab/>
        <w:t>Hutchings E, Loomes M, Butow P, Boyle FM. A systematic literature review of researchers' and healthcare professionals' attitudes towards the secondary use and sharing of health administrative and clinical trial data. Systematic Reviews. 2020;9(1).</w:t>
      </w:r>
    </w:p>
    <w:p w14:paraId="210CE826" w14:textId="77777777" w:rsidR="0037330E" w:rsidRPr="0037330E" w:rsidRDefault="0037330E" w:rsidP="0037330E">
      <w:pPr>
        <w:pStyle w:val="EndNoteBibliography"/>
        <w:spacing w:after="0"/>
      </w:pPr>
      <w:r w:rsidRPr="0037330E">
        <w:t>4.</w:t>
      </w:r>
      <w:r w:rsidRPr="0037330E">
        <w:tab/>
        <w:t>Kalkman S, van Delden J, Banerjee A, Tyl B, Mostert M, van Thiel G. Patients' and public views and attitudes towards the sharing of health data for research: a narrative review of the empirical evidence. Journal of medical ethics. 2019;12.</w:t>
      </w:r>
    </w:p>
    <w:p w14:paraId="7F7928C8" w14:textId="77777777" w:rsidR="0037330E" w:rsidRPr="0037330E" w:rsidRDefault="0037330E" w:rsidP="0037330E">
      <w:pPr>
        <w:pStyle w:val="EndNoteBibliography"/>
        <w:spacing w:after="0"/>
      </w:pPr>
      <w:r w:rsidRPr="0037330E">
        <w:t>5.</w:t>
      </w:r>
      <w:r w:rsidRPr="0037330E">
        <w:tab/>
        <w:t>Moon LA. Factors influencing health data sharing preferences of consumers: A critical review. Health Policy and Technology. 2017;6(2):169-87.</w:t>
      </w:r>
    </w:p>
    <w:p w14:paraId="309E406E" w14:textId="77777777" w:rsidR="0037330E" w:rsidRPr="0037330E" w:rsidRDefault="0037330E" w:rsidP="0037330E">
      <w:pPr>
        <w:pStyle w:val="EndNoteBibliography"/>
        <w:spacing w:after="0"/>
      </w:pPr>
      <w:r w:rsidRPr="0037330E">
        <w:t>6.</w:t>
      </w:r>
      <w:r w:rsidRPr="0037330E">
        <w:tab/>
        <w:t>Garrison NA, Sathe NA, Antommaria AHM, Holm IA, Sanderson SC, Smith ME, et al. A systematic literature review of individuals' perspectives on broad consent and data sharing in the United States. Genetics in Medicine. 2016;18(7):663-71.</w:t>
      </w:r>
    </w:p>
    <w:p w14:paraId="0D157CEB" w14:textId="77777777" w:rsidR="0037330E" w:rsidRPr="0037330E" w:rsidRDefault="0037330E" w:rsidP="0037330E">
      <w:pPr>
        <w:pStyle w:val="EndNoteBibliography"/>
        <w:spacing w:after="0"/>
      </w:pPr>
      <w:r w:rsidRPr="0037330E">
        <w:t>7.</w:t>
      </w:r>
      <w:r w:rsidRPr="0037330E">
        <w:tab/>
        <w:t>Shabani M, Bezuidenhout L, Borry P. Attitudes of research participants and the general public towards genomic data sharing: A systematic literature review. Expert Review of Molecular Diagnostics. 2014;14(8):1053-65.</w:t>
      </w:r>
    </w:p>
    <w:p w14:paraId="3F4E4DE9" w14:textId="77777777" w:rsidR="0037330E" w:rsidRPr="0037330E" w:rsidRDefault="0037330E" w:rsidP="0037330E">
      <w:pPr>
        <w:pStyle w:val="EndNoteBibliography"/>
        <w:spacing w:after="0"/>
      </w:pPr>
      <w:r w:rsidRPr="0037330E">
        <w:t>8.</w:t>
      </w:r>
      <w:r w:rsidRPr="0037330E">
        <w:tab/>
        <w:t>Eberlen JC, Nicaise E, Leveaux S, Mora YL, Klein O. Psychometrics Anonymous: Does a Transparent Data Sharing Policy Affect Data Collection? Psychol Belg. 2019;59(1):373-92.</w:t>
      </w:r>
    </w:p>
    <w:p w14:paraId="378F0CAD" w14:textId="77777777" w:rsidR="0037330E" w:rsidRPr="0037330E" w:rsidRDefault="0037330E" w:rsidP="0037330E">
      <w:pPr>
        <w:pStyle w:val="EndNoteBibliography"/>
        <w:spacing w:after="0"/>
      </w:pPr>
      <w:r w:rsidRPr="0037330E">
        <w:t>9.</w:t>
      </w:r>
      <w:r w:rsidRPr="0037330E">
        <w:tab/>
        <w:t>Pham-Kanter G, Zinner DE, Campbell EG. Codifying collegiality: Recent developments in data sharing policy in the life sciences. PLoS ONE. 2014;9(9).</w:t>
      </w:r>
    </w:p>
    <w:p w14:paraId="7719D748" w14:textId="77777777" w:rsidR="0037330E" w:rsidRPr="0037330E" w:rsidRDefault="0037330E" w:rsidP="0037330E">
      <w:pPr>
        <w:pStyle w:val="EndNoteBibliography"/>
        <w:spacing w:after="0"/>
      </w:pPr>
      <w:r w:rsidRPr="0037330E">
        <w:t>10.</w:t>
      </w:r>
      <w:r w:rsidRPr="0037330E">
        <w:tab/>
        <w:t>Ramagopalan SV, McDonald L, Schultze A, Simpson A, Graham S, Wasiak R. A review of data sharing statements in observational studies published in the BMJ: A cross-sectional study. F1000Research. 2017;6 (no pagination).</w:t>
      </w:r>
    </w:p>
    <w:p w14:paraId="3ADDFFE5" w14:textId="77777777" w:rsidR="0037330E" w:rsidRPr="0037330E" w:rsidRDefault="0037330E" w:rsidP="0037330E">
      <w:pPr>
        <w:pStyle w:val="EndNoteBibliography"/>
        <w:spacing w:after="0"/>
      </w:pPr>
      <w:r w:rsidRPr="0037330E">
        <w:t>11.</w:t>
      </w:r>
      <w:r w:rsidRPr="0037330E">
        <w:tab/>
        <w:t>Gorman DM. Availability of Research Data in High-Impact Addiction Journals with Data Sharing Policies. Science and engineering ethics. 2020;26(3):1625-32.</w:t>
      </w:r>
    </w:p>
    <w:p w14:paraId="5ADAD24D" w14:textId="77777777" w:rsidR="0037330E" w:rsidRPr="0037330E" w:rsidRDefault="0037330E" w:rsidP="0037330E">
      <w:pPr>
        <w:pStyle w:val="EndNoteBibliography"/>
        <w:spacing w:after="0"/>
      </w:pPr>
      <w:r w:rsidRPr="0037330E">
        <w:t>12.</w:t>
      </w:r>
      <w:r w:rsidRPr="0037330E">
        <w:tab/>
        <w:t>Blasimme A, Fadda M, Schneider M, Vayena E. Data sharing for precision medicine: Policy lessons and future directions. Health Affairs. 2018;37(5):702-9.</w:t>
      </w:r>
    </w:p>
    <w:p w14:paraId="4EB266A0" w14:textId="77777777" w:rsidR="0037330E" w:rsidRPr="0037330E" w:rsidRDefault="0037330E" w:rsidP="0037330E">
      <w:pPr>
        <w:pStyle w:val="EndNoteBibliography"/>
        <w:spacing w:after="0"/>
      </w:pPr>
      <w:r w:rsidRPr="0037330E">
        <w:t>13.</w:t>
      </w:r>
      <w:r w:rsidRPr="0037330E">
        <w:tab/>
        <w:t>Tan AC, Askie LM, Hunter KE, Barba A, Simes RJ, Seidler AL. Data sharing—trialists' plans at registration, attitudes, barriers and facilitators: A cohort study and cross-sectional survey. Research Synthesis Methods. 2021;12(5):641-57.</w:t>
      </w:r>
    </w:p>
    <w:p w14:paraId="3F934CF4" w14:textId="77777777" w:rsidR="0037330E" w:rsidRPr="0037330E" w:rsidRDefault="0037330E" w:rsidP="0037330E">
      <w:pPr>
        <w:pStyle w:val="EndNoteBibliography"/>
        <w:spacing w:after="0"/>
      </w:pPr>
      <w:r w:rsidRPr="0037330E">
        <w:t>14.</w:t>
      </w:r>
      <w:r w:rsidRPr="0037330E">
        <w:tab/>
        <w:t>Gaba JF, Siebert M, Dupuy A, Moher D, Naudet F. Funders' data-sharing policies in therapeutic research: A survey of commercial and non-commercial funders. PLoS ONE. 2020;15(8):e0237464.</w:t>
      </w:r>
    </w:p>
    <w:p w14:paraId="303826DB" w14:textId="77777777" w:rsidR="0037330E" w:rsidRPr="0037330E" w:rsidRDefault="0037330E" w:rsidP="0037330E">
      <w:pPr>
        <w:pStyle w:val="EndNoteBibliography"/>
        <w:spacing w:after="0"/>
      </w:pPr>
      <w:r w:rsidRPr="0037330E">
        <w:t>15.</w:t>
      </w:r>
      <w:r w:rsidRPr="0037330E">
        <w:tab/>
        <w:t>Waithira N, Mutinda B, Cheah PY. Data management and sharing policy: The first step towards promoting data sharing. BMC Medicine. 2019;17(1).</w:t>
      </w:r>
    </w:p>
    <w:p w14:paraId="7A01E1AA" w14:textId="77777777" w:rsidR="0037330E" w:rsidRPr="0037330E" w:rsidRDefault="0037330E" w:rsidP="0037330E">
      <w:pPr>
        <w:pStyle w:val="EndNoteBibliography"/>
        <w:spacing w:after="0"/>
      </w:pPr>
      <w:r w:rsidRPr="0037330E">
        <w:t>16.</w:t>
      </w:r>
      <w:r w:rsidRPr="0037330E">
        <w:tab/>
        <w:t>Rezaeibagha F, Mu Y. Distributed clinical data sharing via dynamic access-control policy transformation. International Journal of Medical Informatics. 2016;89:25-31.</w:t>
      </w:r>
    </w:p>
    <w:p w14:paraId="6B8BC233" w14:textId="77777777" w:rsidR="0037330E" w:rsidRPr="0037330E" w:rsidRDefault="0037330E" w:rsidP="0037330E">
      <w:pPr>
        <w:pStyle w:val="EndNoteBibliography"/>
        <w:spacing w:after="0"/>
      </w:pPr>
      <w:r w:rsidRPr="0037330E">
        <w:t>17.</w:t>
      </w:r>
      <w:r w:rsidRPr="0037330E">
        <w:tab/>
        <w:t>Dubovitskaya A, Novotny P, Xu Z, Wang F. Applications of Blockchain Technology for Data-Sharing in Oncology: Results from a Systematic Literature Review. Oncology (Switzerland). 2020;98(6):403-11.</w:t>
      </w:r>
    </w:p>
    <w:p w14:paraId="7B06592B" w14:textId="77777777" w:rsidR="0037330E" w:rsidRPr="0037330E" w:rsidRDefault="0037330E" w:rsidP="0037330E">
      <w:pPr>
        <w:pStyle w:val="EndNoteBibliography"/>
        <w:spacing w:after="0"/>
      </w:pPr>
      <w:r w:rsidRPr="0037330E">
        <w:t>18.</w:t>
      </w:r>
      <w:r w:rsidRPr="0037330E">
        <w:tab/>
        <w:t>Sarwate AD, Plis SM, Turner JA, Arbabshirani MR, Calhoun VD. Sharing privacy-sensitive access to neuroimaging and genetics data: A review and preliminary validation. Frontiers in Neuroinformatics. 2014;8(APR).</w:t>
      </w:r>
    </w:p>
    <w:p w14:paraId="02C1BDAE" w14:textId="77777777" w:rsidR="0037330E" w:rsidRPr="0037330E" w:rsidRDefault="0037330E" w:rsidP="0037330E">
      <w:pPr>
        <w:pStyle w:val="EndNoteBibliography"/>
        <w:spacing w:after="0"/>
      </w:pPr>
      <w:r w:rsidRPr="0037330E">
        <w:t>19.</w:t>
      </w:r>
      <w:r w:rsidRPr="0037330E">
        <w:tab/>
        <w:t>Jiang X, Sarwate AD, Ohno-Machado L. Privacy technology to support data sharing for comparative effectiveness research: A systematic review. Medical Care. 2013;51(8 SUPPL.3):S58-S65.</w:t>
      </w:r>
    </w:p>
    <w:p w14:paraId="2740D1CF" w14:textId="77777777" w:rsidR="0037330E" w:rsidRPr="0037330E" w:rsidRDefault="0037330E" w:rsidP="0037330E">
      <w:pPr>
        <w:pStyle w:val="EndNoteBibliography"/>
        <w:spacing w:after="0"/>
      </w:pPr>
      <w:r w:rsidRPr="0037330E">
        <w:t>20.</w:t>
      </w:r>
      <w:r w:rsidRPr="0037330E">
        <w:tab/>
        <w:t>Robinson JO, Slashinski MJ, Chiao E, McGuire AL. It depends whose data are being shared: considerations for genomic data sharing policies. J Law Biosci. 2015;2(3):697-704.</w:t>
      </w:r>
    </w:p>
    <w:p w14:paraId="4C57929F" w14:textId="77777777" w:rsidR="0037330E" w:rsidRPr="0037330E" w:rsidRDefault="0037330E" w:rsidP="0037330E">
      <w:pPr>
        <w:pStyle w:val="EndNoteBibliography"/>
        <w:spacing w:after="0"/>
      </w:pPr>
      <w:r w:rsidRPr="0037330E">
        <w:t>21.</w:t>
      </w:r>
      <w:r w:rsidRPr="0037330E">
        <w:tab/>
        <w:t>Rollando P, Parc C, Naudet F, Gaba JF. Data sharing policies of clinical trials funders in France. Therapie. 2020.</w:t>
      </w:r>
    </w:p>
    <w:p w14:paraId="6CB39781" w14:textId="77777777" w:rsidR="0037330E" w:rsidRPr="0037330E" w:rsidRDefault="0037330E" w:rsidP="0037330E">
      <w:pPr>
        <w:pStyle w:val="EndNoteBibliography"/>
        <w:spacing w:after="0"/>
      </w:pPr>
      <w:r w:rsidRPr="0037330E">
        <w:t>22.</w:t>
      </w:r>
      <w:r w:rsidRPr="0037330E">
        <w:tab/>
        <w:t>Viergever RF, Hendriks TCC. The 10 largest public and philanthropic funders of health research in the world: what they fund and how they distribute their funds. Health Research Policy and Systems. 2016;14(1):12.</w:t>
      </w:r>
    </w:p>
    <w:p w14:paraId="1E74411D" w14:textId="77777777" w:rsidR="0037330E" w:rsidRPr="0037330E" w:rsidRDefault="0037330E" w:rsidP="0037330E">
      <w:pPr>
        <w:pStyle w:val="EndNoteBibliography"/>
        <w:spacing w:after="0"/>
      </w:pPr>
      <w:r w:rsidRPr="0037330E">
        <w:t>23.</w:t>
      </w:r>
      <w:r w:rsidRPr="0037330E">
        <w:tab/>
        <w:t>Lemke AA, Smith ME, Wolf WA, Trinidad SB, Consortium G. Broad data sharing in genetic research: views of institutional review board professionals. Irb. 2011;33(3):1-5.</w:t>
      </w:r>
    </w:p>
    <w:p w14:paraId="1EF133A7" w14:textId="77777777" w:rsidR="0037330E" w:rsidRPr="0037330E" w:rsidRDefault="0037330E" w:rsidP="0037330E">
      <w:pPr>
        <w:pStyle w:val="EndNoteBibliography"/>
        <w:spacing w:after="0"/>
      </w:pPr>
      <w:r w:rsidRPr="0037330E">
        <w:lastRenderedPageBreak/>
        <w:t>24.</w:t>
      </w:r>
      <w:r w:rsidRPr="0037330E">
        <w:tab/>
        <w:t>Hummel P, Adam T, Reis A, Littler K. Taking stock of the availability and functions of National Ethics Committees worldwide. BMC Medical Ethics. 2021;22(1):56.</w:t>
      </w:r>
    </w:p>
    <w:p w14:paraId="7DC10AB8" w14:textId="77777777" w:rsidR="0037330E" w:rsidRPr="0037330E" w:rsidRDefault="0037330E" w:rsidP="0037330E">
      <w:pPr>
        <w:pStyle w:val="EndNoteBibliography"/>
        <w:spacing w:after="0"/>
      </w:pPr>
      <w:r w:rsidRPr="0037330E">
        <w:t>25.</w:t>
      </w:r>
      <w:r w:rsidRPr="0037330E">
        <w:tab/>
        <w:t>International Committee ofMedical Journal Editors’. Recommendations for the Conduct, Reporting, Editing and Publication of Scholarly Work in Medical Journals 2019. p. 14.</w:t>
      </w:r>
    </w:p>
    <w:p w14:paraId="4CAA7DE4" w14:textId="77777777" w:rsidR="0037330E" w:rsidRPr="0037330E" w:rsidRDefault="0037330E" w:rsidP="0037330E">
      <w:pPr>
        <w:pStyle w:val="EndNoteBibliography"/>
        <w:spacing w:after="0"/>
      </w:pPr>
      <w:r w:rsidRPr="0037330E">
        <w:t>26.</w:t>
      </w:r>
      <w:r w:rsidRPr="0037330E">
        <w:tab/>
        <w:t>Devriendt T, Shabani M, Borry P. Data Sharing in Biomedical Sciences: A Systematic Review of Incentives. Biopreservation and biobanking. 2021;11.</w:t>
      </w:r>
    </w:p>
    <w:p w14:paraId="5348A27E" w14:textId="77777777" w:rsidR="0037330E" w:rsidRPr="0037330E" w:rsidRDefault="0037330E" w:rsidP="0037330E">
      <w:pPr>
        <w:pStyle w:val="EndNoteBibliography"/>
        <w:spacing w:after="0"/>
      </w:pPr>
      <w:r w:rsidRPr="0037330E">
        <w:t>27.</w:t>
      </w:r>
      <w:r w:rsidRPr="0037330E">
        <w:tab/>
        <w:t>Poline JB. From data sharing to data publishing [version 2; peer review: 2 approved, 1 approved with reservations]. MNI Open Res. 2019;2.</w:t>
      </w:r>
    </w:p>
    <w:p w14:paraId="0E506B3A" w14:textId="77777777" w:rsidR="0037330E" w:rsidRPr="0037330E" w:rsidRDefault="0037330E" w:rsidP="0037330E">
      <w:pPr>
        <w:pStyle w:val="EndNoteBibliography"/>
        <w:spacing w:after="0"/>
      </w:pPr>
      <w:r w:rsidRPr="0037330E">
        <w:t>28.</w:t>
      </w:r>
      <w:r w:rsidRPr="0037330E">
        <w:tab/>
        <w:t>Rowhani-Farid A, Allen M, Barnett AG. What incentives increase data sharing in health and medical research? A systematic review. Res. 2017;2:4.</w:t>
      </w:r>
    </w:p>
    <w:p w14:paraId="776CD833" w14:textId="77777777" w:rsidR="0037330E" w:rsidRPr="0037330E" w:rsidRDefault="0037330E" w:rsidP="0037330E">
      <w:pPr>
        <w:pStyle w:val="EndNoteBibliography"/>
        <w:spacing w:after="0"/>
      </w:pPr>
      <w:r w:rsidRPr="0037330E">
        <w:t>29.</w:t>
      </w:r>
      <w:r w:rsidRPr="0037330E">
        <w:tab/>
        <w:t>Christensen G, Dafoe A, Miguel E, Moore DA, Rose AK. A study of the impact of data sharing on article citations using journal policies as a natural experiment. PLoS ONE. 2019;14(12).</w:t>
      </w:r>
    </w:p>
    <w:p w14:paraId="242F4D6A" w14:textId="77777777" w:rsidR="0037330E" w:rsidRPr="0037330E" w:rsidRDefault="0037330E" w:rsidP="0037330E">
      <w:pPr>
        <w:pStyle w:val="EndNoteBibliography"/>
        <w:spacing w:after="0"/>
      </w:pPr>
      <w:r w:rsidRPr="0037330E">
        <w:t>30.</w:t>
      </w:r>
      <w:r w:rsidRPr="0037330E">
        <w:tab/>
        <w:t>Naudet F, Sakarovitch C, Janiaud P, Cristea I, Fanelli D, Moher D, et al. Data sharing and reanalysis of randomized controlled trials in leading biomedical journals with a full data sharing policy: Survey of studies published in the BMJ and PLOS Medicine. BMJ (Online). 2018;360 (no pagination).</w:t>
      </w:r>
    </w:p>
    <w:p w14:paraId="77134EA7" w14:textId="77777777" w:rsidR="0037330E" w:rsidRPr="0037330E" w:rsidRDefault="0037330E" w:rsidP="0037330E">
      <w:pPr>
        <w:pStyle w:val="EndNoteBibliography"/>
        <w:spacing w:after="0"/>
      </w:pPr>
      <w:r w:rsidRPr="0037330E">
        <w:t>31.</w:t>
      </w:r>
      <w:r w:rsidRPr="0037330E">
        <w:tab/>
        <w:t>Kim J, Kim S, Cho HM, Chang JH, Kim SY. Data sharing policies of journals in life, health, and physical sciences indexed in Journal Citation Reports. PeerJ. 2020;8 (no pagination).</w:t>
      </w:r>
    </w:p>
    <w:p w14:paraId="4FAB6136" w14:textId="77777777" w:rsidR="0037330E" w:rsidRPr="0037330E" w:rsidRDefault="0037330E" w:rsidP="0037330E">
      <w:pPr>
        <w:pStyle w:val="EndNoteBibliography"/>
        <w:spacing w:after="0"/>
      </w:pPr>
      <w:r w:rsidRPr="0037330E">
        <w:t>32.</w:t>
      </w:r>
      <w:r w:rsidRPr="0037330E">
        <w:tab/>
        <w:t>Resnik DB, Morales M, Landrum R, Shi M, Minnier J, Vasilevsky NA, et al. Effect of impact factor and discipline on journal data sharing policies. Accountability in research. 2019;26(3):139-56.</w:t>
      </w:r>
    </w:p>
    <w:p w14:paraId="77388A96" w14:textId="77777777" w:rsidR="0037330E" w:rsidRPr="0037330E" w:rsidRDefault="0037330E" w:rsidP="0037330E">
      <w:pPr>
        <w:pStyle w:val="EndNoteBibliography"/>
        <w:spacing w:after="0"/>
      </w:pPr>
      <w:r w:rsidRPr="0037330E">
        <w:t>33.</w:t>
      </w:r>
      <w:r w:rsidRPr="0037330E">
        <w:tab/>
        <w:t>Chapman SJ, Shelton B, Mahmood H, Fitzgerald JEF, Harrison E, Bhangu A. Promoting transparency in clinical research: Systematic review of disclosure and data-sharing policies in surgical journals. International Journal of Surgery. 2014;12:S52.</w:t>
      </w:r>
    </w:p>
    <w:p w14:paraId="0A19E52B" w14:textId="77777777" w:rsidR="0037330E" w:rsidRPr="0037330E" w:rsidRDefault="0037330E" w:rsidP="0037330E">
      <w:pPr>
        <w:pStyle w:val="EndNoteBibliography"/>
        <w:spacing w:after="0"/>
      </w:pPr>
      <w:r w:rsidRPr="0037330E">
        <w:t>34.</w:t>
      </w:r>
      <w:r w:rsidRPr="0037330E">
        <w:tab/>
        <w:t>Vasilevsky NA, Minnier J, Haendel MA, Champieux RE. Reproducible and reusable research: Are journal data sharing policies meeting the mark? PeerJ. 2017;2017(4).</w:t>
      </w:r>
    </w:p>
    <w:p w14:paraId="5630F2C5" w14:textId="77777777" w:rsidR="0037330E" w:rsidRPr="0037330E" w:rsidRDefault="0037330E" w:rsidP="0037330E">
      <w:pPr>
        <w:pStyle w:val="EndNoteBibliography"/>
        <w:spacing w:after="0"/>
      </w:pPr>
      <w:r w:rsidRPr="0037330E">
        <w:t>35.</w:t>
      </w:r>
      <w:r w:rsidRPr="0037330E">
        <w:tab/>
        <w:t>Rodriguez A, Tuck C, Dozier MF, Eguiagaray IM, Eldridge S, Lewis SC, et al. Current recommendations/practices for anonymising data from clinical trials in order to make it available for sharing: A scoping review. Trials Conference: 5th International Clinical Trials Methodology Conference, ICTMC. 2019;20(Supplement 1).</w:t>
      </w:r>
    </w:p>
    <w:p w14:paraId="1EE58ED0" w14:textId="77777777" w:rsidR="0037330E" w:rsidRPr="0037330E" w:rsidRDefault="0037330E" w:rsidP="0037330E">
      <w:pPr>
        <w:pStyle w:val="EndNoteBibliography"/>
        <w:spacing w:after="0"/>
      </w:pPr>
      <w:r w:rsidRPr="0037330E">
        <w:t>36.</w:t>
      </w:r>
      <w:r w:rsidRPr="0037330E">
        <w:tab/>
        <w:t>Tannenbaum S, Ross JS, Krumholz HM, Desai NR, Ritchie JD, Lehman R, et al. Early experiences with journal data sharing policies: A survey of published clinical trial investigators. Annals of Internal Medicine. 2018;169(8):586-8.</w:t>
      </w:r>
    </w:p>
    <w:p w14:paraId="4FC27318" w14:textId="77777777" w:rsidR="0037330E" w:rsidRPr="0037330E" w:rsidRDefault="0037330E" w:rsidP="0037330E">
      <w:pPr>
        <w:pStyle w:val="EndNoteBibliography"/>
        <w:spacing w:after="0"/>
      </w:pPr>
      <w:r w:rsidRPr="0037330E">
        <w:t>37.</w:t>
      </w:r>
      <w:r w:rsidRPr="0037330E">
        <w:tab/>
        <w:t>Bredenoord AL, Mostert M, Isasi R, Knoppers BM. Data sharing in stem cell translational science: Policy statement by the International Stem Cell Forum Ethics Working Party. Regenerative Medicine. 2015;10(7):857-61.</w:t>
      </w:r>
    </w:p>
    <w:p w14:paraId="380BC10C" w14:textId="77777777" w:rsidR="0037330E" w:rsidRPr="0037330E" w:rsidRDefault="0037330E" w:rsidP="0037330E">
      <w:pPr>
        <w:pStyle w:val="EndNoteBibliography"/>
      </w:pPr>
      <w:r w:rsidRPr="0037330E">
        <w:t>38.</w:t>
      </w:r>
      <w:r w:rsidRPr="0037330E">
        <w:tab/>
        <w:t>Owen J, Baker R. Collaborative Development of Crohn's Disease Clinical Data Standards by Standards Development and Crohn's Disease Experts to Foster Data Review, Sharing, and Reuse. Gastroenterology. 2021;160 (3 Supplement):S16-S7.</w:t>
      </w:r>
    </w:p>
    <w:p w14:paraId="1C02E526" w14:textId="5AFD073E" w:rsidR="006D4979" w:rsidRPr="00906A49" w:rsidRDefault="00FF6CE6" w:rsidP="00906A49">
      <w:pPr>
        <w:spacing w:after="0" w:line="240" w:lineRule="auto"/>
        <w:rPr>
          <w:rFonts w:ascii="Arial" w:hAnsi="Arial" w:cs="Arial"/>
          <w:noProof/>
          <w:sz w:val="24"/>
          <w:szCs w:val="24"/>
          <w:lang w:val="en-US"/>
        </w:rPr>
      </w:pPr>
      <w:r w:rsidRPr="007856C3">
        <w:rPr>
          <w:rFonts w:ascii="Arial" w:hAnsi="Arial" w:cs="Arial"/>
          <w:noProof/>
          <w:sz w:val="24"/>
          <w:szCs w:val="24"/>
          <w:lang w:val="en-US"/>
        </w:rPr>
        <w:fldChar w:fldCharType="end"/>
      </w:r>
    </w:p>
    <w:sectPr w:rsidR="006D4979" w:rsidRPr="00906A49" w:rsidSect="00111D57">
      <w:headerReference w:type="default" r:id="rId74"/>
      <w:footerReference w:type="default" r:id="rId75"/>
      <w:pgSz w:w="11906" w:h="16838"/>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Lene Seidler" w:date="2021-09-13T13:45:00Z" w:initials="LS">
    <w:p w14:paraId="5573AF49" w14:textId="7506CD0A" w:rsidR="00D3186E" w:rsidRDefault="00D3186E">
      <w:pPr>
        <w:pStyle w:val="CommentText"/>
      </w:pPr>
      <w:r>
        <w:rPr>
          <w:rStyle w:val="CommentReference"/>
        </w:rPr>
        <w:annotationRef/>
      </w:r>
      <w:r>
        <w:t>Add a paragraph on why you are looking at these to the introduction (like the ones for other stakeholders)?</w:t>
      </w:r>
    </w:p>
  </w:comment>
  <w:comment w:id="6" w:author="Lene Seidler" w:date="2021-09-13T13:46:00Z" w:initials="LS">
    <w:p w14:paraId="20F4F47E" w14:textId="5C2FA6B4" w:rsidR="00D3186E" w:rsidRDefault="00D3186E">
      <w:pPr>
        <w:pStyle w:val="CommentText"/>
      </w:pPr>
      <w:r>
        <w:rPr>
          <w:rStyle w:val="CommentReference"/>
        </w:rPr>
        <w:annotationRef/>
      </w:r>
      <w:r>
        <w:t>What is re3data? - explain</w:t>
      </w:r>
    </w:p>
  </w:comment>
  <w:comment w:id="7" w:author="Lene Seidler" w:date="2021-09-13T13:46:00Z" w:initials="LS">
    <w:p w14:paraId="2B1B3ADB" w14:textId="290911FC" w:rsidR="00D3186E" w:rsidRDefault="00D3186E">
      <w:pPr>
        <w:pStyle w:val="CommentText"/>
      </w:pPr>
      <w:r>
        <w:rPr>
          <w:rStyle w:val="CommentReference"/>
        </w:rPr>
        <w:annotationRef/>
      </w:r>
      <w:r>
        <w:t>You don’t mention data extraction methods for the other stakeholders?</w:t>
      </w:r>
    </w:p>
  </w:comment>
  <w:comment w:id="8" w:author="Lene Seidler" w:date="2021-09-13T14:00:00Z" w:initials="LS">
    <w:p w14:paraId="65A22048" w14:textId="01FC1FAA" w:rsidR="009B51D2" w:rsidRDefault="009B51D2">
      <w:pPr>
        <w:pStyle w:val="CommentText"/>
      </w:pPr>
      <w:r>
        <w:rPr>
          <w:rStyle w:val="CommentReference"/>
        </w:rPr>
        <w:annotationRef/>
      </w:r>
      <w:r>
        <w:t>Could use 1 reviewer after an initial 10% or so of double screening, depending on our capability</w:t>
      </w:r>
    </w:p>
  </w:comment>
  <w:comment w:id="9" w:author="Lene Seidler" w:date="2021-09-13T14:02:00Z" w:initials="LS">
    <w:p w14:paraId="40577375" w14:textId="1558A760" w:rsidR="009B51D2" w:rsidRDefault="009B51D2">
      <w:pPr>
        <w:pStyle w:val="CommentText"/>
      </w:pPr>
      <w:r>
        <w:rPr>
          <w:rStyle w:val="CommentReference"/>
        </w:rPr>
        <w:annotationRef/>
      </w:r>
      <w:r>
        <w:t>I assume you will add information on this?</w:t>
      </w:r>
    </w:p>
  </w:comment>
  <w:comment w:id="10" w:author="Lene Seidler" w:date="2021-09-13T14:02:00Z" w:initials="LS">
    <w:p w14:paraId="0519C8FF" w14:textId="6D87FF1C" w:rsidR="009B51D2" w:rsidRDefault="009B51D2">
      <w:pPr>
        <w:pStyle w:val="CommentText"/>
      </w:pPr>
      <w:r>
        <w:rPr>
          <w:rStyle w:val="CommentReference"/>
        </w:rPr>
        <w:annotationRef/>
      </w:r>
      <w:r>
        <w:t>I would recommend piloting and adjusting this form with the first few studies by each stakeholder?</w:t>
      </w:r>
    </w:p>
  </w:comment>
  <w:comment w:id="11" w:author="Lene Seidler" w:date="2021-09-13T14:05:00Z" w:initials="LS">
    <w:p w14:paraId="7CA88BF5" w14:textId="0372691C" w:rsidR="00792014" w:rsidRDefault="00792014">
      <w:pPr>
        <w:pStyle w:val="CommentText"/>
      </w:pPr>
      <w:r>
        <w:rPr>
          <w:rStyle w:val="CommentReference"/>
        </w:rPr>
        <w:annotationRef/>
      </w:r>
      <w:r>
        <w:t>So you won’t describe the weak policies? Would it make sense to do so?</w:t>
      </w:r>
    </w:p>
  </w:comment>
  <w:comment w:id="12" w:author="Lene Seidler" w:date="2021-09-13T14:09:00Z" w:initials="LS">
    <w:p w14:paraId="4307517A" w14:textId="266D29C5" w:rsidR="00792014" w:rsidRDefault="00792014">
      <w:pPr>
        <w:pStyle w:val="CommentText"/>
      </w:pPr>
      <w:r>
        <w:rPr>
          <w:rStyle w:val="CommentReference"/>
        </w:rPr>
        <w:annotationRef/>
      </w:r>
      <w:r>
        <w:t>I wonder if we should use a different tool, but can’t think of a suitable one</w:t>
      </w:r>
    </w:p>
    <w:p w14:paraId="09A998B3" w14:textId="77777777" w:rsidR="00792014" w:rsidRDefault="00792014">
      <w:pPr>
        <w:pStyle w:val="CommentText"/>
      </w:pPr>
    </w:p>
    <w:p w14:paraId="4ADBC07C" w14:textId="0ACD8665" w:rsidR="00792014" w:rsidRDefault="00792014">
      <w:pPr>
        <w:pStyle w:val="CommentText"/>
      </w:pPr>
    </w:p>
  </w:comment>
  <w:comment w:id="13" w:author="Lene Seidler" w:date="2021-09-13T14:10:00Z" w:initials="LS">
    <w:p w14:paraId="6F8BC61F" w14:textId="77777777" w:rsidR="00792014" w:rsidRDefault="00792014">
      <w:pPr>
        <w:pStyle w:val="CommentText"/>
      </w:pPr>
      <w:r>
        <w:rPr>
          <w:rStyle w:val="CommentReference"/>
        </w:rPr>
        <w:annotationRef/>
      </w:r>
      <w:r>
        <w:t>You could include a short discussion section, this would be a sub-heading.</w:t>
      </w:r>
    </w:p>
    <w:p w14:paraId="0F342B15" w14:textId="77777777" w:rsidR="00792014" w:rsidRDefault="00792014">
      <w:pPr>
        <w:pStyle w:val="CommentText"/>
      </w:pPr>
    </w:p>
    <w:p w14:paraId="4AB198CF" w14:textId="68B01195" w:rsidR="00792014" w:rsidRDefault="00792014">
      <w:pPr>
        <w:pStyle w:val="CommentText"/>
      </w:pPr>
      <w:r>
        <w:t>Alternatively, may want to cut this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73AF49" w15:done="0"/>
  <w15:commentEx w15:paraId="20F4F47E" w15:done="0"/>
  <w15:commentEx w15:paraId="2B1B3ADB" w15:done="0"/>
  <w15:commentEx w15:paraId="65A22048" w15:done="0"/>
  <w15:commentEx w15:paraId="40577375" w15:done="0"/>
  <w15:commentEx w15:paraId="0519C8FF" w15:done="0"/>
  <w15:commentEx w15:paraId="7CA88BF5" w15:done="0"/>
  <w15:commentEx w15:paraId="4ADBC07C" w15:done="0"/>
  <w15:commentEx w15:paraId="4AB19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D45E" w16cex:dateUtc="2021-09-13T03:45:00Z"/>
  <w16cex:commentExtensible w16cex:durableId="24E9D4A5" w16cex:dateUtc="2021-09-13T03:46:00Z"/>
  <w16cex:commentExtensible w16cex:durableId="24E9D4C5" w16cex:dateUtc="2021-09-13T03:46:00Z"/>
  <w16cex:commentExtensible w16cex:durableId="24E9D7FF" w16cex:dateUtc="2021-09-13T04:00:00Z"/>
  <w16cex:commentExtensible w16cex:durableId="24E9D85A" w16cex:dateUtc="2021-09-13T04:02:00Z"/>
  <w16cex:commentExtensible w16cex:durableId="24E9D879" w16cex:dateUtc="2021-09-13T04:02:00Z"/>
  <w16cex:commentExtensible w16cex:durableId="24E9D915" w16cex:dateUtc="2021-09-13T04:05:00Z"/>
  <w16cex:commentExtensible w16cex:durableId="24E9DA2C" w16cex:dateUtc="2021-09-13T04:09:00Z"/>
  <w16cex:commentExtensible w16cex:durableId="24E9DA72" w16cex:dateUtc="2021-09-13T0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73AF49" w16cid:durableId="24E9D45E"/>
  <w16cid:commentId w16cid:paraId="20F4F47E" w16cid:durableId="24E9D4A5"/>
  <w16cid:commentId w16cid:paraId="2B1B3ADB" w16cid:durableId="24E9D4C5"/>
  <w16cid:commentId w16cid:paraId="65A22048" w16cid:durableId="24E9D7FF"/>
  <w16cid:commentId w16cid:paraId="40577375" w16cid:durableId="24E9D85A"/>
  <w16cid:commentId w16cid:paraId="0519C8FF" w16cid:durableId="24E9D879"/>
  <w16cid:commentId w16cid:paraId="7CA88BF5" w16cid:durableId="24E9D915"/>
  <w16cid:commentId w16cid:paraId="4ADBC07C" w16cid:durableId="24E9DA2C"/>
  <w16cid:commentId w16cid:paraId="4AB198CF" w16cid:durableId="24E9D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D94F5" w14:textId="77777777" w:rsidR="004C0D58" w:rsidRDefault="004C0D58" w:rsidP="00FE5D5E">
      <w:pPr>
        <w:spacing w:after="0" w:line="240" w:lineRule="auto"/>
      </w:pPr>
      <w:r>
        <w:separator/>
      </w:r>
    </w:p>
  </w:endnote>
  <w:endnote w:type="continuationSeparator" w:id="0">
    <w:p w14:paraId="1B0354D9" w14:textId="77777777" w:rsidR="004C0D58" w:rsidRDefault="004C0D58" w:rsidP="00FE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4"/>
        <w:szCs w:val="24"/>
      </w:rPr>
      <w:id w:val="-543286225"/>
      <w:docPartObj>
        <w:docPartGallery w:val="Page Numbers (Bottom of Page)"/>
        <w:docPartUnique/>
      </w:docPartObj>
    </w:sdtPr>
    <w:sdtEndPr>
      <w:rPr>
        <w:noProof/>
      </w:rPr>
    </w:sdtEndPr>
    <w:sdtContent>
      <w:p w14:paraId="53A73B76" w14:textId="69E8629F" w:rsidR="00A47254" w:rsidRPr="007B6721" w:rsidRDefault="00A47254">
        <w:pPr>
          <w:pStyle w:val="Footer"/>
          <w:rPr>
            <w:rFonts w:ascii="Arial" w:hAnsi="Arial" w:cs="Arial"/>
            <w:sz w:val="24"/>
            <w:szCs w:val="24"/>
          </w:rPr>
        </w:pPr>
        <w:r w:rsidRPr="007B6721">
          <w:rPr>
            <w:rFonts w:ascii="Arial" w:hAnsi="Arial" w:cs="Arial"/>
            <w:sz w:val="24"/>
            <w:szCs w:val="24"/>
          </w:rPr>
          <w:fldChar w:fldCharType="begin"/>
        </w:r>
        <w:r w:rsidRPr="007B6721">
          <w:rPr>
            <w:rFonts w:ascii="Arial" w:hAnsi="Arial" w:cs="Arial"/>
            <w:sz w:val="24"/>
            <w:szCs w:val="24"/>
          </w:rPr>
          <w:instrText xml:space="preserve"> PAGE   \* MERGEFORMAT </w:instrText>
        </w:r>
        <w:r w:rsidRPr="007B6721">
          <w:rPr>
            <w:rFonts w:ascii="Arial" w:hAnsi="Arial" w:cs="Arial"/>
            <w:sz w:val="24"/>
            <w:szCs w:val="24"/>
          </w:rPr>
          <w:fldChar w:fldCharType="separate"/>
        </w:r>
        <w:r>
          <w:rPr>
            <w:rFonts w:ascii="Arial" w:hAnsi="Arial" w:cs="Arial"/>
            <w:noProof/>
            <w:sz w:val="24"/>
            <w:szCs w:val="24"/>
          </w:rPr>
          <w:t>2</w:t>
        </w:r>
        <w:r w:rsidRPr="007B6721">
          <w:rPr>
            <w:rFonts w:ascii="Arial" w:hAnsi="Arial" w:cs="Arial"/>
            <w:noProof/>
            <w:sz w:val="24"/>
            <w:szCs w:val="24"/>
          </w:rPr>
          <w:fldChar w:fldCharType="end"/>
        </w:r>
      </w:p>
    </w:sdtContent>
  </w:sdt>
  <w:p w14:paraId="3A6E0FA7" w14:textId="77777777" w:rsidR="00A47254" w:rsidRPr="007B6721" w:rsidRDefault="00A47254">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98D9" w14:textId="77777777" w:rsidR="004C0D58" w:rsidRDefault="004C0D58" w:rsidP="00FE5D5E">
      <w:pPr>
        <w:spacing w:after="0" w:line="240" w:lineRule="auto"/>
      </w:pPr>
      <w:r>
        <w:separator/>
      </w:r>
    </w:p>
  </w:footnote>
  <w:footnote w:type="continuationSeparator" w:id="0">
    <w:p w14:paraId="4ABC8E49" w14:textId="77777777" w:rsidR="004C0D58" w:rsidRDefault="004C0D58" w:rsidP="00FE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4964" w14:textId="0F7F74E5" w:rsidR="00A47254" w:rsidRPr="00157039" w:rsidRDefault="00CB7235">
    <w:pPr>
      <w:pStyle w:val="Header"/>
      <w:rPr>
        <w:rFonts w:ascii="Arial" w:hAnsi="Arial" w:cs="Arial"/>
        <w:sz w:val="24"/>
        <w:szCs w:val="24"/>
      </w:rPr>
    </w:pPr>
    <w:r>
      <w:rPr>
        <w:rFonts w:ascii="Arial" w:hAnsi="Arial" w:cs="Arial"/>
        <w:sz w:val="24"/>
        <w:szCs w:val="24"/>
      </w:rPr>
      <w:t xml:space="preserve">Data sharing </w:t>
    </w:r>
    <w:r w:rsidR="008A0975">
      <w:rPr>
        <w:rFonts w:ascii="Arial" w:hAnsi="Arial" w:cs="Arial"/>
        <w:sz w:val="24"/>
        <w:szCs w:val="24"/>
      </w:rPr>
      <w:t>policies</w:t>
    </w:r>
    <w:r w:rsidR="00A47254">
      <w:rPr>
        <w:rFonts w:ascii="Arial" w:hAnsi="Arial" w:cs="Arial"/>
        <w:sz w:val="24"/>
        <w:szCs w:val="24"/>
      </w:rPr>
      <w:tab/>
    </w:r>
    <w:r w:rsidR="00A47254" w:rsidRPr="00157039">
      <w:rPr>
        <w:rFonts w:ascii="Arial" w:hAnsi="Arial" w:cs="Arial"/>
        <w:sz w:val="24"/>
        <w:szCs w:val="24"/>
      </w:rPr>
      <w:t xml:space="preserve">                      </w:t>
    </w:r>
    <w:r w:rsidR="00A47254" w:rsidRPr="00157039">
      <w:rPr>
        <w:rFonts w:ascii="Arial" w:hAnsi="Arial" w:cs="Arial"/>
        <w:sz w:val="24"/>
        <w:szCs w:val="24"/>
      </w:rPr>
      <w:tab/>
      <w:t xml:space="preserve">     </w:t>
    </w:r>
    <w:r w:rsidR="00422A50">
      <w:rPr>
        <w:rFonts w:ascii="Arial" w:hAnsi="Arial" w:cs="Arial"/>
        <w:sz w:val="24"/>
        <w:szCs w:val="24"/>
      </w:rPr>
      <w:t>12</w:t>
    </w:r>
    <w:r w:rsidR="00A47254" w:rsidRPr="00157039">
      <w:rPr>
        <w:rFonts w:ascii="Arial" w:hAnsi="Arial" w:cs="Arial"/>
        <w:sz w:val="24"/>
        <w:szCs w:val="24"/>
      </w:rPr>
      <w:t xml:space="preserve"> </w:t>
    </w:r>
    <w:r w:rsidR="00422A50">
      <w:rPr>
        <w:rFonts w:ascii="Arial" w:hAnsi="Arial" w:cs="Arial"/>
        <w:sz w:val="24"/>
        <w:szCs w:val="24"/>
      </w:rPr>
      <w:t>October</w:t>
    </w:r>
    <w:r w:rsidR="00A47254" w:rsidRPr="00157039">
      <w:rPr>
        <w:rFonts w:ascii="Arial" w:hAnsi="Arial" w:cs="Arial"/>
        <w:sz w:val="24"/>
        <w:szCs w:val="24"/>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795E"/>
    <w:multiLevelType w:val="hybridMultilevel"/>
    <w:tmpl w:val="F6FCBC6E"/>
    <w:lvl w:ilvl="0" w:tplc="486E08F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F81838"/>
    <w:multiLevelType w:val="hybridMultilevel"/>
    <w:tmpl w:val="C1684E2A"/>
    <w:lvl w:ilvl="0" w:tplc="3E0829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0B6137"/>
    <w:multiLevelType w:val="hybridMultilevel"/>
    <w:tmpl w:val="D7B6F9FE"/>
    <w:lvl w:ilvl="0" w:tplc="9F0AEF8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79197F"/>
    <w:multiLevelType w:val="hybridMultilevel"/>
    <w:tmpl w:val="C07CFE1E"/>
    <w:lvl w:ilvl="0" w:tplc="9D4E532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CE18AA"/>
    <w:multiLevelType w:val="hybridMultilevel"/>
    <w:tmpl w:val="74FC6AC2"/>
    <w:lvl w:ilvl="0" w:tplc="5A06015C">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7F5987"/>
    <w:multiLevelType w:val="hybridMultilevel"/>
    <w:tmpl w:val="741856BE"/>
    <w:lvl w:ilvl="0" w:tplc="6B8E95E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e Seidler">
    <w15:presenceInfo w15:providerId="AD" w15:userId="S::lene.seidler@sydney.edu.au::f9224abc-0493-4b71-92d9-9fb7fc1e8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sst0v2yfrav3errarvde2k5rxzrr0ssxtx&quot;&gt;Data sharing review&lt;record-ids&gt;&lt;item&gt;3&lt;/item&gt;&lt;item&gt;4&lt;/item&gt;&lt;item&gt;6&lt;/item&gt;&lt;item&gt;7&lt;/item&gt;&lt;item&gt;8&lt;/item&gt;&lt;item&gt;13&lt;/item&gt;&lt;item&gt;15&lt;/item&gt;&lt;item&gt;17&lt;/item&gt;&lt;item&gt;21&lt;/item&gt;&lt;item&gt;25&lt;/item&gt;&lt;item&gt;27&lt;/item&gt;&lt;item&gt;35&lt;/item&gt;&lt;item&gt;36&lt;/item&gt;&lt;item&gt;40&lt;/item&gt;&lt;item&gt;41&lt;/item&gt;&lt;item&gt;48&lt;/item&gt;&lt;item&gt;50&lt;/item&gt;&lt;item&gt;57&lt;/item&gt;&lt;item&gt;58&lt;/item&gt;&lt;item&gt;59&lt;/item&gt;&lt;item&gt;60&lt;/item&gt;&lt;item&gt;63&lt;/item&gt;&lt;item&gt;72&lt;/item&gt;&lt;item&gt;78&lt;/item&gt;&lt;item&gt;83&lt;/item&gt;&lt;item&gt;86&lt;/item&gt;&lt;item&gt;91&lt;/item&gt;&lt;item&gt;92&lt;/item&gt;&lt;item&gt;97&lt;/item&gt;&lt;item&gt;102&lt;/item&gt;&lt;item&gt;107&lt;/item&gt;&lt;item&gt;136&lt;/item&gt;&lt;item&gt;142&lt;/item&gt;&lt;item&gt;147&lt;/item&gt;&lt;item&gt;152&lt;/item&gt;&lt;item&gt;153&lt;/item&gt;&lt;item&gt;154&lt;/item&gt;&lt;item&gt;155&lt;/item&gt;&lt;/record-ids&gt;&lt;/item&gt;&lt;/Libraries&gt;"/>
  </w:docVars>
  <w:rsids>
    <w:rsidRoot w:val="00320D10"/>
    <w:rsid w:val="00000375"/>
    <w:rsid w:val="0000134A"/>
    <w:rsid w:val="00002EE1"/>
    <w:rsid w:val="000066CC"/>
    <w:rsid w:val="00010787"/>
    <w:rsid w:val="00014817"/>
    <w:rsid w:val="000163D6"/>
    <w:rsid w:val="00017B8C"/>
    <w:rsid w:val="0002246A"/>
    <w:rsid w:val="0002247A"/>
    <w:rsid w:val="00023778"/>
    <w:rsid w:val="000244B4"/>
    <w:rsid w:val="00024EB1"/>
    <w:rsid w:val="00025232"/>
    <w:rsid w:val="00025571"/>
    <w:rsid w:val="00025E15"/>
    <w:rsid w:val="00026337"/>
    <w:rsid w:val="00026649"/>
    <w:rsid w:val="00026FF5"/>
    <w:rsid w:val="0002764D"/>
    <w:rsid w:val="00035559"/>
    <w:rsid w:val="00044502"/>
    <w:rsid w:val="00045775"/>
    <w:rsid w:val="00047B12"/>
    <w:rsid w:val="00051050"/>
    <w:rsid w:val="000525EE"/>
    <w:rsid w:val="000529E3"/>
    <w:rsid w:val="00052C53"/>
    <w:rsid w:val="00053637"/>
    <w:rsid w:val="000545B6"/>
    <w:rsid w:val="00054BD7"/>
    <w:rsid w:val="000551F7"/>
    <w:rsid w:val="00057927"/>
    <w:rsid w:val="000601E2"/>
    <w:rsid w:val="000614DF"/>
    <w:rsid w:val="00064634"/>
    <w:rsid w:val="000653E3"/>
    <w:rsid w:val="00067324"/>
    <w:rsid w:val="00072088"/>
    <w:rsid w:val="0007214C"/>
    <w:rsid w:val="00072B8C"/>
    <w:rsid w:val="00074D00"/>
    <w:rsid w:val="0007599E"/>
    <w:rsid w:val="000760DE"/>
    <w:rsid w:val="00077E29"/>
    <w:rsid w:val="00077E62"/>
    <w:rsid w:val="00080D7E"/>
    <w:rsid w:val="00081F1D"/>
    <w:rsid w:val="00081F83"/>
    <w:rsid w:val="0008208D"/>
    <w:rsid w:val="000830E0"/>
    <w:rsid w:val="0008438F"/>
    <w:rsid w:val="00090EB3"/>
    <w:rsid w:val="00091852"/>
    <w:rsid w:val="000920E2"/>
    <w:rsid w:val="00092E5B"/>
    <w:rsid w:val="000935EE"/>
    <w:rsid w:val="00095EC3"/>
    <w:rsid w:val="000972BC"/>
    <w:rsid w:val="00097759"/>
    <w:rsid w:val="000A002E"/>
    <w:rsid w:val="000A0939"/>
    <w:rsid w:val="000A0BC0"/>
    <w:rsid w:val="000A1748"/>
    <w:rsid w:val="000A28DC"/>
    <w:rsid w:val="000A2EBD"/>
    <w:rsid w:val="000A2F8F"/>
    <w:rsid w:val="000A4F88"/>
    <w:rsid w:val="000A579B"/>
    <w:rsid w:val="000A6700"/>
    <w:rsid w:val="000B1426"/>
    <w:rsid w:val="000B17CD"/>
    <w:rsid w:val="000B1DE6"/>
    <w:rsid w:val="000B240F"/>
    <w:rsid w:val="000B34BB"/>
    <w:rsid w:val="000B4C76"/>
    <w:rsid w:val="000B69ED"/>
    <w:rsid w:val="000C05B6"/>
    <w:rsid w:val="000C1DC9"/>
    <w:rsid w:val="000C308A"/>
    <w:rsid w:val="000C3820"/>
    <w:rsid w:val="000C6C66"/>
    <w:rsid w:val="000C712C"/>
    <w:rsid w:val="000D0DE8"/>
    <w:rsid w:val="000D17CE"/>
    <w:rsid w:val="000D34E6"/>
    <w:rsid w:val="000D635C"/>
    <w:rsid w:val="000E0534"/>
    <w:rsid w:val="000E0B76"/>
    <w:rsid w:val="000E1CD5"/>
    <w:rsid w:val="000E1EDA"/>
    <w:rsid w:val="000E43A0"/>
    <w:rsid w:val="000E483C"/>
    <w:rsid w:val="000E49B5"/>
    <w:rsid w:val="000E695A"/>
    <w:rsid w:val="000E6C6B"/>
    <w:rsid w:val="000E73BD"/>
    <w:rsid w:val="000E7A2B"/>
    <w:rsid w:val="000F142D"/>
    <w:rsid w:val="000F1547"/>
    <w:rsid w:val="000F1EEE"/>
    <w:rsid w:val="000F2896"/>
    <w:rsid w:val="000F40B9"/>
    <w:rsid w:val="000F680A"/>
    <w:rsid w:val="000F7CF6"/>
    <w:rsid w:val="00102081"/>
    <w:rsid w:val="00103ADB"/>
    <w:rsid w:val="00104D38"/>
    <w:rsid w:val="001062A3"/>
    <w:rsid w:val="00107764"/>
    <w:rsid w:val="00107A61"/>
    <w:rsid w:val="00111D57"/>
    <w:rsid w:val="0011216C"/>
    <w:rsid w:val="00112319"/>
    <w:rsid w:val="0011241F"/>
    <w:rsid w:val="00112F3C"/>
    <w:rsid w:val="00114AD7"/>
    <w:rsid w:val="00115704"/>
    <w:rsid w:val="00115FF2"/>
    <w:rsid w:val="00120658"/>
    <w:rsid w:val="0012099B"/>
    <w:rsid w:val="00120DD1"/>
    <w:rsid w:val="00121360"/>
    <w:rsid w:val="00121FE8"/>
    <w:rsid w:val="0012414A"/>
    <w:rsid w:val="001249AC"/>
    <w:rsid w:val="00124C05"/>
    <w:rsid w:val="0012583B"/>
    <w:rsid w:val="00126009"/>
    <w:rsid w:val="00126E60"/>
    <w:rsid w:val="0012763C"/>
    <w:rsid w:val="0013162F"/>
    <w:rsid w:val="0013189B"/>
    <w:rsid w:val="0013291E"/>
    <w:rsid w:val="00133B5F"/>
    <w:rsid w:val="00134206"/>
    <w:rsid w:val="001359F4"/>
    <w:rsid w:val="00136B12"/>
    <w:rsid w:val="001371F2"/>
    <w:rsid w:val="00137256"/>
    <w:rsid w:val="00137B55"/>
    <w:rsid w:val="001407B1"/>
    <w:rsid w:val="00140D29"/>
    <w:rsid w:val="00143AB9"/>
    <w:rsid w:val="001446C8"/>
    <w:rsid w:val="001450A1"/>
    <w:rsid w:val="00146447"/>
    <w:rsid w:val="001510B0"/>
    <w:rsid w:val="001518E6"/>
    <w:rsid w:val="00152AFC"/>
    <w:rsid w:val="001533DC"/>
    <w:rsid w:val="0015341C"/>
    <w:rsid w:val="00154230"/>
    <w:rsid w:val="00154AA0"/>
    <w:rsid w:val="00155302"/>
    <w:rsid w:val="00156683"/>
    <w:rsid w:val="00157039"/>
    <w:rsid w:val="00157362"/>
    <w:rsid w:val="0016013C"/>
    <w:rsid w:val="00161837"/>
    <w:rsid w:val="001630E8"/>
    <w:rsid w:val="00164AD7"/>
    <w:rsid w:val="00165105"/>
    <w:rsid w:val="00165810"/>
    <w:rsid w:val="00165DF8"/>
    <w:rsid w:val="00165E00"/>
    <w:rsid w:val="00171050"/>
    <w:rsid w:val="00172A22"/>
    <w:rsid w:val="00173D32"/>
    <w:rsid w:val="00174628"/>
    <w:rsid w:val="0017481D"/>
    <w:rsid w:val="00175A38"/>
    <w:rsid w:val="0018150C"/>
    <w:rsid w:val="00181F74"/>
    <w:rsid w:val="00182D42"/>
    <w:rsid w:val="00183494"/>
    <w:rsid w:val="001843FE"/>
    <w:rsid w:val="00185F35"/>
    <w:rsid w:val="00187BF2"/>
    <w:rsid w:val="00190CCF"/>
    <w:rsid w:val="001938F8"/>
    <w:rsid w:val="00193E3E"/>
    <w:rsid w:val="00194633"/>
    <w:rsid w:val="0019555C"/>
    <w:rsid w:val="00196814"/>
    <w:rsid w:val="001971D3"/>
    <w:rsid w:val="00197777"/>
    <w:rsid w:val="001A0034"/>
    <w:rsid w:val="001A1FA5"/>
    <w:rsid w:val="001A2E88"/>
    <w:rsid w:val="001A35C9"/>
    <w:rsid w:val="001A40A8"/>
    <w:rsid w:val="001A4456"/>
    <w:rsid w:val="001A4B1A"/>
    <w:rsid w:val="001A7091"/>
    <w:rsid w:val="001B171D"/>
    <w:rsid w:val="001B19D5"/>
    <w:rsid w:val="001B210E"/>
    <w:rsid w:val="001B240F"/>
    <w:rsid w:val="001B4852"/>
    <w:rsid w:val="001B50D8"/>
    <w:rsid w:val="001B53BC"/>
    <w:rsid w:val="001B5AFF"/>
    <w:rsid w:val="001C0FE6"/>
    <w:rsid w:val="001C17B9"/>
    <w:rsid w:val="001C24AA"/>
    <w:rsid w:val="001C280D"/>
    <w:rsid w:val="001C6E17"/>
    <w:rsid w:val="001D1A2C"/>
    <w:rsid w:val="001D5B48"/>
    <w:rsid w:val="001D616F"/>
    <w:rsid w:val="001D6ED4"/>
    <w:rsid w:val="001E0AA8"/>
    <w:rsid w:val="001E303B"/>
    <w:rsid w:val="001E332F"/>
    <w:rsid w:val="001E4A31"/>
    <w:rsid w:val="001E5890"/>
    <w:rsid w:val="001E6A1A"/>
    <w:rsid w:val="001F07D2"/>
    <w:rsid w:val="001F0879"/>
    <w:rsid w:val="001F0CD1"/>
    <w:rsid w:val="001F2028"/>
    <w:rsid w:val="001F3F2B"/>
    <w:rsid w:val="001F4A5B"/>
    <w:rsid w:val="001F5653"/>
    <w:rsid w:val="001F775D"/>
    <w:rsid w:val="0020082D"/>
    <w:rsid w:val="002019C9"/>
    <w:rsid w:val="002034FF"/>
    <w:rsid w:val="00203D9A"/>
    <w:rsid w:val="00205161"/>
    <w:rsid w:val="0020522D"/>
    <w:rsid w:val="00206D0D"/>
    <w:rsid w:val="00207AA7"/>
    <w:rsid w:val="002101CB"/>
    <w:rsid w:val="0021125C"/>
    <w:rsid w:val="0021176C"/>
    <w:rsid w:val="002124B3"/>
    <w:rsid w:val="00214244"/>
    <w:rsid w:val="00214CDA"/>
    <w:rsid w:val="002155C7"/>
    <w:rsid w:val="00216BCB"/>
    <w:rsid w:val="00217F48"/>
    <w:rsid w:val="00221753"/>
    <w:rsid w:val="00221FA0"/>
    <w:rsid w:val="00224938"/>
    <w:rsid w:val="002267DA"/>
    <w:rsid w:val="002279A0"/>
    <w:rsid w:val="00227F57"/>
    <w:rsid w:val="00230E73"/>
    <w:rsid w:val="00230F05"/>
    <w:rsid w:val="00230FCA"/>
    <w:rsid w:val="00232C86"/>
    <w:rsid w:val="00232E8C"/>
    <w:rsid w:val="00233E5A"/>
    <w:rsid w:val="00233E63"/>
    <w:rsid w:val="002346B4"/>
    <w:rsid w:val="002356D9"/>
    <w:rsid w:val="00235B3A"/>
    <w:rsid w:val="00235DF0"/>
    <w:rsid w:val="00236645"/>
    <w:rsid w:val="00236ACF"/>
    <w:rsid w:val="00236CAC"/>
    <w:rsid w:val="002403DA"/>
    <w:rsid w:val="00240C1D"/>
    <w:rsid w:val="00241429"/>
    <w:rsid w:val="0024471B"/>
    <w:rsid w:val="00244A53"/>
    <w:rsid w:val="00245E3D"/>
    <w:rsid w:val="002476EE"/>
    <w:rsid w:val="00247F75"/>
    <w:rsid w:val="00250C05"/>
    <w:rsid w:val="00253B68"/>
    <w:rsid w:val="00254781"/>
    <w:rsid w:val="002557BF"/>
    <w:rsid w:val="00255950"/>
    <w:rsid w:val="00260B27"/>
    <w:rsid w:val="002612BA"/>
    <w:rsid w:val="00261512"/>
    <w:rsid w:val="0026152A"/>
    <w:rsid w:val="00264FBD"/>
    <w:rsid w:val="00267375"/>
    <w:rsid w:val="00273085"/>
    <w:rsid w:val="00273A5B"/>
    <w:rsid w:val="00274BA5"/>
    <w:rsid w:val="00275BA3"/>
    <w:rsid w:val="00277EC5"/>
    <w:rsid w:val="002803F7"/>
    <w:rsid w:val="00282339"/>
    <w:rsid w:val="002833DE"/>
    <w:rsid w:val="0028494C"/>
    <w:rsid w:val="00286CE8"/>
    <w:rsid w:val="00292FE2"/>
    <w:rsid w:val="002931FC"/>
    <w:rsid w:val="002934D0"/>
    <w:rsid w:val="00293885"/>
    <w:rsid w:val="002941BD"/>
    <w:rsid w:val="00294499"/>
    <w:rsid w:val="00296A63"/>
    <w:rsid w:val="00296BEF"/>
    <w:rsid w:val="00297C92"/>
    <w:rsid w:val="002A03AF"/>
    <w:rsid w:val="002A138A"/>
    <w:rsid w:val="002A17D5"/>
    <w:rsid w:val="002A197E"/>
    <w:rsid w:val="002A1EAE"/>
    <w:rsid w:val="002A25F1"/>
    <w:rsid w:val="002A2B74"/>
    <w:rsid w:val="002A398E"/>
    <w:rsid w:val="002A4559"/>
    <w:rsid w:val="002A66FB"/>
    <w:rsid w:val="002A67B2"/>
    <w:rsid w:val="002A6AF1"/>
    <w:rsid w:val="002A78C1"/>
    <w:rsid w:val="002B2260"/>
    <w:rsid w:val="002B2E9F"/>
    <w:rsid w:val="002B3995"/>
    <w:rsid w:val="002B4E3E"/>
    <w:rsid w:val="002B517D"/>
    <w:rsid w:val="002B5E19"/>
    <w:rsid w:val="002C08FB"/>
    <w:rsid w:val="002C10CF"/>
    <w:rsid w:val="002C5E96"/>
    <w:rsid w:val="002C5F7F"/>
    <w:rsid w:val="002C623D"/>
    <w:rsid w:val="002C64EF"/>
    <w:rsid w:val="002C7321"/>
    <w:rsid w:val="002D091C"/>
    <w:rsid w:val="002D0B5E"/>
    <w:rsid w:val="002D1B04"/>
    <w:rsid w:val="002D1B76"/>
    <w:rsid w:val="002D207C"/>
    <w:rsid w:val="002D2A4E"/>
    <w:rsid w:val="002D450D"/>
    <w:rsid w:val="002D47CD"/>
    <w:rsid w:val="002D59BA"/>
    <w:rsid w:val="002D7B25"/>
    <w:rsid w:val="002D7C40"/>
    <w:rsid w:val="002E001F"/>
    <w:rsid w:val="002E0A76"/>
    <w:rsid w:val="002E0D7F"/>
    <w:rsid w:val="002E505A"/>
    <w:rsid w:val="002E57B9"/>
    <w:rsid w:val="002E69C1"/>
    <w:rsid w:val="002E6B2E"/>
    <w:rsid w:val="002F0117"/>
    <w:rsid w:val="002F055C"/>
    <w:rsid w:val="002F1210"/>
    <w:rsid w:val="002F2E94"/>
    <w:rsid w:val="002F399F"/>
    <w:rsid w:val="002F39A3"/>
    <w:rsid w:val="002F7B3C"/>
    <w:rsid w:val="00300772"/>
    <w:rsid w:val="00300E9D"/>
    <w:rsid w:val="003021A9"/>
    <w:rsid w:val="00302630"/>
    <w:rsid w:val="0030405A"/>
    <w:rsid w:val="003047A4"/>
    <w:rsid w:val="003058CD"/>
    <w:rsid w:val="00306E8C"/>
    <w:rsid w:val="00310C53"/>
    <w:rsid w:val="00313CEC"/>
    <w:rsid w:val="00313D37"/>
    <w:rsid w:val="00314395"/>
    <w:rsid w:val="00315695"/>
    <w:rsid w:val="003176E2"/>
    <w:rsid w:val="00320059"/>
    <w:rsid w:val="00320657"/>
    <w:rsid w:val="00320D10"/>
    <w:rsid w:val="00322630"/>
    <w:rsid w:val="00323098"/>
    <w:rsid w:val="00323FE2"/>
    <w:rsid w:val="0032793B"/>
    <w:rsid w:val="00330B87"/>
    <w:rsid w:val="00332135"/>
    <w:rsid w:val="00332A7C"/>
    <w:rsid w:val="0033393C"/>
    <w:rsid w:val="00334167"/>
    <w:rsid w:val="0033426D"/>
    <w:rsid w:val="003342F9"/>
    <w:rsid w:val="00334F82"/>
    <w:rsid w:val="00336665"/>
    <w:rsid w:val="00341B6C"/>
    <w:rsid w:val="003420AA"/>
    <w:rsid w:val="00344D0C"/>
    <w:rsid w:val="0034518F"/>
    <w:rsid w:val="00345E1C"/>
    <w:rsid w:val="00350FAC"/>
    <w:rsid w:val="00351506"/>
    <w:rsid w:val="00351F92"/>
    <w:rsid w:val="00353206"/>
    <w:rsid w:val="0035345F"/>
    <w:rsid w:val="00354C31"/>
    <w:rsid w:val="0036318F"/>
    <w:rsid w:val="00363ED2"/>
    <w:rsid w:val="00364122"/>
    <w:rsid w:val="00366751"/>
    <w:rsid w:val="0036729B"/>
    <w:rsid w:val="0036730D"/>
    <w:rsid w:val="003717FB"/>
    <w:rsid w:val="0037330E"/>
    <w:rsid w:val="00373C96"/>
    <w:rsid w:val="00373DF8"/>
    <w:rsid w:val="00377C28"/>
    <w:rsid w:val="003801B2"/>
    <w:rsid w:val="0038031A"/>
    <w:rsid w:val="0038073C"/>
    <w:rsid w:val="003816F4"/>
    <w:rsid w:val="00381A6F"/>
    <w:rsid w:val="00382368"/>
    <w:rsid w:val="00382503"/>
    <w:rsid w:val="00382B55"/>
    <w:rsid w:val="00383DE1"/>
    <w:rsid w:val="003843E6"/>
    <w:rsid w:val="00387270"/>
    <w:rsid w:val="00387478"/>
    <w:rsid w:val="003878EA"/>
    <w:rsid w:val="003914DB"/>
    <w:rsid w:val="00391F2B"/>
    <w:rsid w:val="00393659"/>
    <w:rsid w:val="00393F2C"/>
    <w:rsid w:val="00394BD6"/>
    <w:rsid w:val="00394C40"/>
    <w:rsid w:val="00395285"/>
    <w:rsid w:val="00395DFC"/>
    <w:rsid w:val="00395EC8"/>
    <w:rsid w:val="00397A3E"/>
    <w:rsid w:val="003A030E"/>
    <w:rsid w:val="003A145A"/>
    <w:rsid w:val="003A204B"/>
    <w:rsid w:val="003A3A59"/>
    <w:rsid w:val="003A67AB"/>
    <w:rsid w:val="003A6A7F"/>
    <w:rsid w:val="003A70DD"/>
    <w:rsid w:val="003B09AB"/>
    <w:rsid w:val="003B0C2E"/>
    <w:rsid w:val="003B1023"/>
    <w:rsid w:val="003B1881"/>
    <w:rsid w:val="003B23E1"/>
    <w:rsid w:val="003B3581"/>
    <w:rsid w:val="003B59A0"/>
    <w:rsid w:val="003B7A9D"/>
    <w:rsid w:val="003C0609"/>
    <w:rsid w:val="003C0F5A"/>
    <w:rsid w:val="003C13EF"/>
    <w:rsid w:val="003C3E44"/>
    <w:rsid w:val="003C5B9C"/>
    <w:rsid w:val="003C603F"/>
    <w:rsid w:val="003D0D0D"/>
    <w:rsid w:val="003D199E"/>
    <w:rsid w:val="003D1A50"/>
    <w:rsid w:val="003D2209"/>
    <w:rsid w:val="003D255E"/>
    <w:rsid w:val="003D3752"/>
    <w:rsid w:val="003D3CBD"/>
    <w:rsid w:val="003D4DD0"/>
    <w:rsid w:val="003D64E2"/>
    <w:rsid w:val="003D6B39"/>
    <w:rsid w:val="003D6BF1"/>
    <w:rsid w:val="003D76B7"/>
    <w:rsid w:val="003D7AA2"/>
    <w:rsid w:val="003D7D8F"/>
    <w:rsid w:val="003E09E5"/>
    <w:rsid w:val="003E1B74"/>
    <w:rsid w:val="003E34D3"/>
    <w:rsid w:val="003E3905"/>
    <w:rsid w:val="003E55BC"/>
    <w:rsid w:val="003E7D8D"/>
    <w:rsid w:val="003F07F2"/>
    <w:rsid w:val="003F36B6"/>
    <w:rsid w:val="003F3FBC"/>
    <w:rsid w:val="003F434F"/>
    <w:rsid w:val="003F7175"/>
    <w:rsid w:val="003F741B"/>
    <w:rsid w:val="003F7858"/>
    <w:rsid w:val="003F7A03"/>
    <w:rsid w:val="003F7F6F"/>
    <w:rsid w:val="00401A66"/>
    <w:rsid w:val="004024E1"/>
    <w:rsid w:val="004030BC"/>
    <w:rsid w:val="004032F1"/>
    <w:rsid w:val="0040348D"/>
    <w:rsid w:val="00405A1C"/>
    <w:rsid w:val="004063B4"/>
    <w:rsid w:val="00406B33"/>
    <w:rsid w:val="0040753F"/>
    <w:rsid w:val="00407DAD"/>
    <w:rsid w:val="00411309"/>
    <w:rsid w:val="00412A01"/>
    <w:rsid w:val="0041398A"/>
    <w:rsid w:val="0041450D"/>
    <w:rsid w:val="00414516"/>
    <w:rsid w:val="00415BAD"/>
    <w:rsid w:val="004166D3"/>
    <w:rsid w:val="00417A92"/>
    <w:rsid w:val="004203E6"/>
    <w:rsid w:val="00420782"/>
    <w:rsid w:val="00420FB7"/>
    <w:rsid w:val="0042182A"/>
    <w:rsid w:val="00422A50"/>
    <w:rsid w:val="00425849"/>
    <w:rsid w:val="00426025"/>
    <w:rsid w:val="00426DF5"/>
    <w:rsid w:val="00427808"/>
    <w:rsid w:val="004300A9"/>
    <w:rsid w:val="0043148E"/>
    <w:rsid w:val="004321A9"/>
    <w:rsid w:val="0043223A"/>
    <w:rsid w:val="00432CE9"/>
    <w:rsid w:val="00434414"/>
    <w:rsid w:val="00434B48"/>
    <w:rsid w:val="00435D39"/>
    <w:rsid w:val="004430B6"/>
    <w:rsid w:val="004438AF"/>
    <w:rsid w:val="0044410A"/>
    <w:rsid w:val="004445E2"/>
    <w:rsid w:val="00444A10"/>
    <w:rsid w:val="00445CB8"/>
    <w:rsid w:val="00446D5E"/>
    <w:rsid w:val="004472AA"/>
    <w:rsid w:val="0044736B"/>
    <w:rsid w:val="00447E06"/>
    <w:rsid w:val="004508AB"/>
    <w:rsid w:val="004519DC"/>
    <w:rsid w:val="00451CB8"/>
    <w:rsid w:val="00451E77"/>
    <w:rsid w:val="0045412D"/>
    <w:rsid w:val="0045542A"/>
    <w:rsid w:val="00464ADE"/>
    <w:rsid w:val="00466070"/>
    <w:rsid w:val="00467CCB"/>
    <w:rsid w:val="00471AFA"/>
    <w:rsid w:val="00472457"/>
    <w:rsid w:val="004739C0"/>
    <w:rsid w:val="00474FD0"/>
    <w:rsid w:val="0047566C"/>
    <w:rsid w:val="00476A0F"/>
    <w:rsid w:val="00482264"/>
    <w:rsid w:val="004837E9"/>
    <w:rsid w:val="00484502"/>
    <w:rsid w:val="004854C1"/>
    <w:rsid w:val="00485F10"/>
    <w:rsid w:val="00486150"/>
    <w:rsid w:val="0048654D"/>
    <w:rsid w:val="00487925"/>
    <w:rsid w:val="00490528"/>
    <w:rsid w:val="00490AC6"/>
    <w:rsid w:val="00493869"/>
    <w:rsid w:val="00494BF8"/>
    <w:rsid w:val="004A4125"/>
    <w:rsid w:val="004A5143"/>
    <w:rsid w:val="004A6096"/>
    <w:rsid w:val="004A64FA"/>
    <w:rsid w:val="004A67C7"/>
    <w:rsid w:val="004B0525"/>
    <w:rsid w:val="004B07FE"/>
    <w:rsid w:val="004B32D8"/>
    <w:rsid w:val="004B436D"/>
    <w:rsid w:val="004B53DB"/>
    <w:rsid w:val="004B5DB2"/>
    <w:rsid w:val="004B66E0"/>
    <w:rsid w:val="004B69D0"/>
    <w:rsid w:val="004B7405"/>
    <w:rsid w:val="004B7F83"/>
    <w:rsid w:val="004C033F"/>
    <w:rsid w:val="004C0A1E"/>
    <w:rsid w:val="004C0D58"/>
    <w:rsid w:val="004C18E0"/>
    <w:rsid w:val="004C389F"/>
    <w:rsid w:val="004C398E"/>
    <w:rsid w:val="004C4006"/>
    <w:rsid w:val="004C4368"/>
    <w:rsid w:val="004C51A5"/>
    <w:rsid w:val="004C5439"/>
    <w:rsid w:val="004C5CC0"/>
    <w:rsid w:val="004D1BDD"/>
    <w:rsid w:val="004D41D2"/>
    <w:rsid w:val="004D4EEA"/>
    <w:rsid w:val="004D4FAA"/>
    <w:rsid w:val="004D5C83"/>
    <w:rsid w:val="004D7671"/>
    <w:rsid w:val="004E013F"/>
    <w:rsid w:val="004E094A"/>
    <w:rsid w:val="004E203F"/>
    <w:rsid w:val="004E2A2F"/>
    <w:rsid w:val="004E387D"/>
    <w:rsid w:val="004E4633"/>
    <w:rsid w:val="004E4C19"/>
    <w:rsid w:val="004E4C2C"/>
    <w:rsid w:val="004E5839"/>
    <w:rsid w:val="004E7BB0"/>
    <w:rsid w:val="004E7F9C"/>
    <w:rsid w:val="004F19C5"/>
    <w:rsid w:val="004F2535"/>
    <w:rsid w:val="004F27BB"/>
    <w:rsid w:val="004F42FD"/>
    <w:rsid w:val="004F4B44"/>
    <w:rsid w:val="004F4D98"/>
    <w:rsid w:val="004F56C2"/>
    <w:rsid w:val="004F5AB9"/>
    <w:rsid w:val="004F6009"/>
    <w:rsid w:val="005010CD"/>
    <w:rsid w:val="00502BC4"/>
    <w:rsid w:val="005041BA"/>
    <w:rsid w:val="00505A15"/>
    <w:rsid w:val="00505F90"/>
    <w:rsid w:val="005066B0"/>
    <w:rsid w:val="00507244"/>
    <w:rsid w:val="005076A4"/>
    <w:rsid w:val="005116B0"/>
    <w:rsid w:val="00512792"/>
    <w:rsid w:val="0051419E"/>
    <w:rsid w:val="0051491A"/>
    <w:rsid w:val="00515C3E"/>
    <w:rsid w:val="0051675A"/>
    <w:rsid w:val="00516C5F"/>
    <w:rsid w:val="005221F9"/>
    <w:rsid w:val="00523637"/>
    <w:rsid w:val="005252B6"/>
    <w:rsid w:val="00525384"/>
    <w:rsid w:val="00526623"/>
    <w:rsid w:val="00526937"/>
    <w:rsid w:val="00530224"/>
    <w:rsid w:val="005309DA"/>
    <w:rsid w:val="005331AB"/>
    <w:rsid w:val="00534F0E"/>
    <w:rsid w:val="00535AA4"/>
    <w:rsid w:val="00537615"/>
    <w:rsid w:val="00541930"/>
    <w:rsid w:val="0054197D"/>
    <w:rsid w:val="00542FE3"/>
    <w:rsid w:val="00544CAE"/>
    <w:rsid w:val="00552543"/>
    <w:rsid w:val="00553A8D"/>
    <w:rsid w:val="00553F95"/>
    <w:rsid w:val="005542AD"/>
    <w:rsid w:val="0055450B"/>
    <w:rsid w:val="00554C4B"/>
    <w:rsid w:val="00554D5B"/>
    <w:rsid w:val="00557936"/>
    <w:rsid w:val="00557B9A"/>
    <w:rsid w:val="0056328A"/>
    <w:rsid w:val="00564393"/>
    <w:rsid w:val="005647A2"/>
    <w:rsid w:val="00565367"/>
    <w:rsid w:val="005653E5"/>
    <w:rsid w:val="005656F2"/>
    <w:rsid w:val="0056704C"/>
    <w:rsid w:val="00570656"/>
    <w:rsid w:val="00570757"/>
    <w:rsid w:val="005737DF"/>
    <w:rsid w:val="005743C9"/>
    <w:rsid w:val="0057494A"/>
    <w:rsid w:val="005753A2"/>
    <w:rsid w:val="0057719A"/>
    <w:rsid w:val="005774D4"/>
    <w:rsid w:val="005775F2"/>
    <w:rsid w:val="0058179C"/>
    <w:rsid w:val="00581E21"/>
    <w:rsid w:val="005830DE"/>
    <w:rsid w:val="00583C12"/>
    <w:rsid w:val="0058453F"/>
    <w:rsid w:val="005847C8"/>
    <w:rsid w:val="00586B69"/>
    <w:rsid w:val="005871F8"/>
    <w:rsid w:val="00587CEF"/>
    <w:rsid w:val="0059094A"/>
    <w:rsid w:val="00590A52"/>
    <w:rsid w:val="005922AF"/>
    <w:rsid w:val="0059259E"/>
    <w:rsid w:val="00593A79"/>
    <w:rsid w:val="0059406C"/>
    <w:rsid w:val="00594789"/>
    <w:rsid w:val="00596CC8"/>
    <w:rsid w:val="005976CF"/>
    <w:rsid w:val="005A0376"/>
    <w:rsid w:val="005A1BE5"/>
    <w:rsid w:val="005A72FE"/>
    <w:rsid w:val="005A7CD8"/>
    <w:rsid w:val="005B2589"/>
    <w:rsid w:val="005B28FF"/>
    <w:rsid w:val="005B45CC"/>
    <w:rsid w:val="005B5287"/>
    <w:rsid w:val="005B5AE4"/>
    <w:rsid w:val="005C0764"/>
    <w:rsid w:val="005C07F1"/>
    <w:rsid w:val="005C0F81"/>
    <w:rsid w:val="005C1DB1"/>
    <w:rsid w:val="005C1F20"/>
    <w:rsid w:val="005C3CB1"/>
    <w:rsid w:val="005C4B22"/>
    <w:rsid w:val="005C6C05"/>
    <w:rsid w:val="005D1D7E"/>
    <w:rsid w:val="005D238E"/>
    <w:rsid w:val="005D26E2"/>
    <w:rsid w:val="005D2CE4"/>
    <w:rsid w:val="005D31AF"/>
    <w:rsid w:val="005D4CDF"/>
    <w:rsid w:val="005E0AF1"/>
    <w:rsid w:val="005E0CF7"/>
    <w:rsid w:val="005E38C5"/>
    <w:rsid w:val="005E3BDA"/>
    <w:rsid w:val="005E428D"/>
    <w:rsid w:val="005E575D"/>
    <w:rsid w:val="005E60D3"/>
    <w:rsid w:val="005E62C9"/>
    <w:rsid w:val="005E7092"/>
    <w:rsid w:val="005E75FC"/>
    <w:rsid w:val="005F096B"/>
    <w:rsid w:val="005F15E3"/>
    <w:rsid w:val="005F5E16"/>
    <w:rsid w:val="005F5FE6"/>
    <w:rsid w:val="005F64F9"/>
    <w:rsid w:val="005F66E6"/>
    <w:rsid w:val="005F7570"/>
    <w:rsid w:val="00600B2D"/>
    <w:rsid w:val="006020A6"/>
    <w:rsid w:val="0060513E"/>
    <w:rsid w:val="00605574"/>
    <w:rsid w:val="0060613B"/>
    <w:rsid w:val="006066FB"/>
    <w:rsid w:val="00607596"/>
    <w:rsid w:val="006075D1"/>
    <w:rsid w:val="0061149F"/>
    <w:rsid w:val="00611BBC"/>
    <w:rsid w:val="00611ECF"/>
    <w:rsid w:val="00612553"/>
    <w:rsid w:val="006135B2"/>
    <w:rsid w:val="0061372A"/>
    <w:rsid w:val="00613F13"/>
    <w:rsid w:val="00615709"/>
    <w:rsid w:val="0062144D"/>
    <w:rsid w:val="00621F77"/>
    <w:rsid w:val="00622190"/>
    <w:rsid w:val="00622C71"/>
    <w:rsid w:val="00625040"/>
    <w:rsid w:val="0062591F"/>
    <w:rsid w:val="00625BF6"/>
    <w:rsid w:val="0062634E"/>
    <w:rsid w:val="00626F81"/>
    <w:rsid w:val="0062718E"/>
    <w:rsid w:val="00627E25"/>
    <w:rsid w:val="00630539"/>
    <w:rsid w:val="00631393"/>
    <w:rsid w:val="00631518"/>
    <w:rsid w:val="00632795"/>
    <w:rsid w:val="00632862"/>
    <w:rsid w:val="00633735"/>
    <w:rsid w:val="00634334"/>
    <w:rsid w:val="006349BD"/>
    <w:rsid w:val="00635985"/>
    <w:rsid w:val="00635EA8"/>
    <w:rsid w:val="00637B3C"/>
    <w:rsid w:val="0064096A"/>
    <w:rsid w:val="00640E3F"/>
    <w:rsid w:val="00643ABC"/>
    <w:rsid w:val="00644B78"/>
    <w:rsid w:val="0064571B"/>
    <w:rsid w:val="00647B80"/>
    <w:rsid w:val="00650A97"/>
    <w:rsid w:val="00650D14"/>
    <w:rsid w:val="00652AE9"/>
    <w:rsid w:val="00654C45"/>
    <w:rsid w:val="00656B28"/>
    <w:rsid w:val="006617B5"/>
    <w:rsid w:val="00662D47"/>
    <w:rsid w:val="00663A43"/>
    <w:rsid w:val="00664473"/>
    <w:rsid w:val="00665904"/>
    <w:rsid w:val="006670BC"/>
    <w:rsid w:val="00670EC0"/>
    <w:rsid w:val="00670F4C"/>
    <w:rsid w:val="006714C0"/>
    <w:rsid w:val="00671C09"/>
    <w:rsid w:val="00673082"/>
    <w:rsid w:val="00673952"/>
    <w:rsid w:val="0067462C"/>
    <w:rsid w:val="006778BF"/>
    <w:rsid w:val="0068043C"/>
    <w:rsid w:val="0068285F"/>
    <w:rsid w:val="00683806"/>
    <w:rsid w:val="00685E09"/>
    <w:rsid w:val="0069139C"/>
    <w:rsid w:val="006919AF"/>
    <w:rsid w:val="00692A1A"/>
    <w:rsid w:val="00692C14"/>
    <w:rsid w:val="00694519"/>
    <w:rsid w:val="0069476F"/>
    <w:rsid w:val="006951E7"/>
    <w:rsid w:val="00697631"/>
    <w:rsid w:val="00697DEA"/>
    <w:rsid w:val="006A05E7"/>
    <w:rsid w:val="006A1204"/>
    <w:rsid w:val="006A1BD3"/>
    <w:rsid w:val="006A21C0"/>
    <w:rsid w:val="006A2D3F"/>
    <w:rsid w:val="006A49A1"/>
    <w:rsid w:val="006A5899"/>
    <w:rsid w:val="006B0744"/>
    <w:rsid w:val="006B11E9"/>
    <w:rsid w:val="006B16FE"/>
    <w:rsid w:val="006B1BDA"/>
    <w:rsid w:val="006B2228"/>
    <w:rsid w:val="006B2A25"/>
    <w:rsid w:val="006B4389"/>
    <w:rsid w:val="006B6537"/>
    <w:rsid w:val="006B6C1B"/>
    <w:rsid w:val="006B7282"/>
    <w:rsid w:val="006B7C46"/>
    <w:rsid w:val="006C0104"/>
    <w:rsid w:val="006C0229"/>
    <w:rsid w:val="006C163A"/>
    <w:rsid w:val="006C1DF6"/>
    <w:rsid w:val="006C317B"/>
    <w:rsid w:val="006C4CE1"/>
    <w:rsid w:val="006C6C82"/>
    <w:rsid w:val="006D0268"/>
    <w:rsid w:val="006D26DC"/>
    <w:rsid w:val="006D2A71"/>
    <w:rsid w:val="006D2AD6"/>
    <w:rsid w:val="006D4979"/>
    <w:rsid w:val="006D4C0C"/>
    <w:rsid w:val="006D526F"/>
    <w:rsid w:val="006D573E"/>
    <w:rsid w:val="006D5AA6"/>
    <w:rsid w:val="006D5D66"/>
    <w:rsid w:val="006D616F"/>
    <w:rsid w:val="006E04C6"/>
    <w:rsid w:val="006E05A2"/>
    <w:rsid w:val="006E0CD8"/>
    <w:rsid w:val="006E169D"/>
    <w:rsid w:val="006E181F"/>
    <w:rsid w:val="006E37B7"/>
    <w:rsid w:val="006E4874"/>
    <w:rsid w:val="006E7930"/>
    <w:rsid w:val="006E7BAA"/>
    <w:rsid w:val="006F037F"/>
    <w:rsid w:val="006F101A"/>
    <w:rsid w:val="006F43F1"/>
    <w:rsid w:val="006F4CC7"/>
    <w:rsid w:val="006F62FF"/>
    <w:rsid w:val="006F6C39"/>
    <w:rsid w:val="006F714A"/>
    <w:rsid w:val="006F743B"/>
    <w:rsid w:val="006F7C35"/>
    <w:rsid w:val="0070033D"/>
    <w:rsid w:val="0070143A"/>
    <w:rsid w:val="00701882"/>
    <w:rsid w:val="0070215D"/>
    <w:rsid w:val="007023C6"/>
    <w:rsid w:val="007035AA"/>
    <w:rsid w:val="00703F3A"/>
    <w:rsid w:val="00704267"/>
    <w:rsid w:val="00704295"/>
    <w:rsid w:val="00706196"/>
    <w:rsid w:val="00706AA7"/>
    <w:rsid w:val="00706B4C"/>
    <w:rsid w:val="00707F3F"/>
    <w:rsid w:val="00710940"/>
    <w:rsid w:val="00711D68"/>
    <w:rsid w:val="007126CE"/>
    <w:rsid w:val="00713190"/>
    <w:rsid w:val="0071644E"/>
    <w:rsid w:val="007217C9"/>
    <w:rsid w:val="00721E35"/>
    <w:rsid w:val="00722301"/>
    <w:rsid w:val="007226E0"/>
    <w:rsid w:val="0072315F"/>
    <w:rsid w:val="00723399"/>
    <w:rsid w:val="00724E8D"/>
    <w:rsid w:val="00726497"/>
    <w:rsid w:val="007273BC"/>
    <w:rsid w:val="00730F43"/>
    <w:rsid w:val="007321EA"/>
    <w:rsid w:val="00732DCC"/>
    <w:rsid w:val="00733A6E"/>
    <w:rsid w:val="0073652D"/>
    <w:rsid w:val="0073715E"/>
    <w:rsid w:val="00740150"/>
    <w:rsid w:val="00740654"/>
    <w:rsid w:val="00741710"/>
    <w:rsid w:val="00743DEB"/>
    <w:rsid w:val="00745647"/>
    <w:rsid w:val="0074578A"/>
    <w:rsid w:val="00746056"/>
    <w:rsid w:val="007460FE"/>
    <w:rsid w:val="00746371"/>
    <w:rsid w:val="007467BD"/>
    <w:rsid w:val="007469DC"/>
    <w:rsid w:val="00747A00"/>
    <w:rsid w:val="00751F35"/>
    <w:rsid w:val="00752CA3"/>
    <w:rsid w:val="00757234"/>
    <w:rsid w:val="007573A5"/>
    <w:rsid w:val="0075750F"/>
    <w:rsid w:val="0075755B"/>
    <w:rsid w:val="00760290"/>
    <w:rsid w:val="00760AE9"/>
    <w:rsid w:val="007642E4"/>
    <w:rsid w:val="00767038"/>
    <w:rsid w:val="00771561"/>
    <w:rsid w:val="00772608"/>
    <w:rsid w:val="0077361F"/>
    <w:rsid w:val="00773865"/>
    <w:rsid w:val="00775C43"/>
    <w:rsid w:val="0077677D"/>
    <w:rsid w:val="00782074"/>
    <w:rsid w:val="007822DA"/>
    <w:rsid w:val="007833EE"/>
    <w:rsid w:val="00783963"/>
    <w:rsid w:val="00784DB5"/>
    <w:rsid w:val="00784F19"/>
    <w:rsid w:val="007856A6"/>
    <w:rsid w:val="007856C3"/>
    <w:rsid w:val="00785C61"/>
    <w:rsid w:val="00786E1E"/>
    <w:rsid w:val="00791DEA"/>
    <w:rsid w:val="00792014"/>
    <w:rsid w:val="007920B5"/>
    <w:rsid w:val="00793267"/>
    <w:rsid w:val="00793A0C"/>
    <w:rsid w:val="00794783"/>
    <w:rsid w:val="00797C88"/>
    <w:rsid w:val="007A11E2"/>
    <w:rsid w:val="007A489C"/>
    <w:rsid w:val="007A5B6B"/>
    <w:rsid w:val="007A6D21"/>
    <w:rsid w:val="007B611D"/>
    <w:rsid w:val="007B6721"/>
    <w:rsid w:val="007B7CD6"/>
    <w:rsid w:val="007B7F37"/>
    <w:rsid w:val="007C03F2"/>
    <w:rsid w:val="007C1C91"/>
    <w:rsid w:val="007C32B2"/>
    <w:rsid w:val="007C391F"/>
    <w:rsid w:val="007C408D"/>
    <w:rsid w:val="007C4BBC"/>
    <w:rsid w:val="007C5902"/>
    <w:rsid w:val="007C62E9"/>
    <w:rsid w:val="007C6EE3"/>
    <w:rsid w:val="007C772F"/>
    <w:rsid w:val="007C7A04"/>
    <w:rsid w:val="007D005C"/>
    <w:rsid w:val="007D2131"/>
    <w:rsid w:val="007D28F3"/>
    <w:rsid w:val="007D2B24"/>
    <w:rsid w:val="007E1749"/>
    <w:rsid w:val="007E25A1"/>
    <w:rsid w:val="007E2867"/>
    <w:rsid w:val="007E2A18"/>
    <w:rsid w:val="007E31CF"/>
    <w:rsid w:val="007E3900"/>
    <w:rsid w:val="007E3B97"/>
    <w:rsid w:val="007E618B"/>
    <w:rsid w:val="007E61F9"/>
    <w:rsid w:val="007F0622"/>
    <w:rsid w:val="007F0A66"/>
    <w:rsid w:val="007F147F"/>
    <w:rsid w:val="007F1B65"/>
    <w:rsid w:val="007F2E4C"/>
    <w:rsid w:val="007F3CC7"/>
    <w:rsid w:val="007F458B"/>
    <w:rsid w:val="007F4D56"/>
    <w:rsid w:val="007F4EC4"/>
    <w:rsid w:val="00800E39"/>
    <w:rsid w:val="008020BC"/>
    <w:rsid w:val="008046F6"/>
    <w:rsid w:val="00804BF4"/>
    <w:rsid w:val="008051DD"/>
    <w:rsid w:val="008052CC"/>
    <w:rsid w:val="00805FE7"/>
    <w:rsid w:val="00806866"/>
    <w:rsid w:val="00806B83"/>
    <w:rsid w:val="008071B7"/>
    <w:rsid w:val="0081366B"/>
    <w:rsid w:val="00813740"/>
    <w:rsid w:val="00813743"/>
    <w:rsid w:val="008139DF"/>
    <w:rsid w:val="00813FE6"/>
    <w:rsid w:val="008144E1"/>
    <w:rsid w:val="0081755D"/>
    <w:rsid w:val="00817E98"/>
    <w:rsid w:val="00821722"/>
    <w:rsid w:val="0082188A"/>
    <w:rsid w:val="00823880"/>
    <w:rsid w:val="00823BA8"/>
    <w:rsid w:val="00825170"/>
    <w:rsid w:val="00832235"/>
    <w:rsid w:val="00835590"/>
    <w:rsid w:val="0083648A"/>
    <w:rsid w:val="00837AE1"/>
    <w:rsid w:val="00837C02"/>
    <w:rsid w:val="00842B4D"/>
    <w:rsid w:val="0084302C"/>
    <w:rsid w:val="00843D0B"/>
    <w:rsid w:val="00844332"/>
    <w:rsid w:val="008452AD"/>
    <w:rsid w:val="0084579E"/>
    <w:rsid w:val="00845ADE"/>
    <w:rsid w:val="00845D61"/>
    <w:rsid w:val="008460A4"/>
    <w:rsid w:val="008514E0"/>
    <w:rsid w:val="008519F8"/>
    <w:rsid w:val="00851A6C"/>
    <w:rsid w:val="008527F9"/>
    <w:rsid w:val="0085493A"/>
    <w:rsid w:val="00854CC8"/>
    <w:rsid w:val="00854D1C"/>
    <w:rsid w:val="00854DEA"/>
    <w:rsid w:val="0085540E"/>
    <w:rsid w:val="00856341"/>
    <w:rsid w:val="008611F2"/>
    <w:rsid w:val="00865981"/>
    <w:rsid w:val="0087412F"/>
    <w:rsid w:val="00875C30"/>
    <w:rsid w:val="00876903"/>
    <w:rsid w:val="0088020A"/>
    <w:rsid w:val="0088028E"/>
    <w:rsid w:val="0088041C"/>
    <w:rsid w:val="008805D2"/>
    <w:rsid w:val="00881409"/>
    <w:rsid w:val="00881544"/>
    <w:rsid w:val="008833A5"/>
    <w:rsid w:val="0088351F"/>
    <w:rsid w:val="00884101"/>
    <w:rsid w:val="00885290"/>
    <w:rsid w:val="00886BCF"/>
    <w:rsid w:val="008872B9"/>
    <w:rsid w:val="00887BD0"/>
    <w:rsid w:val="00887F0D"/>
    <w:rsid w:val="008904DF"/>
    <w:rsid w:val="00894137"/>
    <w:rsid w:val="0089508E"/>
    <w:rsid w:val="00895754"/>
    <w:rsid w:val="00895CA6"/>
    <w:rsid w:val="008965FA"/>
    <w:rsid w:val="008971AD"/>
    <w:rsid w:val="008A0975"/>
    <w:rsid w:val="008A1374"/>
    <w:rsid w:val="008A24BD"/>
    <w:rsid w:val="008A2975"/>
    <w:rsid w:val="008A2B0F"/>
    <w:rsid w:val="008A2B31"/>
    <w:rsid w:val="008A3C15"/>
    <w:rsid w:val="008A72C7"/>
    <w:rsid w:val="008B01D5"/>
    <w:rsid w:val="008B186F"/>
    <w:rsid w:val="008B1F51"/>
    <w:rsid w:val="008B3A65"/>
    <w:rsid w:val="008B3DDF"/>
    <w:rsid w:val="008B3E6E"/>
    <w:rsid w:val="008B56CF"/>
    <w:rsid w:val="008B5976"/>
    <w:rsid w:val="008B5EDA"/>
    <w:rsid w:val="008B7784"/>
    <w:rsid w:val="008B7AA0"/>
    <w:rsid w:val="008B7B83"/>
    <w:rsid w:val="008B7BB7"/>
    <w:rsid w:val="008C20B3"/>
    <w:rsid w:val="008C2DAC"/>
    <w:rsid w:val="008C4079"/>
    <w:rsid w:val="008C46E8"/>
    <w:rsid w:val="008C4750"/>
    <w:rsid w:val="008C5A77"/>
    <w:rsid w:val="008C5D86"/>
    <w:rsid w:val="008C6057"/>
    <w:rsid w:val="008C6AB9"/>
    <w:rsid w:val="008C6BB7"/>
    <w:rsid w:val="008C73FD"/>
    <w:rsid w:val="008C786D"/>
    <w:rsid w:val="008D32F4"/>
    <w:rsid w:val="008D442A"/>
    <w:rsid w:val="008D5EB2"/>
    <w:rsid w:val="008D5FF1"/>
    <w:rsid w:val="008D640C"/>
    <w:rsid w:val="008D6BE2"/>
    <w:rsid w:val="008D73CE"/>
    <w:rsid w:val="008E30E4"/>
    <w:rsid w:val="008E3E2A"/>
    <w:rsid w:val="008E4FAA"/>
    <w:rsid w:val="008E651B"/>
    <w:rsid w:val="008E6C69"/>
    <w:rsid w:val="008E758A"/>
    <w:rsid w:val="008F2168"/>
    <w:rsid w:val="008F3198"/>
    <w:rsid w:val="008F440A"/>
    <w:rsid w:val="008F44F3"/>
    <w:rsid w:val="008F46C8"/>
    <w:rsid w:val="008F4DE5"/>
    <w:rsid w:val="008F52BC"/>
    <w:rsid w:val="008F589C"/>
    <w:rsid w:val="00902491"/>
    <w:rsid w:val="009052E2"/>
    <w:rsid w:val="0090628D"/>
    <w:rsid w:val="00906444"/>
    <w:rsid w:val="00906A49"/>
    <w:rsid w:val="00910D67"/>
    <w:rsid w:val="00911585"/>
    <w:rsid w:val="00911657"/>
    <w:rsid w:val="00911B8A"/>
    <w:rsid w:val="00912684"/>
    <w:rsid w:val="00913AE4"/>
    <w:rsid w:val="00913B38"/>
    <w:rsid w:val="0091462F"/>
    <w:rsid w:val="00914AA9"/>
    <w:rsid w:val="0091539C"/>
    <w:rsid w:val="00916C00"/>
    <w:rsid w:val="00920B9C"/>
    <w:rsid w:val="009215C7"/>
    <w:rsid w:val="00925969"/>
    <w:rsid w:val="00927EBF"/>
    <w:rsid w:val="009312DB"/>
    <w:rsid w:val="009325DC"/>
    <w:rsid w:val="00933071"/>
    <w:rsid w:val="0093321E"/>
    <w:rsid w:val="009332A1"/>
    <w:rsid w:val="00933762"/>
    <w:rsid w:val="00933A6E"/>
    <w:rsid w:val="009364F0"/>
    <w:rsid w:val="00936DF1"/>
    <w:rsid w:val="00942E4E"/>
    <w:rsid w:val="0094329C"/>
    <w:rsid w:val="00944A99"/>
    <w:rsid w:val="009464AD"/>
    <w:rsid w:val="00946A98"/>
    <w:rsid w:val="00947194"/>
    <w:rsid w:val="00951B03"/>
    <w:rsid w:val="009521BC"/>
    <w:rsid w:val="00952A03"/>
    <w:rsid w:val="00952C5D"/>
    <w:rsid w:val="00953446"/>
    <w:rsid w:val="00954755"/>
    <w:rsid w:val="009561A0"/>
    <w:rsid w:val="0095745E"/>
    <w:rsid w:val="00957BA8"/>
    <w:rsid w:val="0096100D"/>
    <w:rsid w:val="00961DE8"/>
    <w:rsid w:val="00965EF7"/>
    <w:rsid w:val="009661F4"/>
    <w:rsid w:val="0096736B"/>
    <w:rsid w:val="009710D3"/>
    <w:rsid w:val="0097274C"/>
    <w:rsid w:val="00974457"/>
    <w:rsid w:val="0097572B"/>
    <w:rsid w:val="00975CDA"/>
    <w:rsid w:val="0097760D"/>
    <w:rsid w:val="009811A8"/>
    <w:rsid w:val="0098217A"/>
    <w:rsid w:val="009847B9"/>
    <w:rsid w:val="00986A7C"/>
    <w:rsid w:val="00991201"/>
    <w:rsid w:val="00992816"/>
    <w:rsid w:val="009933D3"/>
    <w:rsid w:val="00994321"/>
    <w:rsid w:val="00994492"/>
    <w:rsid w:val="009949A7"/>
    <w:rsid w:val="00995D40"/>
    <w:rsid w:val="00996B12"/>
    <w:rsid w:val="00996EA0"/>
    <w:rsid w:val="0099735E"/>
    <w:rsid w:val="009977AF"/>
    <w:rsid w:val="00997BBB"/>
    <w:rsid w:val="009A09ED"/>
    <w:rsid w:val="009A4878"/>
    <w:rsid w:val="009A4B38"/>
    <w:rsid w:val="009A58ED"/>
    <w:rsid w:val="009A5920"/>
    <w:rsid w:val="009B2F7E"/>
    <w:rsid w:val="009B3180"/>
    <w:rsid w:val="009B3253"/>
    <w:rsid w:val="009B451C"/>
    <w:rsid w:val="009B51D2"/>
    <w:rsid w:val="009B5EFB"/>
    <w:rsid w:val="009B5FFA"/>
    <w:rsid w:val="009B65C5"/>
    <w:rsid w:val="009B7CCE"/>
    <w:rsid w:val="009C0AF4"/>
    <w:rsid w:val="009C1AEC"/>
    <w:rsid w:val="009C26B7"/>
    <w:rsid w:val="009C5D6F"/>
    <w:rsid w:val="009C715F"/>
    <w:rsid w:val="009D0906"/>
    <w:rsid w:val="009D1448"/>
    <w:rsid w:val="009D1491"/>
    <w:rsid w:val="009D31E2"/>
    <w:rsid w:val="009D32FD"/>
    <w:rsid w:val="009D345C"/>
    <w:rsid w:val="009D4D08"/>
    <w:rsid w:val="009D64F8"/>
    <w:rsid w:val="009E07CA"/>
    <w:rsid w:val="009E10DC"/>
    <w:rsid w:val="009E1522"/>
    <w:rsid w:val="009E2502"/>
    <w:rsid w:val="009E47F9"/>
    <w:rsid w:val="009E4EDA"/>
    <w:rsid w:val="009E7278"/>
    <w:rsid w:val="009F04B4"/>
    <w:rsid w:val="009F0768"/>
    <w:rsid w:val="009F0B34"/>
    <w:rsid w:val="009F0CF3"/>
    <w:rsid w:val="009F0F10"/>
    <w:rsid w:val="009F10E9"/>
    <w:rsid w:val="009F20E9"/>
    <w:rsid w:val="009F22F2"/>
    <w:rsid w:val="009F3582"/>
    <w:rsid w:val="009F44D8"/>
    <w:rsid w:val="009F6D7B"/>
    <w:rsid w:val="009F79A1"/>
    <w:rsid w:val="00A004BE"/>
    <w:rsid w:val="00A00CEA"/>
    <w:rsid w:val="00A02332"/>
    <w:rsid w:val="00A02A46"/>
    <w:rsid w:val="00A04F77"/>
    <w:rsid w:val="00A0544C"/>
    <w:rsid w:val="00A066B4"/>
    <w:rsid w:val="00A07B20"/>
    <w:rsid w:val="00A10B51"/>
    <w:rsid w:val="00A13894"/>
    <w:rsid w:val="00A14F8A"/>
    <w:rsid w:val="00A15E0B"/>
    <w:rsid w:val="00A16F90"/>
    <w:rsid w:val="00A200DA"/>
    <w:rsid w:val="00A2232D"/>
    <w:rsid w:val="00A247DC"/>
    <w:rsid w:val="00A24D64"/>
    <w:rsid w:val="00A25450"/>
    <w:rsid w:val="00A25E76"/>
    <w:rsid w:val="00A262E1"/>
    <w:rsid w:val="00A26BB8"/>
    <w:rsid w:val="00A27256"/>
    <w:rsid w:val="00A27BCC"/>
    <w:rsid w:val="00A27CE1"/>
    <w:rsid w:val="00A27D2A"/>
    <w:rsid w:val="00A30157"/>
    <w:rsid w:val="00A30FEC"/>
    <w:rsid w:val="00A31745"/>
    <w:rsid w:val="00A32CA4"/>
    <w:rsid w:val="00A331F9"/>
    <w:rsid w:val="00A34BFB"/>
    <w:rsid w:val="00A36C2F"/>
    <w:rsid w:val="00A37D5E"/>
    <w:rsid w:val="00A415C2"/>
    <w:rsid w:val="00A42927"/>
    <w:rsid w:val="00A42F9A"/>
    <w:rsid w:val="00A4545C"/>
    <w:rsid w:val="00A46BDC"/>
    <w:rsid w:val="00A47254"/>
    <w:rsid w:val="00A5032E"/>
    <w:rsid w:val="00A51D9B"/>
    <w:rsid w:val="00A53105"/>
    <w:rsid w:val="00A54C56"/>
    <w:rsid w:val="00A55581"/>
    <w:rsid w:val="00A55725"/>
    <w:rsid w:val="00A55B00"/>
    <w:rsid w:val="00A562E6"/>
    <w:rsid w:val="00A606BF"/>
    <w:rsid w:val="00A61035"/>
    <w:rsid w:val="00A61079"/>
    <w:rsid w:val="00A61081"/>
    <w:rsid w:val="00A631DA"/>
    <w:rsid w:val="00A66338"/>
    <w:rsid w:val="00A704CB"/>
    <w:rsid w:val="00A70EA0"/>
    <w:rsid w:val="00A70F20"/>
    <w:rsid w:val="00A71B7A"/>
    <w:rsid w:val="00A72B8C"/>
    <w:rsid w:val="00A737CC"/>
    <w:rsid w:val="00A7663B"/>
    <w:rsid w:val="00A768AC"/>
    <w:rsid w:val="00A81B74"/>
    <w:rsid w:val="00A837A3"/>
    <w:rsid w:val="00A84207"/>
    <w:rsid w:val="00A850E9"/>
    <w:rsid w:val="00A8518F"/>
    <w:rsid w:val="00A87EDC"/>
    <w:rsid w:val="00A9296A"/>
    <w:rsid w:val="00A93226"/>
    <w:rsid w:val="00A93E1F"/>
    <w:rsid w:val="00A94D9B"/>
    <w:rsid w:val="00A94DA7"/>
    <w:rsid w:val="00A977FD"/>
    <w:rsid w:val="00A97E6B"/>
    <w:rsid w:val="00A97E9E"/>
    <w:rsid w:val="00AA053E"/>
    <w:rsid w:val="00AA0912"/>
    <w:rsid w:val="00AA178D"/>
    <w:rsid w:val="00AA1CA5"/>
    <w:rsid w:val="00AA34F9"/>
    <w:rsid w:val="00AA537B"/>
    <w:rsid w:val="00AA63E4"/>
    <w:rsid w:val="00AA6B0A"/>
    <w:rsid w:val="00AA70E3"/>
    <w:rsid w:val="00AA794B"/>
    <w:rsid w:val="00AA7D92"/>
    <w:rsid w:val="00AB0573"/>
    <w:rsid w:val="00AB16D5"/>
    <w:rsid w:val="00AB27B0"/>
    <w:rsid w:val="00AB33C7"/>
    <w:rsid w:val="00AB41E6"/>
    <w:rsid w:val="00AB6D35"/>
    <w:rsid w:val="00AB7EB5"/>
    <w:rsid w:val="00AC03C3"/>
    <w:rsid w:val="00AC36A4"/>
    <w:rsid w:val="00AC5A2B"/>
    <w:rsid w:val="00AC5DD6"/>
    <w:rsid w:val="00AD1BD2"/>
    <w:rsid w:val="00AD1D0B"/>
    <w:rsid w:val="00AD550E"/>
    <w:rsid w:val="00AD6243"/>
    <w:rsid w:val="00AD6466"/>
    <w:rsid w:val="00AD7644"/>
    <w:rsid w:val="00AE0024"/>
    <w:rsid w:val="00AE0EB7"/>
    <w:rsid w:val="00AE0F00"/>
    <w:rsid w:val="00AE18C6"/>
    <w:rsid w:val="00AE1F46"/>
    <w:rsid w:val="00AE294B"/>
    <w:rsid w:val="00AE2997"/>
    <w:rsid w:val="00AE2FEB"/>
    <w:rsid w:val="00AE401A"/>
    <w:rsid w:val="00AE6762"/>
    <w:rsid w:val="00AF19CA"/>
    <w:rsid w:val="00AF27B0"/>
    <w:rsid w:val="00AF3FBB"/>
    <w:rsid w:val="00AF4647"/>
    <w:rsid w:val="00AF4EEF"/>
    <w:rsid w:val="00AF5727"/>
    <w:rsid w:val="00AF6EB9"/>
    <w:rsid w:val="00B007E0"/>
    <w:rsid w:val="00B016FD"/>
    <w:rsid w:val="00B01B30"/>
    <w:rsid w:val="00B0209C"/>
    <w:rsid w:val="00B02117"/>
    <w:rsid w:val="00B02420"/>
    <w:rsid w:val="00B03195"/>
    <w:rsid w:val="00B03278"/>
    <w:rsid w:val="00B03336"/>
    <w:rsid w:val="00B03DDD"/>
    <w:rsid w:val="00B052EB"/>
    <w:rsid w:val="00B05CEF"/>
    <w:rsid w:val="00B074A5"/>
    <w:rsid w:val="00B107B8"/>
    <w:rsid w:val="00B10AB7"/>
    <w:rsid w:val="00B12704"/>
    <w:rsid w:val="00B129C5"/>
    <w:rsid w:val="00B13524"/>
    <w:rsid w:val="00B135AF"/>
    <w:rsid w:val="00B1395B"/>
    <w:rsid w:val="00B14791"/>
    <w:rsid w:val="00B15485"/>
    <w:rsid w:val="00B156B5"/>
    <w:rsid w:val="00B17182"/>
    <w:rsid w:val="00B179C1"/>
    <w:rsid w:val="00B17BC7"/>
    <w:rsid w:val="00B24777"/>
    <w:rsid w:val="00B265BA"/>
    <w:rsid w:val="00B27238"/>
    <w:rsid w:val="00B27E44"/>
    <w:rsid w:val="00B300E1"/>
    <w:rsid w:val="00B31BCB"/>
    <w:rsid w:val="00B32750"/>
    <w:rsid w:val="00B3278D"/>
    <w:rsid w:val="00B34309"/>
    <w:rsid w:val="00B35E8F"/>
    <w:rsid w:val="00B4058B"/>
    <w:rsid w:val="00B40AB9"/>
    <w:rsid w:val="00B40C55"/>
    <w:rsid w:val="00B416AD"/>
    <w:rsid w:val="00B422EE"/>
    <w:rsid w:val="00B42F4E"/>
    <w:rsid w:val="00B4389E"/>
    <w:rsid w:val="00B4398F"/>
    <w:rsid w:val="00B43D57"/>
    <w:rsid w:val="00B44FAF"/>
    <w:rsid w:val="00B4535E"/>
    <w:rsid w:val="00B459FC"/>
    <w:rsid w:val="00B46623"/>
    <w:rsid w:val="00B471F1"/>
    <w:rsid w:val="00B5006C"/>
    <w:rsid w:val="00B50A45"/>
    <w:rsid w:val="00B543AF"/>
    <w:rsid w:val="00B54684"/>
    <w:rsid w:val="00B54B1D"/>
    <w:rsid w:val="00B5728E"/>
    <w:rsid w:val="00B602C6"/>
    <w:rsid w:val="00B61A0D"/>
    <w:rsid w:val="00B622FD"/>
    <w:rsid w:val="00B62911"/>
    <w:rsid w:val="00B62CA7"/>
    <w:rsid w:val="00B63310"/>
    <w:rsid w:val="00B65A56"/>
    <w:rsid w:val="00B65E85"/>
    <w:rsid w:val="00B664E9"/>
    <w:rsid w:val="00B664F4"/>
    <w:rsid w:val="00B66DF8"/>
    <w:rsid w:val="00B67939"/>
    <w:rsid w:val="00B67E38"/>
    <w:rsid w:val="00B744C6"/>
    <w:rsid w:val="00B74CF0"/>
    <w:rsid w:val="00B7681C"/>
    <w:rsid w:val="00B76A52"/>
    <w:rsid w:val="00B77846"/>
    <w:rsid w:val="00B778C9"/>
    <w:rsid w:val="00B8109C"/>
    <w:rsid w:val="00B813DB"/>
    <w:rsid w:val="00B82898"/>
    <w:rsid w:val="00B82933"/>
    <w:rsid w:val="00B83B96"/>
    <w:rsid w:val="00B85ABC"/>
    <w:rsid w:val="00B87FBC"/>
    <w:rsid w:val="00B90928"/>
    <w:rsid w:val="00B90BD1"/>
    <w:rsid w:val="00B91254"/>
    <w:rsid w:val="00B91A4C"/>
    <w:rsid w:val="00B92200"/>
    <w:rsid w:val="00B9323B"/>
    <w:rsid w:val="00B940C4"/>
    <w:rsid w:val="00B9481E"/>
    <w:rsid w:val="00B94DF4"/>
    <w:rsid w:val="00B95D1C"/>
    <w:rsid w:val="00B965EF"/>
    <w:rsid w:val="00BA0F35"/>
    <w:rsid w:val="00BA1E7F"/>
    <w:rsid w:val="00BA2BC4"/>
    <w:rsid w:val="00BA6EAC"/>
    <w:rsid w:val="00BA7F37"/>
    <w:rsid w:val="00BB0EA5"/>
    <w:rsid w:val="00BB2892"/>
    <w:rsid w:val="00BB414C"/>
    <w:rsid w:val="00BB4185"/>
    <w:rsid w:val="00BB4C5D"/>
    <w:rsid w:val="00BB555A"/>
    <w:rsid w:val="00BB5814"/>
    <w:rsid w:val="00BB7064"/>
    <w:rsid w:val="00BC099F"/>
    <w:rsid w:val="00BC0A13"/>
    <w:rsid w:val="00BC1124"/>
    <w:rsid w:val="00BC1F5F"/>
    <w:rsid w:val="00BC2468"/>
    <w:rsid w:val="00BC29D6"/>
    <w:rsid w:val="00BC2DB3"/>
    <w:rsid w:val="00BC34F2"/>
    <w:rsid w:val="00BC3E17"/>
    <w:rsid w:val="00BC62F2"/>
    <w:rsid w:val="00BC6738"/>
    <w:rsid w:val="00BC6DBE"/>
    <w:rsid w:val="00BC75A7"/>
    <w:rsid w:val="00BD171E"/>
    <w:rsid w:val="00BD1B07"/>
    <w:rsid w:val="00BD3B0D"/>
    <w:rsid w:val="00BD3BBE"/>
    <w:rsid w:val="00BD430A"/>
    <w:rsid w:val="00BD4BD3"/>
    <w:rsid w:val="00BD50CA"/>
    <w:rsid w:val="00BD5652"/>
    <w:rsid w:val="00BD59DA"/>
    <w:rsid w:val="00BD72CA"/>
    <w:rsid w:val="00BD778D"/>
    <w:rsid w:val="00BE084C"/>
    <w:rsid w:val="00BE2975"/>
    <w:rsid w:val="00BE2AFC"/>
    <w:rsid w:val="00BE2D81"/>
    <w:rsid w:val="00BE345E"/>
    <w:rsid w:val="00BE41B7"/>
    <w:rsid w:val="00BE4FC0"/>
    <w:rsid w:val="00BF07B8"/>
    <w:rsid w:val="00BF2B26"/>
    <w:rsid w:val="00BF33EE"/>
    <w:rsid w:val="00BF50CE"/>
    <w:rsid w:val="00C0057A"/>
    <w:rsid w:val="00C01E16"/>
    <w:rsid w:val="00C02961"/>
    <w:rsid w:val="00C02BB8"/>
    <w:rsid w:val="00C030ED"/>
    <w:rsid w:val="00C04812"/>
    <w:rsid w:val="00C04F76"/>
    <w:rsid w:val="00C0600E"/>
    <w:rsid w:val="00C064B4"/>
    <w:rsid w:val="00C070BE"/>
    <w:rsid w:val="00C074FB"/>
    <w:rsid w:val="00C07958"/>
    <w:rsid w:val="00C100EA"/>
    <w:rsid w:val="00C104C9"/>
    <w:rsid w:val="00C12A57"/>
    <w:rsid w:val="00C16A22"/>
    <w:rsid w:val="00C16F52"/>
    <w:rsid w:val="00C178F6"/>
    <w:rsid w:val="00C2056A"/>
    <w:rsid w:val="00C223BD"/>
    <w:rsid w:val="00C22872"/>
    <w:rsid w:val="00C22FF4"/>
    <w:rsid w:val="00C232BB"/>
    <w:rsid w:val="00C2552D"/>
    <w:rsid w:val="00C265F3"/>
    <w:rsid w:val="00C273E8"/>
    <w:rsid w:val="00C303B7"/>
    <w:rsid w:val="00C316FB"/>
    <w:rsid w:val="00C32D9D"/>
    <w:rsid w:val="00C349C4"/>
    <w:rsid w:val="00C34BFB"/>
    <w:rsid w:val="00C371DB"/>
    <w:rsid w:val="00C371F8"/>
    <w:rsid w:val="00C37339"/>
    <w:rsid w:val="00C37D43"/>
    <w:rsid w:val="00C41500"/>
    <w:rsid w:val="00C42A4B"/>
    <w:rsid w:val="00C434F4"/>
    <w:rsid w:val="00C44F5E"/>
    <w:rsid w:val="00C45173"/>
    <w:rsid w:val="00C46493"/>
    <w:rsid w:val="00C47656"/>
    <w:rsid w:val="00C534A9"/>
    <w:rsid w:val="00C56092"/>
    <w:rsid w:val="00C61AFD"/>
    <w:rsid w:val="00C63047"/>
    <w:rsid w:val="00C63A0C"/>
    <w:rsid w:val="00C64187"/>
    <w:rsid w:val="00C6500D"/>
    <w:rsid w:val="00C6633C"/>
    <w:rsid w:val="00C67BB1"/>
    <w:rsid w:val="00C70B34"/>
    <w:rsid w:val="00C713B7"/>
    <w:rsid w:val="00C72D0F"/>
    <w:rsid w:val="00C72D25"/>
    <w:rsid w:val="00C73889"/>
    <w:rsid w:val="00C73923"/>
    <w:rsid w:val="00C75333"/>
    <w:rsid w:val="00C75F1D"/>
    <w:rsid w:val="00C76289"/>
    <w:rsid w:val="00C804E2"/>
    <w:rsid w:val="00C805AB"/>
    <w:rsid w:val="00C8163C"/>
    <w:rsid w:val="00C837B7"/>
    <w:rsid w:val="00C85A3E"/>
    <w:rsid w:val="00C87C0D"/>
    <w:rsid w:val="00C905B6"/>
    <w:rsid w:val="00C91052"/>
    <w:rsid w:val="00C91322"/>
    <w:rsid w:val="00C91663"/>
    <w:rsid w:val="00C9274F"/>
    <w:rsid w:val="00C9360C"/>
    <w:rsid w:val="00C93A88"/>
    <w:rsid w:val="00C94FBE"/>
    <w:rsid w:val="00C9568F"/>
    <w:rsid w:val="00C957BF"/>
    <w:rsid w:val="00C96D14"/>
    <w:rsid w:val="00C97437"/>
    <w:rsid w:val="00C9783E"/>
    <w:rsid w:val="00CA0DCC"/>
    <w:rsid w:val="00CA1886"/>
    <w:rsid w:val="00CA254C"/>
    <w:rsid w:val="00CA3751"/>
    <w:rsid w:val="00CA3D5D"/>
    <w:rsid w:val="00CA45B9"/>
    <w:rsid w:val="00CA5BC4"/>
    <w:rsid w:val="00CA7E8F"/>
    <w:rsid w:val="00CB0BF0"/>
    <w:rsid w:val="00CB29B1"/>
    <w:rsid w:val="00CB29EE"/>
    <w:rsid w:val="00CB3E45"/>
    <w:rsid w:val="00CB449E"/>
    <w:rsid w:val="00CB7235"/>
    <w:rsid w:val="00CB76EC"/>
    <w:rsid w:val="00CB7996"/>
    <w:rsid w:val="00CC0F56"/>
    <w:rsid w:val="00CC242E"/>
    <w:rsid w:val="00CC2CFD"/>
    <w:rsid w:val="00CC2FC1"/>
    <w:rsid w:val="00CC351B"/>
    <w:rsid w:val="00CC37D3"/>
    <w:rsid w:val="00CC395D"/>
    <w:rsid w:val="00CC5371"/>
    <w:rsid w:val="00CD0B76"/>
    <w:rsid w:val="00CD260A"/>
    <w:rsid w:val="00CD274F"/>
    <w:rsid w:val="00CD3F3A"/>
    <w:rsid w:val="00CD56A4"/>
    <w:rsid w:val="00CD60B2"/>
    <w:rsid w:val="00CD6C98"/>
    <w:rsid w:val="00CD7143"/>
    <w:rsid w:val="00CE08BF"/>
    <w:rsid w:val="00CE2461"/>
    <w:rsid w:val="00CE4A78"/>
    <w:rsid w:val="00CE673F"/>
    <w:rsid w:val="00CF0252"/>
    <w:rsid w:val="00CF0BBE"/>
    <w:rsid w:val="00CF368F"/>
    <w:rsid w:val="00CF5C38"/>
    <w:rsid w:val="00CF7615"/>
    <w:rsid w:val="00D012FD"/>
    <w:rsid w:val="00D016A8"/>
    <w:rsid w:val="00D04C75"/>
    <w:rsid w:val="00D05EB5"/>
    <w:rsid w:val="00D068FB"/>
    <w:rsid w:val="00D06CD7"/>
    <w:rsid w:val="00D06E6F"/>
    <w:rsid w:val="00D075E8"/>
    <w:rsid w:val="00D07D96"/>
    <w:rsid w:val="00D10509"/>
    <w:rsid w:val="00D17A4D"/>
    <w:rsid w:val="00D200A0"/>
    <w:rsid w:val="00D22AFB"/>
    <w:rsid w:val="00D22C7C"/>
    <w:rsid w:val="00D25788"/>
    <w:rsid w:val="00D278D4"/>
    <w:rsid w:val="00D305AE"/>
    <w:rsid w:val="00D3084D"/>
    <w:rsid w:val="00D31224"/>
    <w:rsid w:val="00D3186E"/>
    <w:rsid w:val="00D31D2A"/>
    <w:rsid w:val="00D31DB4"/>
    <w:rsid w:val="00D32175"/>
    <w:rsid w:val="00D340DA"/>
    <w:rsid w:val="00D34652"/>
    <w:rsid w:val="00D34666"/>
    <w:rsid w:val="00D34EBB"/>
    <w:rsid w:val="00D361BA"/>
    <w:rsid w:val="00D372E5"/>
    <w:rsid w:val="00D377AE"/>
    <w:rsid w:val="00D37BB8"/>
    <w:rsid w:val="00D4102C"/>
    <w:rsid w:val="00D4208F"/>
    <w:rsid w:val="00D42B74"/>
    <w:rsid w:val="00D43792"/>
    <w:rsid w:val="00D46251"/>
    <w:rsid w:val="00D50793"/>
    <w:rsid w:val="00D52D43"/>
    <w:rsid w:val="00D53B71"/>
    <w:rsid w:val="00D53C72"/>
    <w:rsid w:val="00D556AF"/>
    <w:rsid w:val="00D57092"/>
    <w:rsid w:val="00D57293"/>
    <w:rsid w:val="00D57628"/>
    <w:rsid w:val="00D57739"/>
    <w:rsid w:val="00D57A31"/>
    <w:rsid w:val="00D60543"/>
    <w:rsid w:val="00D622DF"/>
    <w:rsid w:val="00D635D2"/>
    <w:rsid w:val="00D65732"/>
    <w:rsid w:val="00D66DB3"/>
    <w:rsid w:val="00D70126"/>
    <w:rsid w:val="00D7048A"/>
    <w:rsid w:val="00D73A6A"/>
    <w:rsid w:val="00D74A5C"/>
    <w:rsid w:val="00D7577A"/>
    <w:rsid w:val="00D7583E"/>
    <w:rsid w:val="00D75C69"/>
    <w:rsid w:val="00D777F1"/>
    <w:rsid w:val="00D77ED1"/>
    <w:rsid w:val="00D80BB2"/>
    <w:rsid w:val="00D80BDF"/>
    <w:rsid w:val="00D82447"/>
    <w:rsid w:val="00D84441"/>
    <w:rsid w:val="00D855F6"/>
    <w:rsid w:val="00D85B41"/>
    <w:rsid w:val="00D85C41"/>
    <w:rsid w:val="00D86A22"/>
    <w:rsid w:val="00D872E2"/>
    <w:rsid w:val="00D9035C"/>
    <w:rsid w:val="00D90542"/>
    <w:rsid w:val="00D91528"/>
    <w:rsid w:val="00D91765"/>
    <w:rsid w:val="00D9235C"/>
    <w:rsid w:val="00D93B5F"/>
    <w:rsid w:val="00D93BFC"/>
    <w:rsid w:val="00D95D84"/>
    <w:rsid w:val="00D960E5"/>
    <w:rsid w:val="00D967E2"/>
    <w:rsid w:val="00DA18FF"/>
    <w:rsid w:val="00DA21F7"/>
    <w:rsid w:val="00DA5BC6"/>
    <w:rsid w:val="00DA7972"/>
    <w:rsid w:val="00DA7EC6"/>
    <w:rsid w:val="00DB1270"/>
    <w:rsid w:val="00DB17FF"/>
    <w:rsid w:val="00DB1CC5"/>
    <w:rsid w:val="00DB1CD4"/>
    <w:rsid w:val="00DB261E"/>
    <w:rsid w:val="00DB2C9D"/>
    <w:rsid w:val="00DB6B0F"/>
    <w:rsid w:val="00DC17F8"/>
    <w:rsid w:val="00DC1C6A"/>
    <w:rsid w:val="00DC2B80"/>
    <w:rsid w:val="00DC2F3D"/>
    <w:rsid w:val="00DC3211"/>
    <w:rsid w:val="00DC3278"/>
    <w:rsid w:val="00DC4452"/>
    <w:rsid w:val="00DC55D3"/>
    <w:rsid w:val="00DC6835"/>
    <w:rsid w:val="00DC6B42"/>
    <w:rsid w:val="00DC7549"/>
    <w:rsid w:val="00DC7980"/>
    <w:rsid w:val="00DD1F20"/>
    <w:rsid w:val="00DD29D2"/>
    <w:rsid w:val="00DD459B"/>
    <w:rsid w:val="00DD522C"/>
    <w:rsid w:val="00DD5A5F"/>
    <w:rsid w:val="00DE02E9"/>
    <w:rsid w:val="00DE2F01"/>
    <w:rsid w:val="00DE321C"/>
    <w:rsid w:val="00DE335B"/>
    <w:rsid w:val="00DE5491"/>
    <w:rsid w:val="00DE5CC9"/>
    <w:rsid w:val="00DE7D51"/>
    <w:rsid w:val="00DE7EDC"/>
    <w:rsid w:val="00DF1187"/>
    <w:rsid w:val="00DF2199"/>
    <w:rsid w:val="00DF40D3"/>
    <w:rsid w:val="00DF475C"/>
    <w:rsid w:val="00DF642C"/>
    <w:rsid w:val="00DF7EF4"/>
    <w:rsid w:val="00E01477"/>
    <w:rsid w:val="00E01BE0"/>
    <w:rsid w:val="00E01CC0"/>
    <w:rsid w:val="00E01F39"/>
    <w:rsid w:val="00E01FB0"/>
    <w:rsid w:val="00E02F79"/>
    <w:rsid w:val="00E035CC"/>
    <w:rsid w:val="00E04960"/>
    <w:rsid w:val="00E05670"/>
    <w:rsid w:val="00E05C18"/>
    <w:rsid w:val="00E117DA"/>
    <w:rsid w:val="00E1296C"/>
    <w:rsid w:val="00E12E7A"/>
    <w:rsid w:val="00E171B6"/>
    <w:rsid w:val="00E17833"/>
    <w:rsid w:val="00E20C02"/>
    <w:rsid w:val="00E23E10"/>
    <w:rsid w:val="00E24474"/>
    <w:rsid w:val="00E247A4"/>
    <w:rsid w:val="00E25412"/>
    <w:rsid w:val="00E27A46"/>
    <w:rsid w:val="00E31CB1"/>
    <w:rsid w:val="00E320AC"/>
    <w:rsid w:val="00E332AA"/>
    <w:rsid w:val="00E33C45"/>
    <w:rsid w:val="00E34539"/>
    <w:rsid w:val="00E35DE8"/>
    <w:rsid w:val="00E36DC2"/>
    <w:rsid w:val="00E375C4"/>
    <w:rsid w:val="00E378F7"/>
    <w:rsid w:val="00E4071A"/>
    <w:rsid w:val="00E41A2E"/>
    <w:rsid w:val="00E44668"/>
    <w:rsid w:val="00E45F4A"/>
    <w:rsid w:val="00E47618"/>
    <w:rsid w:val="00E4795C"/>
    <w:rsid w:val="00E50CF0"/>
    <w:rsid w:val="00E512AD"/>
    <w:rsid w:val="00E51742"/>
    <w:rsid w:val="00E52D76"/>
    <w:rsid w:val="00E54479"/>
    <w:rsid w:val="00E55CF8"/>
    <w:rsid w:val="00E61BD1"/>
    <w:rsid w:val="00E6249D"/>
    <w:rsid w:val="00E62821"/>
    <w:rsid w:val="00E645CF"/>
    <w:rsid w:val="00E64CFE"/>
    <w:rsid w:val="00E6582C"/>
    <w:rsid w:val="00E665D2"/>
    <w:rsid w:val="00E6677A"/>
    <w:rsid w:val="00E66C5B"/>
    <w:rsid w:val="00E700FC"/>
    <w:rsid w:val="00E705D6"/>
    <w:rsid w:val="00E70E38"/>
    <w:rsid w:val="00E71F4E"/>
    <w:rsid w:val="00E72EA1"/>
    <w:rsid w:val="00E73A26"/>
    <w:rsid w:val="00E743D4"/>
    <w:rsid w:val="00E74E49"/>
    <w:rsid w:val="00E74ED1"/>
    <w:rsid w:val="00E75C69"/>
    <w:rsid w:val="00E75D3F"/>
    <w:rsid w:val="00E75ECD"/>
    <w:rsid w:val="00E76481"/>
    <w:rsid w:val="00E76855"/>
    <w:rsid w:val="00E768E7"/>
    <w:rsid w:val="00E800C0"/>
    <w:rsid w:val="00E809D8"/>
    <w:rsid w:val="00E81C2B"/>
    <w:rsid w:val="00E827AF"/>
    <w:rsid w:val="00E83043"/>
    <w:rsid w:val="00E83165"/>
    <w:rsid w:val="00E85DB6"/>
    <w:rsid w:val="00E868C2"/>
    <w:rsid w:val="00E874A2"/>
    <w:rsid w:val="00E90702"/>
    <w:rsid w:val="00E911D0"/>
    <w:rsid w:val="00E914CC"/>
    <w:rsid w:val="00E926FB"/>
    <w:rsid w:val="00E92867"/>
    <w:rsid w:val="00E94331"/>
    <w:rsid w:val="00E95982"/>
    <w:rsid w:val="00E96F62"/>
    <w:rsid w:val="00E9730E"/>
    <w:rsid w:val="00E9785A"/>
    <w:rsid w:val="00EA034F"/>
    <w:rsid w:val="00EA37C4"/>
    <w:rsid w:val="00EA66F3"/>
    <w:rsid w:val="00EB0E19"/>
    <w:rsid w:val="00EB28F1"/>
    <w:rsid w:val="00EB6FE4"/>
    <w:rsid w:val="00EB7087"/>
    <w:rsid w:val="00EC0181"/>
    <w:rsid w:val="00EC36C0"/>
    <w:rsid w:val="00EC50F8"/>
    <w:rsid w:val="00EC6DD1"/>
    <w:rsid w:val="00EC756A"/>
    <w:rsid w:val="00ED0204"/>
    <w:rsid w:val="00ED0E34"/>
    <w:rsid w:val="00ED1A31"/>
    <w:rsid w:val="00ED648E"/>
    <w:rsid w:val="00ED6AB5"/>
    <w:rsid w:val="00EE026A"/>
    <w:rsid w:val="00EE047B"/>
    <w:rsid w:val="00EE0B76"/>
    <w:rsid w:val="00EE1B0E"/>
    <w:rsid w:val="00EE3482"/>
    <w:rsid w:val="00EE3A73"/>
    <w:rsid w:val="00EE3BDE"/>
    <w:rsid w:val="00EE494A"/>
    <w:rsid w:val="00EE4BE8"/>
    <w:rsid w:val="00EE5D3E"/>
    <w:rsid w:val="00EE7952"/>
    <w:rsid w:val="00EF0D04"/>
    <w:rsid w:val="00EF1962"/>
    <w:rsid w:val="00EF19E4"/>
    <w:rsid w:val="00EF2995"/>
    <w:rsid w:val="00EF2AE0"/>
    <w:rsid w:val="00EF3A5C"/>
    <w:rsid w:val="00EF45A0"/>
    <w:rsid w:val="00EF7818"/>
    <w:rsid w:val="00F00415"/>
    <w:rsid w:val="00F00637"/>
    <w:rsid w:val="00F01570"/>
    <w:rsid w:val="00F01A25"/>
    <w:rsid w:val="00F01AD9"/>
    <w:rsid w:val="00F021A8"/>
    <w:rsid w:val="00F02B34"/>
    <w:rsid w:val="00F05505"/>
    <w:rsid w:val="00F05D1C"/>
    <w:rsid w:val="00F12D90"/>
    <w:rsid w:val="00F15298"/>
    <w:rsid w:val="00F15733"/>
    <w:rsid w:val="00F16CFC"/>
    <w:rsid w:val="00F1769A"/>
    <w:rsid w:val="00F20A3F"/>
    <w:rsid w:val="00F20C2C"/>
    <w:rsid w:val="00F23099"/>
    <w:rsid w:val="00F23331"/>
    <w:rsid w:val="00F237D3"/>
    <w:rsid w:val="00F23ADB"/>
    <w:rsid w:val="00F24ECE"/>
    <w:rsid w:val="00F25449"/>
    <w:rsid w:val="00F254CF"/>
    <w:rsid w:val="00F26800"/>
    <w:rsid w:val="00F26D93"/>
    <w:rsid w:val="00F26DEA"/>
    <w:rsid w:val="00F27145"/>
    <w:rsid w:val="00F27AD9"/>
    <w:rsid w:val="00F3001D"/>
    <w:rsid w:val="00F31CED"/>
    <w:rsid w:val="00F32C83"/>
    <w:rsid w:val="00F3688E"/>
    <w:rsid w:val="00F36A86"/>
    <w:rsid w:val="00F37031"/>
    <w:rsid w:val="00F3739D"/>
    <w:rsid w:val="00F37656"/>
    <w:rsid w:val="00F37C99"/>
    <w:rsid w:val="00F37E2D"/>
    <w:rsid w:val="00F40DDD"/>
    <w:rsid w:val="00F42EBD"/>
    <w:rsid w:val="00F43CDA"/>
    <w:rsid w:val="00F43F22"/>
    <w:rsid w:val="00F440A7"/>
    <w:rsid w:val="00F45D75"/>
    <w:rsid w:val="00F46157"/>
    <w:rsid w:val="00F4643F"/>
    <w:rsid w:val="00F50F01"/>
    <w:rsid w:val="00F5280F"/>
    <w:rsid w:val="00F56EE4"/>
    <w:rsid w:val="00F57765"/>
    <w:rsid w:val="00F60091"/>
    <w:rsid w:val="00F603D7"/>
    <w:rsid w:val="00F619EF"/>
    <w:rsid w:val="00F62A10"/>
    <w:rsid w:val="00F63695"/>
    <w:rsid w:val="00F63A2E"/>
    <w:rsid w:val="00F642A4"/>
    <w:rsid w:val="00F643D9"/>
    <w:rsid w:val="00F64A3D"/>
    <w:rsid w:val="00F64E83"/>
    <w:rsid w:val="00F6591E"/>
    <w:rsid w:val="00F66C8B"/>
    <w:rsid w:val="00F73D79"/>
    <w:rsid w:val="00F740DF"/>
    <w:rsid w:val="00F7497F"/>
    <w:rsid w:val="00F749BE"/>
    <w:rsid w:val="00F75C35"/>
    <w:rsid w:val="00F75D2F"/>
    <w:rsid w:val="00F80CAF"/>
    <w:rsid w:val="00F82E3E"/>
    <w:rsid w:val="00F8329A"/>
    <w:rsid w:val="00F902A7"/>
    <w:rsid w:val="00F929FD"/>
    <w:rsid w:val="00F94654"/>
    <w:rsid w:val="00F97139"/>
    <w:rsid w:val="00F97FBA"/>
    <w:rsid w:val="00FA2125"/>
    <w:rsid w:val="00FA24BD"/>
    <w:rsid w:val="00FA37DA"/>
    <w:rsid w:val="00FA3F01"/>
    <w:rsid w:val="00FA5168"/>
    <w:rsid w:val="00FA551A"/>
    <w:rsid w:val="00FA6351"/>
    <w:rsid w:val="00FB2007"/>
    <w:rsid w:val="00FB25D1"/>
    <w:rsid w:val="00FB4F01"/>
    <w:rsid w:val="00FC118E"/>
    <w:rsid w:val="00FC28B2"/>
    <w:rsid w:val="00FC5A94"/>
    <w:rsid w:val="00FC5B8E"/>
    <w:rsid w:val="00FC6FC8"/>
    <w:rsid w:val="00FC777C"/>
    <w:rsid w:val="00FD0D44"/>
    <w:rsid w:val="00FD186D"/>
    <w:rsid w:val="00FD18A2"/>
    <w:rsid w:val="00FD1A28"/>
    <w:rsid w:val="00FD3427"/>
    <w:rsid w:val="00FD3A01"/>
    <w:rsid w:val="00FD4847"/>
    <w:rsid w:val="00FD4A71"/>
    <w:rsid w:val="00FD4D1E"/>
    <w:rsid w:val="00FD5611"/>
    <w:rsid w:val="00FD60AF"/>
    <w:rsid w:val="00FE029A"/>
    <w:rsid w:val="00FE0477"/>
    <w:rsid w:val="00FE0C62"/>
    <w:rsid w:val="00FE42EC"/>
    <w:rsid w:val="00FE4B9B"/>
    <w:rsid w:val="00FE5D5E"/>
    <w:rsid w:val="00FE626A"/>
    <w:rsid w:val="00FE69B2"/>
    <w:rsid w:val="00FE748F"/>
    <w:rsid w:val="00FE7661"/>
    <w:rsid w:val="00FF0E23"/>
    <w:rsid w:val="00FF33AE"/>
    <w:rsid w:val="00FF3F4C"/>
    <w:rsid w:val="00FF4769"/>
    <w:rsid w:val="00FF5465"/>
    <w:rsid w:val="00FF6817"/>
    <w:rsid w:val="00FF6CE6"/>
    <w:rsid w:val="00FF7533"/>
    <w:rsid w:val="00FF7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DC46C"/>
  <w15:docId w15:val="{28B082B1-0E3C-4DF6-99D8-461BADEA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4197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4197D"/>
    <w:rPr>
      <w:rFonts w:ascii="Calibri" w:hAnsi="Calibri" w:cs="Calibri"/>
      <w:noProof/>
      <w:lang w:val="en-US"/>
    </w:rPr>
  </w:style>
  <w:style w:type="paragraph" w:customStyle="1" w:styleId="EndNoteBibliography">
    <w:name w:val="EndNote Bibliography"/>
    <w:basedOn w:val="Normal"/>
    <w:link w:val="EndNoteBibliographyChar"/>
    <w:rsid w:val="0054197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4197D"/>
    <w:rPr>
      <w:rFonts w:ascii="Calibri" w:hAnsi="Calibri" w:cs="Calibri"/>
      <w:noProof/>
      <w:lang w:val="en-US"/>
    </w:rPr>
  </w:style>
  <w:style w:type="character" w:styleId="Hyperlink">
    <w:name w:val="Hyperlink"/>
    <w:basedOn w:val="DefaultParagraphFont"/>
    <w:uiPriority w:val="99"/>
    <w:unhideWhenUsed/>
    <w:rsid w:val="00CB29B1"/>
    <w:rPr>
      <w:color w:val="0563C1" w:themeColor="hyperlink"/>
      <w:u w:val="single"/>
    </w:rPr>
  </w:style>
  <w:style w:type="character" w:customStyle="1" w:styleId="UnresolvedMention1">
    <w:name w:val="Unresolved Mention1"/>
    <w:basedOn w:val="DefaultParagraphFont"/>
    <w:uiPriority w:val="99"/>
    <w:semiHidden/>
    <w:unhideWhenUsed/>
    <w:rsid w:val="00CB29B1"/>
    <w:rPr>
      <w:color w:val="605E5C"/>
      <w:shd w:val="clear" w:color="auto" w:fill="E1DFDD"/>
    </w:rPr>
  </w:style>
  <w:style w:type="paragraph" w:styleId="BalloonText">
    <w:name w:val="Balloon Text"/>
    <w:basedOn w:val="Normal"/>
    <w:link w:val="BalloonTextChar"/>
    <w:uiPriority w:val="99"/>
    <w:semiHidden/>
    <w:unhideWhenUsed/>
    <w:rsid w:val="006C6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C82"/>
    <w:rPr>
      <w:rFonts w:ascii="Segoe UI" w:hAnsi="Segoe UI" w:cs="Segoe UI"/>
      <w:sz w:val="18"/>
      <w:szCs w:val="18"/>
    </w:rPr>
  </w:style>
  <w:style w:type="paragraph" w:styleId="NormalWeb">
    <w:name w:val="Normal (Web)"/>
    <w:basedOn w:val="Normal"/>
    <w:uiPriority w:val="99"/>
    <w:unhideWhenUsed/>
    <w:rsid w:val="000D635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DPI31text">
    <w:name w:val="MDPI_3.1_text"/>
    <w:link w:val="MDPI31textChar"/>
    <w:qFormat/>
    <w:rsid w:val="000D635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character" w:customStyle="1" w:styleId="MDPI31textChar">
    <w:name w:val="MDPI_3.1_text Char"/>
    <w:basedOn w:val="DefaultParagraphFont"/>
    <w:link w:val="MDPI31text"/>
    <w:rsid w:val="000D635C"/>
    <w:rPr>
      <w:rFonts w:ascii="Palatino Linotype" w:eastAsia="Times New Roman" w:hAnsi="Palatino Linotype" w:cs="Times New Roman"/>
      <w:snapToGrid w:val="0"/>
      <w:color w:val="000000"/>
      <w:sz w:val="20"/>
      <w:lang w:val="en-US" w:eastAsia="de-DE" w:bidi="en-US"/>
    </w:rPr>
  </w:style>
  <w:style w:type="paragraph" w:styleId="Header">
    <w:name w:val="header"/>
    <w:basedOn w:val="Normal"/>
    <w:link w:val="HeaderChar"/>
    <w:uiPriority w:val="99"/>
    <w:unhideWhenUsed/>
    <w:rsid w:val="00FE5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D5E"/>
  </w:style>
  <w:style w:type="paragraph" w:styleId="Footer">
    <w:name w:val="footer"/>
    <w:basedOn w:val="Normal"/>
    <w:link w:val="FooterChar"/>
    <w:uiPriority w:val="99"/>
    <w:unhideWhenUsed/>
    <w:rsid w:val="00FE5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D5E"/>
  </w:style>
  <w:style w:type="character" w:styleId="CommentReference">
    <w:name w:val="annotation reference"/>
    <w:basedOn w:val="DefaultParagraphFont"/>
    <w:uiPriority w:val="99"/>
    <w:semiHidden/>
    <w:unhideWhenUsed/>
    <w:rsid w:val="00D82447"/>
    <w:rPr>
      <w:sz w:val="16"/>
      <w:szCs w:val="16"/>
    </w:rPr>
  </w:style>
  <w:style w:type="paragraph" w:styleId="CommentText">
    <w:name w:val="annotation text"/>
    <w:basedOn w:val="Normal"/>
    <w:link w:val="CommentTextChar"/>
    <w:uiPriority w:val="99"/>
    <w:unhideWhenUsed/>
    <w:rsid w:val="00D82447"/>
    <w:pPr>
      <w:spacing w:line="240" w:lineRule="auto"/>
    </w:pPr>
    <w:rPr>
      <w:sz w:val="20"/>
      <w:szCs w:val="20"/>
    </w:rPr>
  </w:style>
  <w:style w:type="character" w:customStyle="1" w:styleId="CommentTextChar">
    <w:name w:val="Comment Text Char"/>
    <w:basedOn w:val="DefaultParagraphFont"/>
    <w:link w:val="CommentText"/>
    <w:uiPriority w:val="99"/>
    <w:rsid w:val="00D82447"/>
    <w:rPr>
      <w:sz w:val="20"/>
      <w:szCs w:val="20"/>
    </w:rPr>
  </w:style>
  <w:style w:type="paragraph" w:styleId="CommentSubject">
    <w:name w:val="annotation subject"/>
    <w:basedOn w:val="CommentText"/>
    <w:next w:val="CommentText"/>
    <w:link w:val="CommentSubjectChar"/>
    <w:uiPriority w:val="99"/>
    <w:semiHidden/>
    <w:unhideWhenUsed/>
    <w:rsid w:val="00D82447"/>
    <w:rPr>
      <w:b/>
      <w:bCs/>
    </w:rPr>
  </w:style>
  <w:style w:type="character" w:customStyle="1" w:styleId="CommentSubjectChar">
    <w:name w:val="Comment Subject Char"/>
    <w:basedOn w:val="CommentTextChar"/>
    <w:link w:val="CommentSubject"/>
    <w:uiPriority w:val="99"/>
    <w:semiHidden/>
    <w:rsid w:val="00D82447"/>
    <w:rPr>
      <w:b/>
      <w:bCs/>
      <w:sz w:val="20"/>
      <w:szCs w:val="20"/>
    </w:rPr>
  </w:style>
  <w:style w:type="paragraph" w:customStyle="1" w:styleId="Default">
    <w:name w:val="Default"/>
    <w:rsid w:val="0017105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247DC"/>
    <w:rPr>
      <w:color w:val="954F72" w:themeColor="followedHyperlink"/>
      <w:u w:val="single"/>
    </w:rPr>
  </w:style>
  <w:style w:type="paragraph" w:styleId="ListParagraph">
    <w:name w:val="List Paragraph"/>
    <w:basedOn w:val="Normal"/>
    <w:uiPriority w:val="34"/>
    <w:qFormat/>
    <w:rsid w:val="002A66FB"/>
    <w:pPr>
      <w:ind w:left="720"/>
      <w:contextualSpacing/>
    </w:pPr>
  </w:style>
  <w:style w:type="character" w:styleId="UnresolvedMention">
    <w:name w:val="Unresolved Mention"/>
    <w:basedOn w:val="DefaultParagraphFont"/>
    <w:uiPriority w:val="99"/>
    <w:semiHidden/>
    <w:unhideWhenUsed/>
    <w:rsid w:val="008144E1"/>
    <w:rPr>
      <w:color w:val="605E5C"/>
      <w:shd w:val="clear" w:color="auto" w:fill="E1DFDD"/>
    </w:rPr>
  </w:style>
  <w:style w:type="character" w:styleId="PlaceholderText">
    <w:name w:val="Placeholder Text"/>
    <w:basedOn w:val="DefaultParagraphFont"/>
    <w:uiPriority w:val="99"/>
    <w:semiHidden/>
    <w:rsid w:val="00F32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026">
      <w:bodyDiv w:val="1"/>
      <w:marLeft w:val="0"/>
      <w:marRight w:val="0"/>
      <w:marTop w:val="0"/>
      <w:marBottom w:val="0"/>
      <w:divBdr>
        <w:top w:val="none" w:sz="0" w:space="0" w:color="auto"/>
        <w:left w:val="none" w:sz="0" w:space="0" w:color="auto"/>
        <w:bottom w:val="none" w:sz="0" w:space="0" w:color="auto"/>
        <w:right w:val="none" w:sz="0" w:space="0" w:color="auto"/>
      </w:divBdr>
    </w:div>
    <w:div w:id="293173872">
      <w:bodyDiv w:val="1"/>
      <w:marLeft w:val="0"/>
      <w:marRight w:val="0"/>
      <w:marTop w:val="0"/>
      <w:marBottom w:val="0"/>
      <w:divBdr>
        <w:top w:val="none" w:sz="0" w:space="0" w:color="auto"/>
        <w:left w:val="none" w:sz="0" w:space="0" w:color="auto"/>
        <w:bottom w:val="none" w:sz="0" w:space="0" w:color="auto"/>
        <w:right w:val="none" w:sz="0" w:space="0" w:color="auto"/>
      </w:divBdr>
      <w:divsChild>
        <w:div w:id="73432890">
          <w:marLeft w:val="0"/>
          <w:marRight w:val="0"/>
          <w:marTop w:val="0"/>
          <w:marBottom w:val="0"/>
          <w:divBdr>
            <w:top w:val="none" w:sz="0" w:space="0" w:color="auto"/>
            <w:left w:val="none" w:sz="0" w:space="0" w:color="auto"/>
            <w:bottom w:val="none" w:sz="0" w:space="0" w:color="auto"/>
            <w:right w:val="none" w:sz="0" w:space="0" w:color="auto"/>
          </w:divBdr>
          <w:divsChild>
            <w:div w:id="884414632">
              <w:marLeft w:val="0"/>
              <w:marRight w:val="0"/>
              <w:marTop w:val="0"/>
              <w:marBottom w:val="0"/>
              <w:divBdr>
                <w:top w:val="none" w:sz="0" w:space="0" w:color="auto"/>
                <w:left w:val="none" w:sz="0" w:space="0" w:color="auto"/>
                <w:bottom w:val="none" w:sz="0" w:space="0" w:color="auto"/>
                <w:right w:val="none" w:sz="0" w:space="0" w:color="auto"/>
              </w:divBdr>
              <w:divsChild>
                <w:div w:id="1624189416">
                  <w:marLeft w:val="0"/>
                  <w:marRight w:val="0"/>
                  <w:marTop w:val="0"/>
                  <w:marBottom w:val="0"/>
                  <w:divBdr>
                    <w:top w:val="none" w:sz="0" w:space="0" w:color="auto"/>
                    <w:left w:val="none" w:sz="0" w:space="0" w:color="auto"/>
                    <w:bottom w:val="none" w:sz="0" w:space="0" w:color="auto"/>
                    <w:right w:val="none" w:sz="0" w:space="0" w:color="auto"/>
                  </w:divBdr>
                  <w:divsChild>
                    <w:div w:id="1072581106">
                      <w:marLeft w:val="0"/>
                      <w:marRight w:val="0"/>
                      <w:marTop w:val="0"/>
                      <w:marBottom w:val="0"/>
                      <w:divBdr>
                        <w:top w:val="none" w:sz="0" w:space="0" w:color="auto"/>
                        <w:left w:val="none" w:sz="0" w:space="0" w:color="auto"/>
                        <w:bottom w:val="none" w:sz="0" w:space="0" w:color="auto"/>
                        <w:right w:val="none" w:sz="0" w:space="0" w:color="auto"/>
                      </w:divBdr>
                      <w:divsChild>
                        <w:div w:id="1502696078">
                          <w:marLeft w:val="0"/>
                          <w:marRight w:val="0"/>
                          <w:marTop w:val="0"/>
                          <w:marBottom w:val="0"/>
                          <w:divBdr>
                            <w:top w:val="none" w:sz="0" w:space="0" w:color="auto"/>
                            <w:left w:val="none" w:sz="0" w:space="0" w:color="auto"/>
                            <w:bottom w:val="none" w:sz="0" w:space="0" w:color="auto"/>
                            <w:right w:val="none" w:sz="0" w:space="0" w:color="auto"/>
                          </w:divBdr>
                          <w:divsChild>
                            <w:div w:id="434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76653">
          <w:marLeft w:val="0"/>
          <w:marRight w:val="0"/>
          <w:marTop w:val="0"/>
          <w:marBottom w:val="0"/>
          <w:divBdr>
            <w:top w:val="none" w:sz="0" w:space="0" w:color="auto"/>
            <w:left w:val="none" w:sz="0" w:space="0" w:color="auto"/>
            <w:bottom w:val="none" w:sz="0" w:space="0" w:color="auto"/>
            <w:right w:val="none" w:sz="0" w:space="0" w:color="auto"/>
          </w:divBdr>
          <w:divsChild>
            <w:div w:id="1132214787">
              <w:marLeft w:val="0"/>
              <w:marRight w:val="0"/>
              <w:marTop w:val="0"/>
              <w:marBottom w:val="0"/>
              <w:divBdr>
                <w:top w:val="none" w:sz="0" w:space="0" w:color="auto"/>
                <w:left w:val="none" w:sz="0" w:space="0" w:color="auto"/>
                <w:bottom w:val="none" w:sz="0" w:space="0" w:color="auto"/>
                <w:right w:val="none" w:sz="0" w:space="0" w:color="auto"/>
              </w:divBdr>
            </w:div>
          </w:divsChild>
        </w:div>
        <w:div w:id="1959214391">
          <w:marLeft w:val="0"/>
          <w:marRight w:val="0"/>
          <w:marTop w:val="0"/>
          <w:marBottom w:val="0"/>
          <w:divBdr>
            <w:top w:val="none" w:sz="0" w:space="0" w:color="auto"/>
            <w:left w:val="none" w:sz="0" w:space="0" w:color="auto"/>
            <w:bottom w:val="none" w:sz="0" w:space="0" w:color="auto"/>
            <w:right w:val="none" w:sz="0" w:space="0" w:color="auto"/>
          </w:divBdr>
          <w:divsChild>
            <w:div w:id="1884362847">
              <w:marLeft w:val="0"/>
              <w:marRight w:val="0"/>
              <w:marTop w:val="0"/>
              <w:marBottom w:val="0"/>
              <w:divBdr>
                <w:top w:val="none" w:sz="0" w:space="0" w:color="auto"/>
                <w:left w:val="none" w:sz="0" w:space="0" w:color="auto"/>
                <w:bottom w:val="none" w:sz="0" w:space="0" w:color="auto"/>
                <w:right w:val="none" w:sz="0" w:space="0" w:color="auto"/>
              </w:divBdr>
              <w:divsChild>
                <w:div w:id="18878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1010">
      <w:bodyDiv w:val="1"/>
      <w:marLeft w:val="0"/>
      <w:marRight w:val="0"/>
      <w:marTop w:val="0"/>
      <w:marBottom w:val="0"/>
      <w:divBdr>
        <w:top w:val="none" w:sz="0" w:space="0" w:color="auto"/>
        <w:left w:val="none" w:sz="0" w:space="0" w:color="auto"/>
        <w:bottom w:val="none" w:sz="0" w:space="0" w:color="auto"/>
        <w:right w:val="none" w:sz="0" w:space="0" w:color="auto"/>
      </w:divBdr>
    </w:div>
    <w:div w:id="214553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pcec.sld.cu/en/home" TargetMode="External"/><Relationship Id="rId21" Type="http://schemas.openxmlformats.org/officeDocument/2006/relationships/hyperlink" Target="https://www.anzctr.org.au/" TargetMode="External"/><Relationship Id="rId42" Type="http://schemas.openxmlformats.org/officeDocument/2006/relationships/hyperlink" Target="https://clinicaltrials.gov/" TargetMode="External"/><Relationship Id="rId47" Type="http://schemas.openxmlformats.org/officeDocument/2006/relationships/hyperlink" Target="https://registry.healthresearch.ph/index.php/registry" TargetMode="External"/><Relationship Id="rId63" Type="http://schemas.openxmlformats.org/officeDocument/2006/relationships/hyperlink" Target="https://www.rd-alliance.org" TargetMode="External"/><Relationship Id="rId68" Type="http://schemas.openxmlformats.org/officeDocument/2006/relationships/hyperlink" Target="https://fairsharing.org" TargetMode="External"/><Relationship Id="rId16" Type="http://schemas.openxmlformats.org/officeDocument/2006/relationships/hyperlink" Target="https://www.who.int/clinical-trials-registry-platform/network" TargetMode="External"/><Relationship Id="rId11" Type="http://schemas.openxmlformats.org/officeDocument/2006/relationships/hyperlink" Target="https://osf.io/" TargetMode="External"/><Relationship Id="rId24" Type="http://schemas.openxmlformats.org/officeDocument/2006/relationships/hyperlink" Target="https://cris.nih.go.kr/cris/info/introduce.do?search_lang=E&amp;lang=E" TargetMode="External"/><Relationship Id="rId32" Type="http://schemas.openxmlformats.org/officeDocument/2006/relationships/hyperlink" Target="https://www.japic.or.jp/" TargetMode="External"/><Relationship Id="rId37" Type="http://schemas.openxmlformats.org/officeDocument/2006/relationships/hyperlink" Target="https://www.thaiclinicaltrials.org/" TargetMode="External"/><Relationship Id="rId40" Type="http://schemas.openxmlformats.org/officeDocument/2006/relationships/hyperlink" Target="https://ensayosclinicos-repec.ins.gob.pe/en/" TargetMode="External"/><Relationship Id="rId45" Type="http://schemas.openxmlformats.org/officeDocument/2006/relationships/hyperlink" Target="https://www.canada.ca/en/health-canada/services/drugs-health-products/drug-products/health-canada-clinical-trials-database.html" TargetMode="External"/><Relationship Id="rId53" Type="http://schemas.openxmlformats.org/officeDocument/2006/relationships/hyperlink" Target="https://doaj.org/apply/transparency/" TargetMode="External"/><Relationship Id="rId58" Type="http://schemas.microsoft.com/office/2016/09/relationships/commentsIds" Target="commentsIds.xml"/><Relationship Id="rId66" Type="http://schemas.openxmlformats.org/officeDocument/2006/relationships/hyperlink" Target="https://www.rd-alliance.org/node/50796/charter"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yoda.yale.edu/relevant-literature" TargetMode="External"/><Relationship Id="rId19" Type="http://schemas.openxmlformats.org/officeDocument/2006/relationships/hyperlink" Target="https://www.hhs.gov/ohrp/international/compilation-human-research-standards/index.html" TargetMode="External"/><Relationship Id="rId14" Type="http://schemas.openxmlformats.org/officeDocument/2006/relationships/hyperlink" Target="https://www.nhmrc.gov.au/about-us/resources/open-access-policy?utm_medium=email&amp;utm_campaign=Tracker%20-%201%20November%202021&amp;utm_content=Tracker%20-%201%20November%202021+CID_df6913d5612e708479ca77004b5081b9&amp;utm_source=Mailbuild&amp;utm_term=report" TargetMode="External"/><Relationship Id="rId22" Type="http://schemas.openxmlformats.org/officeDocument/2006/relationships/hyperlink" Target="http://www.ensaiosclinicos.gov.br" TargetMode="External"/><Relationship Id="rId27" Type="http://schemas.openxmlformats.org/officeDocument/2006/relationships/hyperlink" Target="https://www.clinicaltrialsregister.eu/ctr-search/search" TargetMode="External"/><Relationship Id="rId30" Type="http://schemas.openxmlformats.org/officeDocument/2006/relationships/hyperlink" Target="https://www.isrctn.com/" TargetMode="External"/><Relationship Id="rId35" Type="http://schemas.openxmlformats.org/officeDocument/2006/relationships/hyperlink" Target="https://www.umin.ac.jp/ctr/" TargetMode="External"/><Relationship Id="rId43" Type="http://schemas.openxmlformats.org/officeDocument/2006/relationships/hyperlink" Target="https://www2.ccrb.cuhk.edu.hk/web/?page_id=746" TargetMode="External"/><Relationship Id="rId48" Type="http://schemas.openxmlformats.org/officeDocument/2006/relationships/hyperlink" Target="http://www.sanctr.gov.za" TargetMode="External"/><Relationship Id="rId56" Type="http://schemas.openxmlformats.org/officeDocument/2006/relationships/comments" Target="comments.xml"/><Relationship Id="rId64" Type="http://schemas.openxmlformats.org/officeDocument/2006/relationships/hyperlink" Target="https://www.rd-alliance.org/node/61938/case-statement" TargetMode="External"/><Relationship Id="rId69" Type="http://schemas.openxmlformats.org/officeDocument/2006/relationships/hyperlink" Target="https://www.force11.org/group/fairgroup/fairprinciples" TargetMode="External"/><Relationship Id="rId77" Type="http://schemas.microsoft.com/office/2011/relationships/people" Target="people.xml"/><Relationship Id="rId8" Type="http://schemas.openxmlformats.org/officeDocument/2006/relationships/hyperlink" Target="https://unisyd-my.sharepoint.com/personal/lene_seidler_sydney_edu_au/_layouts/15/onedrive.aspx?id=%2Fpersonal%2Flene%5Fseidler%5Fsydney%5Fedu%5Fau%2FDocuments%2FData%20sharing%20project&amp;ct=1635925368941&amp;or=OWA%2DNT&amp;cid=6c0a8b5c%2De84c%2D6312%2D1d57%2D57cd99541c51" TargetMode="External"/><Relationship Id="rId51" Type="http://schemas.openxmlformats.org/officeDocument/2006/relationships/hyperlink" Target="https://www.argentina.gob.ar/salud/registroinvestigaciones" TargetMode="External"/><Relationship Id="rId72" Type="http://schemas.openxmlformats.org/officeDocument/2006/relationships/hyperlink" Target="https://v2.sherpa.ac.uk/juliet/about.html" TargetMode="External"/><Relationship Id="rId3" Type="http://schemas.openxmlformats.org/officeDocument/2006/relationships/styles" Target="styles.xml"/><Relationship Id="rId12" Type="http://schemas.openxmlformats.org/officeDocument/2006/relationships/image" Target="media/image1.tiff"/><Relationship Id="rId17" Type="http://schemas.openxmlformats.org/officeDocument/2006/relationships/hyperlink" Target="https://www.hhs.gov/ohrp/international/index.html" TargetMode="External"/><Relationship Id="rId25" Type="http://schemas.openxmlformats.org/officeDocument/2006/relationships/hyperlink" Target="http://ctri.nic.in/Clinicaltrials/login.php" TargetMode="External"/><Relationship Id="rId33" Type="http://schemas.openxmlformats.org/officeDocument/2006/relationships/hyperlink" Target="http://www.jmacct.med.or.jp/en/" TargetMode="External"/><Relationship Id="rId38" Type="http://schemas.openxmlformats.org/officeDocument/2006/relationships/hyperlink" Target="https://www.trialregister.nl/" TargetMode="External"/><Relationship Id="rId46" Type="http://schemas.openxmlformats.org/officeDocument/2006/relationships/hyperlink" Target="https://www.kofam.ch/en/snctp-portal/searching-for-a-clinical-trial/" TargetMode="External"/><Relationship Id="rId59" Type="http://schemas.microsoft.com/office/2018/08/relationships/commentsExtensible" Target="commentsExtensible.xml"/><Relationship Id="rId67" Type="http://schemas.openxmlformats.org/officeDocument/2006/relationships/hyperlink" Target="https://www.rd-alliance.org/node/50708/charter" TargetMode="External"/><Relationship Id="rId20" Type="http://schemas.openxmlformats.org/officeDocument/2006/relationships/hyperlink" Target="http://www.icmje.org/recommendations/browse/publishing-and-editorial-issues/clinical-trial-registration.html" TargetMode="External"/><Relationship Id="rId41" Type="http://schemas.openxmlformats.org/officeDocument/2006/relationships/hyperlink" Target="https://slctr.lk/" TargetMode="External"/><Relationship Id="rId54" Type="http://schemas.openxmlformats.org/officeDocument/2006/relationships/hyperlink" Target="http://www.icmje.org/recommendations/" TargetMode="External"/><Relationship Id="rId62" Type="http://schemas.openxmlformats.org/officeDocument/2006/relationships/hyperlink" Target="https://www.data.cam.ac.uk/intro-data-champions" TargetMode="External"/><Relationship Id="rId70" Type="http://schemas.openxmlformats.org/officeDocument/2006/relationships/hyperlink" Target="https://www.force11.org/group/research-data-publishing-ethics"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ri.jrc.ec.europa.eu/scoreboard/2021-eu-industrial-rd-investment-scoreboard" TargetMode="External"/><Relationship Id="rId23" Type="http://schemas.openxmlformats.org/officeDocument/2006/relationships/hyperlink" Target="http://www.chictr.org.cn/enIndex.aspx" TargetMode="External"/><Relationship Id="rId28" Type="http://schemas.openxmlformats.org/officeDocument/2006/relationships/hyperlink" Target="https://www.drks.de/drks_web/" TargetMode="External"/><Relationship Id="rId36" Type="http://schemas.openxmlformats.org/officeDocument/2006/relationships/hyperlink" Target="https://lbctr.moph.gov.lb/" TargetMode="External"/><Relationship Id="rId49" Type="http://schemas.openxmlformats.org/officeDocument/2006/relationships/hyperlink" Target="http://www.tzctr.or.tz/faq.php" TargetMode="External"/><Relationship Id="rId57" Type="http://schemas.microsoft.com/office/2011/relationships/commentsExtended" Target="commentsExtended.xml"/><Relationship Id="rId10" Type="http://schemas.openxmlformats.org/officeDocument/2006/relationships/hyperlink" Target="https://f1000research.com/articles/10-491/v2" TargetMode="External"/><Relationship Id="rId31" Type="http://schemas.openxmlformats.org/officeDocument/2006/relationships/hyperlink" Target="https://rctportal.niph.go.jp/en/" TargetMode="External"/><Relationship Id="rId44" Type="http://schemas.openxmlformats.org/officeDocument/2006/relationships/hyperlink" Target="http://www.acmctr.org" TargetMode="External"/><Relationship Id="rId52" Type="http://schemas.openxmlformats.org/officeDocument/2006/relationships/hyperlink" Target="https://nhrec.net/nigeria-clinical-trials-registry/" TargetMode="External"/><Relationship Id="rId60" Type="http://schemas.openxmlformats.org/officeDocument/2006/relationships/hyperlink" Target="https://www.re3data.org/search?query=&amp;subjects%5B%5D=22%20Medicine" TargetMode="External"/><Relationship Id="rId65" Type="http://schemas.openxmlformats.org/officeDocument/2006/relationships/hyperlink" Target="https://www.rd-alliance.org/node/69831/case-statement" TargetMode="External"/><Relationship Id="rId73" Type="http://schemas.openxmlformats.org/officeDocument/2006/relationships/hyperlink" Target="https://copdess.or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ystematicreviewsjournal.biomedcentral.com/articles/10.1186/s13643-021-01670-0" TargetMode="External"/><Relationship Id="rId13" Type="http://schemas.openxmlformats.org/officeDocument/2006/relationships/hyperlink" Target="https://iri.jrc.ec.europa.eu/scoreboard/2021-eu-industrial-rd-investment-scoreboard" TargetMode="External"/><Relationship Id="rId18" Type="http://schemas.openxmlformats.org/officeDocument/2006/relationships/hyperlink" Target="https://www.hhs.gov/ohrp/international/clinical-trial-registries/index.html" TargetMode="External"/><Relationship Id="rId39" Type="http://schemas.openxmlformats.org/officeDocument/2006/relationships/hyperlink" Target="https://pactr.samrc.ac.za/" TargetMode="External"/><Relationship Id="rId34" Type="http://schemas.openxmlformats.org/officeDocument/2006/relationships/hyperlink" Target="https://jrct.niph.go.jp/" TargetMode="External"/><Relationship Id="rId50" Type="http://schemas.openxmlformats.org/officeDocument/2006/relationships/hyperlink" Target="https://www.nmrr.gov.my/fwbLoginPage.jsp" TargetMode="External"/><Relationship Id="rId55" Type="http://schemas.openxmlformats.org/officeDocument/2006/relationships/hyperlink" Target="https://www.nlm.nih.gov/medline/medline_policies.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cdisc.org/standards/foundational/cdash" TargetMode="External"/><Relationship Id="rId2" Type="http://schemas.openxmlformats.org/officeDocument/2006/relationships/numbering" Target="numbering.xml"/><Relationship Id="rId29" Type="http://schemas.openxmlformats.org/officeDocument/2006/relationships/hyperlink" Target="https://www.irct.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5A5A-ADF9-462D-B7F4-3DAB90D2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27869</TotalTime>
  <Pages>19</Pages>
  <Words>9115</Words>
  <Characters>51960</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Tan</dc:creator>
  <cp:keywords/>
  <dc:description/>
  <cp:lastModifiedBy>Aidan Tan</cp:lastModifiedBy>
  <cp:revision>223</cp:revision>
  <dcterms:created xsi:type="dcterms:W3CDTF">2021-09-13T04:12:00Z</dcterms:created>
  <dcterms:modified xsi:type="dcterms:W3CDTF">2021-12-19T13:57:00Z</dcterms:modified>
</cp:coreProperties>
</file>